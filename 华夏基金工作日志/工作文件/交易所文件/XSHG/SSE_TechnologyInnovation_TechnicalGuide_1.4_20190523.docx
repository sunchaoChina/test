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40EC" w:rsidRPr="00821F05" w:rsidRDefault="00BA5803" w:rsidP="002E40EC">
      <w:pPr>
        <w:pStyle w:val="11"/>
        <w:rPr>
          <w:rFonts w:ascii="宋体"/>
        </w:rPr>
      </w:pPr>
      <w:r w:rsidRPr="00BA5803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left:0;text-align:left;margin-left:50.25pt;margin-top:12.15pt;width:334.95pt;height:35.8pt;z-index:251659264;mso-wrap-distance-left:9.05pt;mso-wrap-distance-right:9.05pt" stroked="f">
            <v:fill color2="black"/>
            <v:textbox inset="0,0,0,0">
              <w:txbxContent>
                <w:p w:rsidR="00FF35CA" w:rsidRPr="006D020A" w:rsidRDefault="00FF35CA" w:rsidP="002E40EC">
                  <w:pPr>
                    <w:pStyle w:val="a7"/>
                    <w:spacing w:before="156" w:after="156" w:line="100" w:lineRule="atLeast"/>
                    <w:jc w:val="center"/>
                    <w:rPr>
                      <w:i w:val="0"/>
                      <w:sz w:val="24"/>
                    </w:rPr>
                  </w:pPr>
                  <w:r w:rsidRPr="006D020A">
                    <w:rPr>
                      <w:rFonts w:hint="eastAsia"/>
                      <w:i w:val="0"/>
                      <w:sz w:val="24"/>
                    </w:rPr>
                    <w:t>上海证券交易所技术文档</w:t>
                  </w:r>
                </w:p>
                <w:p w:rsidR="00FF35CA" w:rsidRDefault="00FF35CA" w:rsidP="002E40EC">
                  <w:pPr>
                    <w:spacing w:before="48" w:after="48" w:line="100" w:lineRule="atLeast"/>
                  </w:pPr>
                </w:p>
                <w:p w:rsidR="00FF35CA" w:rsidRDefault="00FF35CA" w:rsidP="002E40EC">
                  <w:pPr>
                    <w:spacing w:before="48" w:after="48" w:line="100" w:lineRule="atLeast"/>
                    <w:jc w:val="center"/>
                  </w:pPr>
                </w:p>
                <w:p w:rsidR="00FF35CA" w:rsidRDefault="00FF35CA" w:rsidP="002E40EC">
                  <w:pPr>
                    <w:spacing w:before="48" w:after="48" w:line="100" w:lineRule="atLeast"/>
                    <w:jc w:val="center"/>
                  </w:pPr>
                </w:p>
                <w:p w:rsidR="00FF35CA" w:rsidRDefault="00FF35CA" w:rsidP="002E40EC">
                  <w:pPr>
                    <w:spacing w:before="48" w:after="48" w:line="100" w:lineRule="atLeast"/>
                    <w:jc w:val="center"/>
                  </w:pPr>
                </w:p>
                <w:p w:rsidR="00FF35CA" w:rsidRDefault="00FF35CA" w:rsidP="002E40EC">
                  <w:pPr>
                    <w:spacing w:before="48" w:after="48" w:line="100" w:lineRule="atLeast"/>
                    <w:jc w:val="center"/>
                  </w:pPr>
                </w:p>
              </w:txbxContent>
            </v:textbox>
          </v:shape>
        </w:pict>
      </w:r>
    </w:p>
    <w:p w:rsidR="002E40EC" w:rsidRPr="00821F05" w:rsidRDefault="002E40EC" w:rsidP="002E40EC">
      <w:pPr>
        <w:rPr>
          <w:rFonts w:ascii="宋体"/>
        </w:rPr>
      </w:pPr>
    </w:p>
    <w:p w:rsidR="002E40EC" w:rsidRPr="00821F05" w:rsidRDefault="002E40EC" w:rsidP="002E40EC">
      <w:pPr>
        <w:rPr>
          <w:rFonts w:ascii="宋体"/>
        </w:rPr>
      </w:pPr>
    </w:p>
    <w:p w:rsidR="002E40EC" w:rsidRPr="00821F05" w:rsidRDefault="00E071EB" w:rsidP="002E40EC">
      <w:pPr>
        <w:rPr>
          <w:rFonts w:ascii="宋体"/>
        </w:rPr>
      </w:pPr>
      <w:r>
        <w:rPr>
          <w:noProof/>
        </w:rPr>
        <w:drawing>
          <wp:anchor distT="0" distB="0" distL="114935" distR="114935" simplePos="0" relativeHeight="251658240" behindDoc="0" locked="0" layoutInCell="1" allowOverlap="1">
            <wp:simplePos x="0" y="0"/>
            <wp:positionH relativeFrom="column">
              <wp:posOffset>2383155</wp:posOffset>
            </wp:positionH>
            <wp:positionV relativeFrom="paragraph">
              <wp:posOffset>54610</wp:posOffset>
            </wp:positionV>
            <wp:extent cx="593725" cy="639445"/>
            <wp:effectExtent l="19050" t="0" r="0" b="0"/>
            <wp:wrapNone/>
            <wp:docPr id="4" name="图片 4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3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" cy="63944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E40EC" w:rsidRPr="00821F05" w:rsidRDefault="002E40EC" w:rsidP="002E40EC">
      <w:pPr>
        <w:pStyle w:val="Normal0"/>
        <w:spacing w:after="120"/>
        <w:rPr>
          <w:rFonts w:ascii="宋体"/>
          <w:b/>
          <w:sz w:val="52"/>
          <w:lang w:eastAsia="zh-CN"/>
        </w:rPr>
      </w:pPr>
    </w:p>
    <w:p w:rsidR="002E40EC" w:rsidRPr="00821F05" w:rsidRDefault="002E40EC" w:rsidP="002E40EC">
      <w:pPr>
        <w:pStyle w:val="Normal0"/>
        <w:spacing w:after="120"/>
        <w:rPr>
          <w:rFonts w:ascii="宋体"/>
          <w:b/>
          <w:sz w:val="52"/>
          <w:lang w:eastAsia="zh-CN"/>
        </w:rPr>
      </w:pPr>
    </w:p>
    <w:p w:rsidR="002E40EC" w:rsidRPr="006729A4" w:rsidRDefault="006729A4" w:rsidP="002E40EC">
      <w:pPr>
        <w:pStyle w:val="Normal0"/>
        <w:spacing w:after="120"/>
        <w:jc w:val="center"/>
        <w:rPr>
          <w:rFonts w:ascii="宋体" w:hAnsi="宋体"/>
          <w:b/>
          <w:bCs/>
          <w:sz w:val="36"/>
          <w:szCs w:val="36"/>
          <w:lang w:eastAsia="zh-CN"/>
        </w:rPr>
      </w:pPr>
      <w:r>
        <w:rPr>
          <w:rFonts w:ascii="宋体" w:hAnsi="宋体" w:hint="eastAsia"/>
          <w:b/>
          <w:bCs/>
          <w:sz w:val="36"/>
          <w:szCs w:val="36"/>
          <w:lang w:eastAsia="zh-CN"/>
        </w:rPr>
        <w:t>科创板</w:t>
      </w:r>
      <w:r w:rsidR="002E40EC">
        <w:rPr>
          <w:rFonts w:ascii="宋体" w:hAnsi="宋体" w:hint="eastAsia"/>
          <w:b/>
          <w:bCs/>
          <w:sz w:val="36"/>
          <w:szCs w:val="36"/>
          <w:lang w:eastAsia="zh-CN"/>
        </w:rPr>
        <w:t>市场参与者</w:t>
      </w:r>
      <w:r w:rsidR="002E40EC" w:rsidRPr="00821F05">
        <w:rPr>
          <w:rFonts w:ascii="宋体" w:hAnsi="宋体" w:hint="eastAsia"/>
          <w:b/>
          <w:bCs/>
          <w:sz w:val="36"/>
          <w:szCs w:val="36"/>
          <w:lang w:eastAsia="zh-CN"/>
        </w:rPr>
        <w:t>技术实施指引</w:t>
      </w:r>
    </w:p>
    <w:p w:rsidR="002E40EC" w:rsidRPr="006729A4" w:rsidRDefault="00247112" w:rsidP="002E40EC">
      <w:pPr>
        <w:pStyle w:val="Normal0"/>
        <w:spacing w:after="120"/>
        <w:jc w:val="center"/>
        <w:rPr>
          <w:rFonts w:ascii="宋体"/>
          <w:b/>
          <w:bCs/>
          <w:sz w:val="36"/>
          <w:szCs w:val="36"/>
          <w:lang w:eastAsia="zh-CN"/>
        </w:rPr>
      </w:pPr>
      <w:r w:rsidRPr="006729A4">
        <w:rPr>
          <w:rFonts w:ascii="宋体" w:hAnsi="宋体" w:hint="eastAsia"/>
          <w:b/>
          <w:bCs/>
          <w:sz w:val="36"/>
          <w:szCs w:val="36"/>
          <w:lang w:eastAsia="zh-CN"/>
        </w:rPr>
        <w:t>1</w:t>
      </w:r>
      <w:r w:rsidRPr="006729A4">
        <w:rPr>
          <w:rFonts w:ascii="宋体" w:hAnsi="宋体"/>
          <w:b/>
          <w:bCs/>
          <w:sz w:val="36"/>
          <w:szCs w:val="36"/>
          <w:lang w:eastAsia="zh-CN"/>
        </w:rPr>
        <w:t>.</w:t>
      </w:r>
      <w:ins w:id="0" w:author="孙思晨(拟稿)" w:date="2019-05-23T10:28:00Z">
        <w:r w:rsidR="00F67EDE">
          <w:rPr>
            <w:rFonts w:ascii="宋体" w:hAnsi="宋体" w:hint="eastAsia"/>
            <w:b/>
            <w:bCs/>
            <w:sz w:val="36"/>
            <w:szCs w:val="36"/>
            <w:lang w:eastAsia="zh-CN"/>
          </w:rPr>
          <w:t>4</w:t>
        </w:r>
      </w:ins>
      <w:del w:id="1" w:author="孙思晨(拟稿)" w:date="2019-05-23T10:28:00Z">
        <w:r w:rsidR="007F3840" w:rsidDel="00F67EDE">
          <w:rPr>
            <w:rFonts w:ascii="宋体" w:hAnsi="宋体" w:hint="eastAsia"/>
            <w:b/>
            <w:bCs/>
            <w:sz w:val="36"/>
            <w:szCs w:val="36"/>
            <w:lang w:eastAsia="zh-CN"/>
          </w:rPr>
          <w:delText>3</w:delText>
        </w:r>
      </w:del>
      <w:r w:rsidR="002E40EC" w:rsidRPr="006729A4">
        <w:rPr>
          <w:rFonts w:ascii="宋体" w:hAnsi="宋体" w:hint="eastAsia"/>
          <w:b/>
          <w:bCs/>
          <w:sz w:val="36"/>
          <w:szCs w:val="36"/>
          <w:lang w:eastAsia="zh-CN"/>
        </w:rPr>
        <w:t>版</w:t>
      </w:r>
    </w:p>
    <w:p w:rsidR="002E40EC" w:rsidRDefault="002E40EC" w:rsidP="002E40EC">
      <w:pPr>
        <w:pStyle w:val="Normal0"/>
        <w:spacing w:after="120"/>
        <w:jc w:val="center"/>
        <w:rPr>
          <w:rFonts w:ascii="宋体"/>
          <w:sz w:val="30"/>
          <w:lang w:eastAsia="zh-CN"/>
        </w:rPr>
      </w:pPr>
    </w:p>
    <w:p w:rsidR="002E40EC" w:rsidRPr="00141753" w:rsidRDefault="00E071EB" w:rsidP="002E40EC">
      <w:pPr>
        <w:pStyle w:val="Normal0"/>
        <w:spacing w:after="120"/>
        <w:jc w:val="center"/>
        <w:rPr>
          <w:rFonts w:ascii="宋体"/>
          <w:sz w:val="30"/>
          <w:lang w:eastAsia="zh-CN"/>
        </w:rPr>
      </w:pPr>
      <w:r>
        <w:rPr>
          <w:lang w:eastAsia="zh-CN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1991360</wp:posOffset>
            </wp:positionH>
            <wp:positionV relativeFrom="paragraph">
              <wp:posOffset>323215</wp:posOffset>
            </wp:positionV>
            <wp:extent cx="1897380" cy="2331720"/>
            <wp:effectExtent l="19050" t="0" r="0" b="0"/>
            <wp:wrapNone/>
            <wp:docPr id="3" name="图片 434" descr="sse_build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34" descr="sse_buildi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7380" cy="2331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E40EC" w:rsidRPr="00821F05" w:rsidRDefault="002E40EC" w:rsidP="002E40EC">
      <w:pPr>
        <w:pStyle w:val="Normal0"/>
        <w:spacing w:after="120"/>
        <w:jc w:val="center"/>
        <w:rPr>
          <w:rFonts w:ascii="宋体"/>
          <w:sz w:val="30"/>
          <w:lang w:eastAsia="zh-CN"/>
        </w:rPr>
      </w:pPr>
    </w:p>
    <w:p w:rsidR="002E40EC" w:rsidRPr="00821F05" w:rsidRDefault="002E40EC" w:rsidP="002E40EC">
      <w:pPr>
        <w:jc w:val="center"/>
        <w:rPr>
          <w:rFonts w:ascii="宋体"/>
        </w:rPr>
      </w:pPr>
    </w:p>
    <w:p w:rsidR="002E40EC" w:rsidRPr="00821F05" w:rsidRDefault="002E40EC" w:rsidP="002E40EC">
      <w:pPr>
        <w:jc w:val="center"/>
        <w:rPr>
          <w:rFonts w:ascii="宋体"/>
        </w:rPr>
      </w:pPr>
    </w:p>
    <w:p w:rsidR="002E40EC" w:rsidRPr="00821F05" w:rsidRDefault="002E40EC" w:rsidP="002E40EC">
      <w:pPr>
        <w:rPr>
          <w:rFonts w:ascii="宋体"/>
        </w:rPr>
      </w:pPr>
    </w:p>
    <w:p w:rsidR="002E40EC" w:rsidRPr="00821F05" w:rsidRDefault="002E40EC" w:rsidP="002E40EC">
      <w:pPr>
        <w:rPr>
          <w:rFonts w:ascii="宋体"/>
        </w:rPr>
      </w:pPr>
    </w:p>
    <w:p w:rsidR="002E40EC" w:rsidRPr="00821F05" w:rsidRDefault="002E40EC" w:rsidP="002E40EC">
      <w:pPr>
        <w:rPr>
          <w:rFonts w:ascii="宋体"/>
        </w:rPr>
      </w:pPr>
    </w:p>
    <w:p w:rsidR="002E40EC" w:rsidRPr="00821F05" w:rsidRDefault="002E40EC" w:rsidP="002E40EC">
      <w:pPr>
        <w:rPr>
          <w:rFonts w:ascii="宋体"/>
        </w:rPr>
      </w:pPr>
    </w:p>
    <w:p w:rsidR="002E40EC" w:rsidRPr="00821F05" w:rsidRDefault="002E40EC" w:rsidP="002E40EC">
      <w:pPr>
        <w:rPr>
          <w:rFonts w:ascii="宋体"/>
        </w:rPr>
      </w:pPr>
    </w:p>
    <w:p w:rsidR="002E40EC" w:rsidRDefault="00BA5803" w:rsidP="002E40EC">
      <w:pPr>
        <w:rPr>
          <w:rFonts w:ascii="宋体"/>
          <w:b/>
          <w:bCs/>
          <w:sz w:val="28"/>
        </w:rPr>
      </w:pPr>
      <w:r w:rsidRPr="00BA5803">
        <w:rPr>
          <w:noProof/>
        </w:rPr>
        <w:pict>
          <v:shape id="_x0000_s1026" type="#_x0000_t202" style="position:absolute;left:0;text-align:left;margin-left:4.8pt;margin-top:668.2pt;width:414.4pt;height:78.75pt;z-index:251656192;mso-position-vertical-relative:page" filled="f" strokecolor="white">
            <v:stroke dashstyle="1 1" endcap="round"/>
            <v:textbox style="mso-next-textbox:#_x0000_s1026">
              <w:txbxContent>
                <w:p w:rsidR="00FF35CA" w:rsidRDefault="00FF35CA" w:rsidP="002E40EC">
                  <w:pPr>
                    <w:jc w:val="center"/>
                    <w:rPr>
                      <w:rStyle w:val="smallfont1"/>
                      <w:rFonts w:ascii="黑体" w:eastAsia="黑体"/>
                      <w:sz w:val="30"/>
                    </w:rPr>
                  </w:pPr>
                  <w:r>
                    <w:rPr>
                      <w:rFonts w:ascii="黑体" w:eastAsia="黑体" w:hint="eastAsia"/>
                      <w:sz w:val="30"/>
                    </w:rPr>
                    <w:t>上海证券交易所</w:t>
                  </w:r>
                </w:p>
                <w:p w:rsidR="00FF35CA" w:rsidRDefault="00FF35CA" w:rsidP="002E40EC">
                  <w:pPr>
                    <w:jc w:val="center"/>
                    <w:rPr>
                      <w:sz w:val="30"/>
                    </w:rPr>
                  </w:pPr>
                  <w:r w:rsidRPr="00B408EA">
                    <w:rPr>
                      <w:rFonts w:ascii="楷体_GB2312" w:hint="eastAsia"/>
                      <w:b/>
                      <w:sz w:val="32"/>
                    </w:rPr>
                    <w:t>二</w:t>
                  </w:r>
                  <w:r>
                    <w:rPr>
                      <w:rFonts w:ascii="楷体_GB2312" w:hint="eastAsia"/>
                      <w:b/>
                      <w:sz w:val="32"/>
                    </w:rPr>
                    <w:t>零一</w:t>
                  </w:r>
                  <w:r w:rsidR="0035513E">
                    <w:rPr>
                      <w:rFonts w:ascii="楷体_GB2312" w:hint="eastAsia"/>
                      <w:b/>
                      <w:sz w:val="32"/>
                    </w:rPr>
                    <w:t>九</w:t>
                  </w:r>
                  <w:r>
                    <w:rPr>
                      <w:rFonts w:ascii="楷体_GB2312" w:hint="eastAsia"/>
                      <w:b/>
                      <w:sz w:val="32"/>
                    </w:rPr>
                    <w:t>年</w:t>
                  </w:r>
                  <w:r w:rsidR="0057135F">
                    <w:rPr>
                      <w:rFonts w:ascii="楷体_GB2312" w:hint="eastAsia"/>
                      <w:b/>
                      <w:sz w:val="32"/>
                    </w:rPr>
                    <w:t>四</w:t>
                  </w:r>
                  <w:r w:rsidRPr="00B408EA">
                    <w:rPr>
                      <w:rFonts w:ascii="楷体_GB2312" w:hint="eastAsia"/>
                      <w:b/>
                      <w:sz w:val="32"/>
                    </w:rPr>
                    <w:t>月</w:t>
                  </w:r>
                </w:p>
              </w:txbxContent>
            </v:textbox>
            <w10:wrap anchory="page"/>
          </v:shape>
        </w:pict>
      </w:r>
    </w:p>
    <w:p w:rsidR="002E40EC" w:rsidRDefault="002E40EC" w:rsidP="002E40EC">
      <w:pPr>
        <w:rPr>
          <w:rFonts w:ascii="宋体"/>
          <w:b/>
          <w:bCs/>
          <w:sz w:val="28"/>
        </w:rPr>
      </w:pPr>
    </w:p>
    <w:p w:rsidR="002E40EC" w:rsidRDefault="002E40EC" w:rsidP="002E40EC">
      <w:pPr>
        <w:rPr>
          <w:rFonts w:ascii="宋体"/>
          <w:b/>
          <w:bCs/>
          <w:sz w:val="28"/>
        </w:rPr>
      </w:pPr>
    </w:p>
    <w:p w:rsidR="002E40EC" w:rsidRPr="00854944" w:rsidRDefault="002E40EC" w:rsidP="002E40EC">
      <w:pPr>
        <w:jc w:val="center"/>
        <w:rPr>
          <w:rFonts w:ascii="宋体"/>
          <w:b/>
          <w:bCs/>
          <w:sz w:val="24"/>
        </w:rPr>
      </w:pPr>
      <w:r>
        <w:rPr>
          <w:rFonts w:ascii="宋体"/>
          <w:b/>
          <w:bCs/>
          <w:sz w:val="28"/>
        </w:rPr>
        <w:br w:type="page"/>
      </w:r>
      <w:r w:rsidRPr="00854944">
        <w:rPr>
          <w:rFonts w:ascii="宋体" w:hAnsi="宋体" w:hint="eastAsia"/>
          <w:b/>
          <w:bCs/>
          <w:sz w:val="24"/>
        </w:rPr>
        <w:lastRenderedPageBreak/>
        <w:t>版本历史</w:t>
      </w:r>
    </w:p>
    <w:p w:rsidR="002E40EC" w:rsidRDefault="002E40EC" w:rsidP="002E40EC">
      <w:pPr>
        <w:jc w:val="center"/>
        <w:rPr>
          <w:rFonts w:ascii="宋体"/>
          <w:bCs/>
          <w:sz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1809"/>
        <w:gridCol w:w="6911"/>
      </w:tblGrid>
      <w:tr w:rsidR="002E40EC" w:rsidRPr="00934989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40EC" w:rsidRPr="00934989" w:rsidRDefault="002E40EC" w:rsidP="00307D66">
            <w:pPr>
              <w:jc w:val="center"/>
              <w:rPr>
                <w:rFonts w:ascii="宋体"/>
                <w:b/>
                <w:bCs/>
                <w:sz w:val="24"/>
              </w:rPr>
            </w:pPr>
            <w:r w:rsidRPr="00934989">
              <w:rPr>
                <w:rFonts w:ascii="宋体" w:hAnsi="宋体" w:hint="eastAsia"/>
                <w:b/>
                <w:bCs/>
                <w:sz w:val="24"/>
              </w:rPr>
              <w:t>版本号</w:t>
            </w:r>
          </w:p>
        </w:tc>
        <w:tc>
          <w:tcPr>
            <w:tcW w:w="6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40EC" w:rsidRPr="00934989" w:rsidRDefault="002E40EC" w:rsidP="00307D66">
            <w:pPr>
              <w:jc w:val="center"/>
              <w:rPr>
                <w:rFonts w:ascii="宋体"/>
                <w:b/>
                <w:bCs/>
                <w:sz w:val="24"/>
              </w:rPr>
            </w:pPr>
            <w:r w:rsidRPr="00934989">
              <w:rPr>
                <w:rFonts w:ascii="宋体" w:hAnsi="宋体" w:hint="eastAsia"/>
                <w:b/>
                <w:bCs/>
                <w:sz w:val="24"/>
              </w:rPr>
              <w:t>调整内容</w:t>
            </w:r>
          </w:p>
        </w:tc>
      </w:tr>
      <w:tr w:rsidR="002E40EC" w:rsidRPr="00934989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40EC" w:rsidRPr="00934989" w:rsidRDefault="003C0390" w:rsidP="0035513E">
            <w:pPr>
              <w:jc w:val="center"/>
              <w:rPr>
                <w:rFonts w:ascii="宋体"/>
                <w:bCs/>
                <w:sz w:val="24"/>
              </w:rPr>
            </w:pPr>
            <w:r>
              <w:rPr>
                <w:rFonts w:ascii="宋体" w:hAnsi="宋体"/>
                <w:bCs/>
                <w:szCs w:val="21"/>
              </w:rPr>
              <w:t>V</w:t>
            </w:r>
            <w:r w:rsidR="0021578F">
              <w:rPr>
                <w:rFonts w:ascii="宋体" w:hAnsi="宋体" w:hint="eastAsia"/>
                <w:bCs/>
                <w:szCs w:val="21"/>
              </w:rPr>
              <w:t>1</w:t>
            </w:r>
            <w:r>
              <w:rPr>
                <w:rFonts w:ascii="宋体" w:hAnsi="宋体"/>
                <w:bCs/>
                <w:szCs w:val="21"/>
              </w:rPr>
              <w:t>.</w:t>
            </w:r>
            <w:r w:rsidR="0021578F">
              <w:rPr>
                <w:rFonts w:ascii="宋体" w:hAnsi="宋体" w:hint="eastAsia"/>
                <w:bCs/>
                <w:szCs w:val="21"/>
              </w:rPr>
              <w:t>0</w:t>
            </w:r>
            <w:r>
              <w:rPr>
                <w:rFonts w:ascii="宋体" w:hAnsi="宋体"/>
                <w:bCs/>
                <w:szCs w:val="21"/>
              </w:rPr>
              <w:t xml:space="preserve"> 201</w:t>
            </w:r>
            <w:r w:rsidR="0035513E">
              <w:rPr>
                <w:rFonts w:ascii="宋体" w:hAnsi="宋体" w:hint="eastAsia"/>
                <w:bCs/>
                <w:szCs w:val="21"/>
              </w:rPr>
              <w:t>90304</w:t>
            </w:r>
          </w:p>
        </w:tc>
        <w:tc>
          <w:tcPr>
            <w:tcW w:w="6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40EC" w:rsidRPr="00934989" w:rsidRDefault="002E40EC" w:rsidP="0035513E">
            <w:pPr>
              <w:jc w:val="left"/>
              <w:rPr>
                <w:rFonts w:ascii="宋体"/>
                <w:bCs/>
                <w:sz w:val="24"/>
              </w:rPr>
            </w:pPr>
            <w:r w:rsidRPr="00934989">
              <w:rPr>
                <w:rFonts w:ascii="宋体" w:hAnsi="宋体" w:hint="eastAsia"/>
                <w:bCs/>
                <w:szCs w:val="21"/>
              </w:rPr>
              <w:t>根据</w:t>
            </w:r>
            <w:r w:rsidR="0035513E">
              <w:rPr>
                <w:rFonts w:ascii="宋体" w:hAnsi="宋体" w:hint="eastAsia"/>
                <w:bCs/>
                <w:szCs w:val="21"/>
              </w:rPr>
              <w:t>科创板技术开发稿3月修订情况编写</w:t>
            </w:r>
          </w:p>
        </w:tc>
      </w:tr>
      <w:tr w:rsidR="00EF79F5" w:rsidRPr="00934989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9F5" w:rsidRPr="00934989" w:rsidRDefault="00EF79F5" w:rsidP="00307D66">
            <w:pPr>
              <w:jc w:val="center"/>
              <w:rPr>
                <w:rFonts w:ascii="宋体"/>
                <w:bCs/>
                <w:szCs w:val="21"/>
              </w:rPr>
            </w:pPr>
            <w:r>
              <w:rPr>
                <w:rFonts w:ascii="宋体" w:hint="eastAsia"/>
                <w:bCs/>
                <w:szCs w:val="21"/>
              </w:rPr>
              <w:t>V1.1 20190402</w:t>
            </w:r>
          </w:p>
        </w:tc>
        <w:tc>
          <w:tcPr>
            <w:tcW w:w="6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9F5" w:rsidRPr="00934989" w:rsidRDefault="00EF79F5" w:rsidP="003C0390">
            <w:pPr>
              <w:jc w:val="left"/>
              <w:rPr>
                <w:rFonts w:ascii="宋体"/>
                <w:bCs/>
                <w:szCs w:val="21"/>
              </w:rPr>
            </w:pPr>
            <w:r>
              <w:rPr>
                <w:rFonts w:ascii="宋体" w:hint="eastAsia"/>
                <w:bCs/>
                <w:szCs w:val="21"/>
              </w:rPr>
              <w:t>根据科创板技术开发稿4月第二次修订情况编写</w:t>
            </w:r>
          </w:p>
        </w:tc>
      </w:tr>
      <w:tr w:rsidR="00EF79F5" w:rsidRPr="00934989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9F5" w:rsidRPr="00934989" w:rsidRDefault="0057135F" w:rsidP="008060E3">
            <w:pPr>
              <w:jc w:val="center"/>
              <w:rPr>
                <w:rFonts w:ascii="宋体"/>
                <w:bCs/>
                <w:szCs w:val="21"/>
              </w:rPr>
            </w:pPr>
            <w:r>
              <w:rPr>
                <w:rFonts w:ascii="宋体" w:hint="eastAsia"/>
                <w:bCs/>
                <w:szCs w:val="21"/>
              </w:rPr>
              <w:t>V1.2 201904</w:t>
            </w:r>
            <w:r w:rsidR="0037578A">
              <w:rPr>
                <w:rFonts w:ascii="宋体" w:hint="eastAsia"/>
                <w:bCs/>
                <w:szCs w:val="21"/>
              </w:rPr>
              <w:t>10</w:t>
            </w:r>
          </w:p>
        </w:tc>
        <w:tc>
          <w:tcPr>
            <w:tcW w:w="6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9F5" w:rsidRPr="00C75F7D" w:rsidRDefault="0057135F" w:rsidP="003A6A61">
            <w:pPr>
              <w:jc w:val="left"/>
              <w:rPr>
                <w:rFonts w:ascii="宋体"/>
                <w:bCs/>
                <w:szCs w:val="21"/>
              </w:rPr>
            </w:pPr>
            <w:r w:rsidRPr="00C75F7D">
              <w:rPr>
                <w:rFonts w:ascii="宋体" w:hint="eastAsia"/>
                <w:bCs/>
                <w:szCs w:val="21"/>
              </w:rPr>
              <w:t>根据科创板最新业务规则，增加市价单保护限价的相关说明</w:t>
            </w:r>
          </w:p>
        </w:tc>
      </w:tr>
      <w:tr w:rsidR="00AA1C26" w:rsidRPr="00934989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C26" w:rsidRDefault="00AA1C26" w:rsidP="008060E3">
            <w:pPr>
              <w:jc w:val="center"/>
              <w:rPr>
                <w:rFonts w:ascii="宋体"/>
                <w:bCs/>
                <w:szCs w:val="21"/>
              </w:rPr>
            </w:pPr>
            <w:r>
              <w:rPr>
                <w:rFonts w:ascii="宋体" w:hint="eastAsia"/>
                <w:bCs/>
                <w:szCs w:val="21"/>
              </w:rPr>
              <w:t>V1.3 20190429</w:t>
            </w:r>
          </w:p>
        </w:tc>
        <w:tc>
          <w:tcPr>
            <w:tcW w:w="6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C26" w:rsidRPr="00F67EDE" w:rsidRDefault="00AA1C26" w:rsidP="00B13712">
            <w:pPr>
              <w:jc w:val="left"/>
              <w:rPr>
                <w:rFonts w:ascii="宋体"/>
                <w:bCs/>
                <w:szCs w:val="21"/>
              </w:rPr>
            </w:pPr>
            <w:r w:rsidRPr="00F67EDE">
              <w:rPr>
                <w:rFonts w:ascii="宋体" w:hint="eastAsia"/>
                <w:bCs/>
                <w:szCs w:val="21"/>
              </w:rPr>
              <w:t>根据科创板转融通需求，调整转融通申报、</w:t>
            </w:r>
            <w:r w:rsidR="00B13712" w:rsidRPr="00F67EDE">
              <w:rPr>
                <w:rFonts w:ascii="宋体" w:hint="eastAsia"/>
                <w:bCs/>
                <w:szCs w:val="21"/>
              </w:rPr>
              <w:t>执行报告、</w:t>
            </w:r>
            <w:r w:rsidRPr="00F67EDE">
              <w:rPr>
                <w:rFonts w:ascii="宋体" w:hint="eastAsia"/>
                <w:bCs/>
                <w:szCs w:val="21"/>
              </w:rPr>
              <w:t>过户数据和公共</w:t>
            </w:r>
            <w:r w:rsidR="007F3840" w:rsidRPr="00F67EDE">
              <w:rPr>
                <w:rFonts w:ascii="宋体" w:hint="eastAsia"/>
                <w:bCs/>
                <w:szCs w:val="21"/>
              </w:rPr>
              <w:t>数据消息</w:t>
            </w:r>
            <w:r w:rsidRPr="00F67EDE">
              <w:rPr>
                <w:rFonts w:ascii="宋体" w:hint="eastAsia"/>
                <w:bCs/>
                <w:szCs w:val="21"/>
              </w:rPr>
              <w:t>的说明</w:t>
            </w:r>
          </w:p>
          <w:p w:rsidR="003C4F3D" w:rsidRPr="003C4F3D" w:rsidRDefault="003C4F3D" w:rsidP="00B13712">
            <w:pPr>
              <w:jc w:val="left"/>
              <w:rPr>
                <w:rFonts w:ascii="宋体"/>
                <w:bCs/>
                <w:color w:val="FF0000"/>
                <w:szCs w:val="21"/>
              </w:rPr>
            </w:pPr>
            <w:r w:rsidRPr="00F67EDE">
              <w:rPr>
                <w:rFonts w:ascii="宋体" w:hint="eastAsia"/>
                <w:bCs/>
                <w:szCs w:val="21"/>
              </w:rPr>
              <w:t>根据科创板存托凭证需求，在产品信息中新增产品存托凭证标识</w:t>
            </w:r>
          </w:p>
        </w:tc>
      </w:tr>
      <w:tr w:rsidR="00F67EDE" w:rsidRPr="00934989">
        <w:trPr>
          <w:ins w:id="2" w:author="孙思晨(拟稿)" w:date="2019-05-23T10:28:00Z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7EDE" w:rsidRDefault="00F67EDE" w:rsidP="008060E3">
            <w:pPr>
              <w:jc w:val="center"/>
              <w:rPr>
                <w:ins w:id="3" w:author="孙思晨(拟稿)" w:date="2019-05-23T10:28:00Z"/>
                <w:rFonts w:ascii="宋体"/>
                <w:bCs/>
                <w:szCs w:val="21"/>
              </w:rPr>
            </w:pPr>
            <w:ins w:id="4" w:author="孙思晨(拟稿)" w:date="2019-05-23T10:28:00Z">
              <w:r>
                <w:rPr>
                  <w:rFonts w:ascii="宋体" w:hint="eastAsia"/>
                  <w:bCs/>
                  <w:szCs w:val="21"/>
                </w:rPr>
                <w:t>V1.4 20190523</w:t>
              </w:r>
            </w:ins>
          </w:p>
        </w:tc>
        <w:tc>
          <w:tcPr>
            <w:tcW w:w="6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7EDE" w:rsidRPr="00F67EDE" w:rsidRDefault="00F67EDE" w:rsidP="00B13712">
            <w:pPr>
              <w:jc w:val="left"/>
              <w:rPr>
                <w:ins w:id="5" w:author="孙思晨(拟稿)" w:date="2019-05-23T10:28:00Z"/>
                <w:rFonts w:ascii="宋体"/>
                <w:bCs/>
                <w:szCs w:val="21"/>
              </w:rPr>
            </w:pPr>
            <w:ins w:id="6" w:author="孙思晨(拟稿)" w:date="2019-05-23T10:28:00Z">
              <w:r>
                <w:rPr>
                  <w:rFonts w:ascii="宋体" w:hint="eastAsia"/>
                  <w:bCs/>
                  <w:szCs w:val="21"/>
                </w:rPr>
                <w:t>增加对竞价撮合平台柜台交易系统及EzOES升级策略的说明</w:t>
              </w:r>
            </w:ins>
          </w:p>
        </w:tc>
      </w:tr>
    </w:tbl>
    <w:p w:rsidR="002E40EC" w:rsidRPr="00854CD9" w:rsidRDefault="002E40EC" w:rsidP="002E40EC">
      <w:pPr>
        <w:rPr>
          <w:rFonts w:ascii="宋体"/>
          <w:bCs/>
          <w:szCs w:val="21"/>
        </w:rPr>
      </w:pPr>
    </w:p>
    <w:p w:rsidR="002E40EC" w:rsidRPr="00821F05" w:rsidRDefault="002E40EC" w:rsidP="000C6F9D">
      <w:pPr>
        <w:rPr>
          <w:rFonts w:ascii="宋体"/>
          <w:b/>
          <w:bCs/>
          <w:sz w:val="28"/>
        </w:rPr>
      </w:pPr>
      <w:r w:rsidRPr="00821F05">
        <w:rPr>
          <w:rFonts w:ascii="宋体" w:hAnsi="宋体" w:hint="eastAsia"/>
          <w:b/>
          <w:bCs/>
          <w:sz w:val="28"/>
        </w:rPr>
        <w:t>文档摘要</w:t>
      </w:r>
    </w:p>
    <w:p w:rsidR="002E40EC" w:rsidRPr="00821F05" w:rsidRDefault="002E40EC" w:rsidP="00247112">
      <w:pPr>
        <w:ind w:firstLineChars="200" w:firstLine="448"/>
        <w:rPr>
          <w:rFonts w:ascii="宋体"/>
        </w:rPr>
      </w:pPr>
      <w:r>
        <w:rPr>
          <w:rFonts w:ascii="宋体" w:hAnsi="宋体" w:hint="eastAsia"/>
        </w:rPr>
        <w:t>本文档是</w:t>
      </w:r>
      <w:r w:rsidRPr="00821F05">
        <w:rPr>
          <w:rFonts w:ascii="宋体" w:hAnsi="宋体" w:hint="eastAsia"/>
        </w:rPr>
        <w:t>上海证券交易所（</w:t>
      </w:r>
      <w:r>
        <w:rPr>
          <w:rFonts w:ascii="宋体" w:hAnsi="宋体" w:hint="eastAsia"/>
        </w:rPr>
        <w:t>以下</w:t>
      </w:r>
      <w:r w:rsidRPr="00821F05">
        <w:rPr>
          <w:rFonts w:ascii="宋体" w:hAnsi="宋体" w:hint="eastAsia"/>
        </w:rPr>
        <w:t>简称</w:t>
      </w:r>
      <w:r>
        <w:rPr>
          <w:rFonts w:ascii="宋体" w:hAnsi="宋体" w:hint="eastAsia"/>
        </w:rPr>
        <w:t>“本所”</w:t>
      </w:r>
      <w:r w:rsidRPr="00821F05">
        <w:rPr>
          <w:rFonts w:ascii="宋体" w:hAnsi="宋体" w:hint="eastAsia"/>
        </w:rPr>
        <w:t>）</w:t>
      </w:r>
      <w:r w:rsidR="00C101F0">
        <w:rPr>
          <w:rFonts w:ascii="宋体" w:hAnsi="宋体" w:hint="eastAsia"/>
        </w:rPr>
        <w:t>科创板相关</w:t>
      </w:r>
      <w:r w:rsidR="00F11D44">
        <w:rPr>
          <w:rFonts w:ascii="宋体" w:hAnsi="宋体" w:hint="eastAsia"/>
        </w:rPr>
        <w:t>交易</w:t>
      </w:r>
      <w:r w:rsidR="00242081">
        <w:rPr>
          <w:rFonts w:ascii="宋体" w:hAnsi="宋体" w:hint="eastAsia"/>
        </w:rPr>
        <w:t>业务</w:t>
      </w:r>
      <w:r w:rsidRPr="00821F05">
        <w:rPr>
          <w:rFonts w:ascii="宋体" w:hAnsi="宋体" w:hint="eastAsia"/>
        </w:rPr>
        <w:t>的技术实施指引。</w:t>
      </w:r>
    </w:p>
    <w:p w:rsidR="002E40EC" w:rsidRPr="006965FF" w:rsidRDefault="002E40EC" w:rsidP="002E40EC">
      <w:pPr>
        <w:rPr>
          <w:rFonts w:ascii="宋体"/>
          <w:b/>
          <w:sz w:val="24"/>
        </w:rPr>
      </w:pPr>
    </w:p>
    <w:p w:rsidR="002E40EC" w:rsidRPr="00821F05" w:rsidRDefault="002E40EC" w:rsidP="002E40EC">
      <w:pPr>
        <w:rPr>
          <w:rFonts w:ascii="宋体"/>
          <w:b/>
          <w:sz w:val="24"/>
        </w:rPr>
      </w:pPr>
      <w:r w:rsidRPr="00821F05">
        <w:rPr>
          <w:rFonts w:ascii="宋体" w:hAnsi="宋体" w:hint="eastAsia"/>
          <w:b/>
          <w:sz w:val="24"/>
        </w:rPr>
        <w:t>特别申明：</w:t>
      </w:r>
    </w:p>
    <w:p w:rsidR="002E40EC" w:rsidRDefault="002E40EC" w:rsidP="002E40EC">
      <w:pPr>
        <w:numPr>
          <w:ilvl w:val="0"/>
          <w:numId w:val="2"/>
        </w:numPr>
        <w:rPr>
          <w:rFonts w:ascii="宋体"/>
        </w:rPr>
      </w:pPr>
      <w:r w:rsidRPr="00821F05">
        <w:rPr>
          <w:rFonts w:ascii="宋体" w:hAnsi="宋体" w:hint="eastAsia"/>
        </w:rPr>
        <w:t>本指引为技术实施指引，所涉相关业务规定以本所业务规则为准。</w:t>
      </w:r>
    </w:p>
    <w:p w:rsidR="002E40EC" w:rsidRDefault="002E40EC" w:rsidP="002E40EC">
      <w:pPr>
        <w:numPr>
          <w:ilvl w:val="0"/>
          <w:numId w:val="2"/>
        </w:numPr>
        <w:rPr>
          <w:rFonts w:ascii="宋体"/>
        </w:rPr>
      </w:pPr>
      <w:r>
        <w:rPr>
          <w:rFonts w:ascii="宋体" w:hAnsi="宋体" w:hint="eastAsia"/>
        </w:rPr>
        <w:t>本指引根据本所相关规则、业务方案制定，</w:t>
      </w:r>
      <w:r w:rsidRPr="00901E80">
        <w:rPr>
          <w:rFonts w:ascii="宋体" w:hAnsi="宋体" w:hint="eastAsia"/>
          <w:b/>
        </w:rPr>
        <w:t>后续若业务规则或方案发生调整，本指引亦会进行相应调整</w:t>
      </w:r>
      <w:r>
        <w:rPr>
          <w:rFonts w:ascii="宋体" w:hAnsi="宋体" w:hint="eastAsia"/>
        </w:rPr>
        <w:t>。</w:t>
      </w:r>
    </w:p>
    <w:p w:rsidR="002E40EC" w:rsidRDefault="002E40EC" w:rsidP="002E40EC">
      <w:pPr>
        <w:numPr>
          <w:ilvl w:val="0"/>
          <w:numId w:val="2"/>
        </w:numPr>
        <w:rPr>
          <w:rFonts w:ascii="宋体"/>
        </w:rPr>
      </w:pPr>
      <w:r w:rsidRPr="00821F05">
        <w:rPr>
          <w:rFonts w:ascii="宋体" w:hAnsi="宋体" w:hint="eastAsia"/>
        </w:rPr>
        <w:t>本所保留对本指引的解释与修改权。</w:t>
      </w:r>
    </w:p>
    <w:p w:rsidR="002E40EC" w:rsidRPr="00821F05" w:rsidRDefault="002E40EC" w:rsidP="008060E3">
      <w:pPr>
        <w:ind w:firstLineChars="200" w:firstLine="448"/>
        <w:rPr>
          <w:rFonts w:ascii="宋体"/>
        </w:rPr>
      </w:pPr>
    </w:p>
    <w:p w:rsidR="002E40EC" w:rsidRPr="0035513E" w:rsidRDefault="002E40EC" w:rsidP="0035513E">
      <w:pPr>
        <w:rPr>
          <w:rFonts w:ascii="宋体"/>
          <w:b/>
          <w:sz w:val="24"/>
        </w:rPr>
      </w:pPr>
      <w:r w:rsidRPr="00821F05">
        <w:rPr>
          <w:rFonts w:ascii="宋体" w:hAnsi="宋体" w:hint="eastAsia"/>
          <w:b/>
          <w:sz w:val="24"/>
        </w:rPr>
        <w:t>联系方式</w:t>
      </w:r>
    </w:p>
    <w:tbl>
      <w:tblPr>
        <w:tblW w:w="0" w:type="auto"/>
        <w:tblCellSpacing w:w="15" w:type="dxa"/>
        <w:tblInd w:w="448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738"/>
      </w:tblGrid>
      <w:tr w:rsidR="0035513E" w:rsidRPr="0035513E" w:rsidTr="003551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513E" w:rsidRPr="0035513E" w:rsidRDefault="0035513E" w:rsidP="0035513E">
            <w:pPr>
              <w:rPr>
                <w:rFonts w:ascii="宋体"/>
                <w:szCs w:val="21"/>
              </w:rPr>
            </w:pPr>
            <w:r w:rsidRPr="0035513E">
              <w:rPr>
                <w:rFonts w:ascii="宋体"/>
                <w:szCs w:val="21"/>
              </w:rPr>
              <w:t xml:space="preserve">技术服务QQ群： </w:t>
            </w:r>
          </w:p>
          <w:p w:rsidR="005F6113" w:rsidRPr="0035513E" w:rsidRDefault="0035513E" w:rsidP="000738F5">
            <w:pPr>
              <w:rPr>
                <w:rFonts w:ascii="宋体"/>
                <w:szCs w:val="21"/>
              </w:rPr>
            </w:pPr>
            <w:r w:rsidRPr="0035513E">
              <w:rPr>
                <w:rFonts w:ascii="宋体"/>
                <w:szCs w:val="21"/>
              </w:rPr>
              <w:t xml:space="preserve">　　298643611</w:t>
            </w:r>
          </w:p>
        </w:tc>
      </w:tr>
      <w:tr w:rsidR="0035513E" w:rsidRPr="0035513E" w:rsidTr="003551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513E" w:rsidRPr="0035513E" w:rsidRDefault="0035513E" w:rsidP="0035513E">
            <w:pPr>
              <w:rPr>
                <w:rFonts w:ascii="宋体"/>
                <w:szCs w:val="21"/>
              </w:rPr>
            </w:pPr>
            <w:r w:rsidRPr="0035513E">
              <w:rPr>
                <w:rFonts w:ascii="宋体"/>
                <w:szCs w:val="21"/>
              </w:rPr>
              <w:t xml:space="preserve">技术服务电话: </w:t>
            </w:r>
          </w:p>
          <w:p w:rsidR="005F6113" w:rsidRPr="0035513E" w:rsidRDefault="0035513E" w:rsidP="0035513E">
            <w:pPr>
              <w:rPr>
                <w:rFonts w:ascii="宋体"/>
                <w:szCs w:val="21"/>
              </w:rPr>
            </w:pPr>
            <w:r w:rsidRPr="0035513E">
              <w:rPr>
                <w:rFonts w:ascii="宋体"/>
                <w:szCs w:val="21"/>
              </w:rPr>
              <w:t> </w:t>
            </w:r>
            <w:r w:rsidRPr="0035513E">
              <w:rPr>
                <w:rFonts w:ascii="宋体"/>
                <w:szCs w:val="21"/>
              </w:rPr>
              <w:t xml:space="preserve">　　4009003600(8:00-20:00)</w:t>
            </w:r>
          </w:p>
        </w:tc>
      </w:tr>
      <w:tr w:rsidR="0035513E" w:rsidRPr="0035513E" w:rsidTr="003551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513E" w:rsidRPr="0035513E" w:rsidRDefault="0035513E" w:rsidP="0035513E">
            <w:pPr>
              <w:rPr>
                <w:rFonts w:ascii="宋体"/>
                <w:szCs w:val="21"/>
              </w:rPr>
            </w:pPr>
            <w:r w:rsidRPr="0035513E">
              <w:rPr>
                <w:rFonts w:ascii="宋体"/>
                <w:szCs w:val="21"/>
              </w:rPr>
              <w:t xml:space="preserve">电子邮件： </w:t>
            </w:r>
          </w:p>
          <w:p w:rsidR="005F6113" w:rsidRPr="0035513E" w:rsidRDefault="0035513E" w:rsidP="0035513E">
            <w:pPr>
              <w:rPr>
                <w:rFonts w:ascii="宋体"/>
                <w:szCs w:val="21"/>
              </w:rPr>
            </w:pPr>
            <w:r w:rsidRPr="0035513E">
              <w:rPr>
                <w:rFonts w:ascii="宋体"/>
                <w:szCs w:val="21"/>
              </w:rPr>
              <w:t> </w:t>
            </w:r>
            <w:r w:rsidRPr="0035513E">
              <w:rPr>
                <w:rFonts w:ascii="宋体"/>
                <w:szCs w:val="21"/>
              </w:rPr>
              <w:t xml:space="preserve">　　</w:t>
            </w:r>
            <w:hyperlink r:id="rId10" w:history="1">
              <w:r w:rsidR="00840151" w:rsidRPr="0018478A">
                <w:rPr>
                  <w:rStyle w:val="a5"/>
                  <w:rFonts w:ascii="宋体"/>
                  <w:szCs w:val="21"/>
                </w:rPr>
                <w:t>tech_support@sse.com.cn</w:t>
              </w:r>
            </w:hyperlink>
          </w:p>
        </w:tc>
      </w:tr>
      <w:tr w:rsidR="0035513E" w:rsidRPr="0035513E" w:rsidTr="003551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513E" w:rsidRPr="0035513E" w:rsidRDefault="0035513E" w:rsidP="0035513E">
            <w:pPr>
              <w:rPr>
                <w:rFonts w:ascii="宋体"/>
                <w:szCs w:val="21"/>
              </w:rPr>
            </w:pPr>
            <w:r w:rsidRPr="0035513E">
              <w:rPr>
                <w:rFonts w:ascii="宋体"/>
                <w:szCs w:val="21"/>
              </w:rPr>
              <w:t xml:space="preserve">技术服务微信公众号： </w:t>
            </w:r>
          </w:p>
          <w:p w:rsidR="0035513E" w:rsidRPr="0035513E" w:rsidRDefault="0035513E" w:rsidP="0035513E">
            <w:pPr>
              <w:rPr>
                <w:rFonts w:ascii="宋体"/>
                <w:szCs w:val="21"/>
              </w:rPr>
            </w:pPr>
            <w:r w:rsidRPr="0035513E">
              <w:rPr>
                <w:rFonts w:ascii="宋体"/>
                <w:szCs w:val="21"/>
              </w:rPr>
              <w:t> </w:t>
            </w:r>
            <w:r w:rsidRPr="0035513E">
              <w:rPr>
                <w:rFonts w:ascii="宋体"/>
                <w:szCs w:val="21"/>
              </w:rPr>
              <w:t xml:space="preserve">　　SSE-TechService (回复00进入人工服务)</w:t>
            </w:r>
          </w:p>
          <w:p w:rsidR="005F6113" w:rsidRPr="0035513E" w:rsidRDefault="0035513E" w:rsidP="0035513E">
            <w:pPr>
              <w:rPr>
                <w:rFonts w:ascii="宋体"/>
                <w:b/>
                <w:szCs w:val="21"/>
              </w:rPr>
            </w:pPr>
            <w:r w:rsidRPr="0035513E">
              <w:rPr>
                <w:rFonts w:ascii="宋体"/>
                <w:b/>
                <w:szCs w:val="21"/>
              </w:rPr>
              <w:lastRenderedPageBreak/>
              <w:t xml:space="preserve">　　</w:t>
            </w:r>
            <w:r w:rsidR="00E071EB">
              <w:rPr>
                <w:rFonts w:ascii="宋体"/>
                <w:b/>
                <w:noProof/>
                <w:szCs w:val="21"/>
              </w:rPr>
              <w:drawing>
                <wp:inline distT="0" distB="0" distL="0" distR="0">
                  <wp:extent cx="1800225" cy="1800225"/>
                  <wp:effectExtent l="19050" t="0" r="9525" b="0"/>
                  <wp:docPr id="2" name="图片 1" descr="3e4dc5951bf0a4ce7754c754c3ef80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e4dc5951bf0a4ce7754c754c3ef80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225" cy="1800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E40EC" w:rsidRPr="00821F05" w:rsidRDefault="002E40EC" w:rsidP="002E40EC">
      <w:pPr>
        <w:rPr>
          <w:rFonts w:ascii="宋体"/>
          <w:b/>
          <w:sz w:val="24"/>
        </w:rPr>
      </w:pPr>
    </w:p>
    <w:p w:rsidR="002E40EC" w:rsidRPr="008E320A" w:rsidRDefault="002E40EC" w:rsidP="00ED78F5">
      <w:pPr>
        <w:pStyle w:val="1"/>
        <w:spacing w:before="175" w:after="175"/>
      </w:pPr>
      <w:bookmarkStart w:id="7" w:name="_Toc298838257"/>
      <w:bookmarkStart w:id="8" w:name="_Toc300142984"/>
      <w:r>
        <w:br w:type="page"/>
      </w:r>
      <w:bookmarkStart w:id="9" w:name="_Toc523132209"/>
      <w:bookmarkEnd w:id="7"/>
      <w:bookmarkEnd w:id="8"/>
      <w:r w:rsidR="006A24EC">
        <w:rPr>
          <w:rFonts w:hAnsi="宋体" w:hint="eastAsia"/>
        </w:rPr>
        <w:lastRenderedPageBreak/>
        <w:t>简介</w:t>
      </w:r>
      <w:bookmarkEnd w:id="9"/>
    </w:p>
    <w:p w:rsidR="004727FB" w:rsidRPr="00126B9C" w:rsidRDefault="006A24EC" w:rsidP="0035513E">
      <w:pPr>
        <w:ind w:firstLine="420"/>
        <w:rPr>
          <w:rFonts w:ascii="新宋体" w:eastAsia="新宋体" w:hAnsi="新宋体"/>
          <w:spacing w:val="-4"/>
          <w:szCs w:val="21"/>
        </w:rPr>
      </w:pPr>
      <w:r w:rsidRPr="00126B9C">
        <w:rPr>
          <w:rFonts w:ascii="新宋体" w:eastAsia="新宋体" w:hAnsi="新宋体" w:hint="eastAsia"/>
          <w:spacing w:val="-4"/>
          <w:szCs w:val="21"/>
        </w:rPr>
        <w:t>本文档</w:t>
      </w:r>
      <w:r w:rsidRPr="00126B9C">
        <w:rPr>
          <w:rFonts w:ascii="新宋体" w:eastAsia="新宋体" w:hAnsi="新宋体"/>
          <w:spacing w:val="-4"/>
          <w:szCs w:val="21"/>
        </w:rPr>
        <w:t>为</w:t>
      </w:r>
      <w:r w:rsidR="00901F9F" w:rsidRPr="00126B9C">
        <w:rPr>
          <w:rFonts w:ascii="新宋体" w:eastAsia="新宋体" w:hAnsi="新宋体" w:hint="eastAsia"/>
          <w:spacing w:val="-4"/>
          <w:szCs w:val="21"/>
        </w:rPr>
        <w:t>上海证券交易所科创板</w:t>
      </w:r>
      <w:r w:rsidRPr="00126B9C">
        <w:rPr>
          <w:rFonts w:ascii="新宋体" w:eastAsia="新宋体" w:hAnsi="新宋体"/>
          <w:spacing w:val="-4"/>
          <w:szCs w:val="21"/>
        </w:rPr>
        <w:t>技术接口及</w:t>
      </w:r>
      <w:r w:rsidRPr="00126B9C">
        <w:rPr>
          <w:rFonts w:ascii="新宋体" w:eastAsia="新宋体" w:hAnsi="新宋体" w:hint="eastAsia"/>
          <w:spacing w:val="-4"/>
          <w:szCs w:val="21"/>
        </w:rPr>
        <w:t>相关</w:t>
      </w:r>
      <w:r w:rsidRPr="00126B9C">
        <w:rPr>
          <w:rFonts w:ascii="新宋体" w:eastAsia="新宋体" w:hAnsi="新宋体"/>
          <w:spacing w:val="-4"/>
          <w:szCs w:val="21"/>
        </w:rPr>
        <w:t>变更</w:t>
      </w:r>
      <w:r w:rsidRPr="00126B9C">
        <w:rPr>
          <w:rFonts w:ascii="新宋体" w:eastAsia="新宋体" w:hAnsi="新宋体" w:hint="eastAsia"/>
          <w:spacing w:val="-4"/>
          <w:szCs w:val="21"/>
        </w:rPr>
        <w:t>的</w:t>
      </w:r>
      <w:r w:rsidRPr="00126B9C">
        <w:rPr>
          <w:rFonts w:ascii="新宋体" w:eastAsia="新宋体" w:hAnsi="新宋体"/>
          <w:spacing w:val="-4"/>
          <w:szCs w:val="21"/>
        </w:rPr>
        <w:t>技术</w:t>
      </w:r>
      <w:r w:rsidRPr="00126B9C">
        <w:rPr>
          <w:rFonts w:ascii="新宋体" w:eastAsia="新宋体" w:hAnsi="新宋体" w:hint="eastAsia"/>
          <w:spacing w:val="-4"/>
          <w:szCs w:val="21"/>
        </w:rPr>
        <w:t>实施</w:t>
      </w:r>
      <w:r w:rsidRPr="00126B9C">
        <w:rPr>
          <w:rFonts w:ascii="新宋体" w:eastAsia="新宋体" w:hAnsi="新宋体"/>
          <w:spacing w:val="-4"/>
          <w:szCs w:val="21"/>
        </w:rPr>
        <w:t>指引</w:t>
      </w:r>
      <w:r w:rsidR="007B4B2C">
        <w:rPr>
          <w:rFonts w:ascii="新宋体" w:eastAsia="新宋体" w:hAnsi="新宋体" w:hint="eastAsia"/>
          <w:spacing w:val="-4"/>
          <w:szCs w:val="21"/>
        </w:rPr>
        <w:t>，并对券商端技术系统改造提出建议</w:t>
      </w:r>
      <w:r w:rsidRPr="00126B9C">
        <w:rPr>
          <w:rFonts w:ascii="新宋体" w:eastAsia="新宋体" w:hAnsi="新宋体" w:hint="eastAsia"/>
          <w:spacing w:val="-4"/>
          <w:szCs w:val="21"/>
        </w:rPr>
        <w:t>。</w:t>
      </w:r>
      <w:r w:rsidR="0094002A">
        <w:rPr>
          <w:rFonts w:ascii="新宋体" w:eastAsia="新宋体" w:hAnsi="新宋体" w:hint="eastAsia"/>
          <w:spacing w:val="-4"/>
          <w:szCs w:val="21"/>
        </w:rPr>
        <w:t>科创板盘后固定价格交易在</w:t>
      </w:r>
      <w:r w:rsidR="0094002A" w:rsidRPr="00126B9C">
        <w:rPr>
          <w:rFonts w:ascii="新宋体" w:eastAsia="新宋体" w:hAnsi="新宋体" w:hint="eastAsia"/>
          <w:spacing w:val="-4"/>
          <w:szCs w:val="21"/>
        </w:rPr>
        <w:t>综合业务平台实施</w:t>
      </w:r>
      <w:r w:rsidR="0094002A">
        <w:rPr>
          <w:rFonts w:ascii="新宋体" w:eastAsia="新宋体" w:hAnsi="新宋体" w:hint="eastAsia"/>
          <w:spacing w:val="-4"/>
          <w:szCs w:val="21"/>
        </w:rPr>
        <w:t>，其它</w:t>
      </w:r>
      <w:r w:rsidR="006D185F" w:rsidRPr="00126B9C">
        <w:rPr>
          <w:rFonts w:ascii="新宋体" w:eastAsia="新宋体" w:hAnsi="新宋体" w:hint="eastAsia"/>
          <w:spacing w:val="-4"/>
          <w:szCs w:val="21"/>
        </w:rPr>
        <w:t>相关业务</w:t>
      </w:r>
      <w:r w:rsidR="00C01A86" w:rsidRPr="00126B9C">
        <w:rPr>
          <w:rFonts w:ascii="新宋体" w:eastAsia="新宋体" w:hAnsi="新宋体" w:hint="eastAsia"/>
          <w:spacing w:val="-4"/>
          <w:szCs w:val="21"/>
        </w:rPr>
        <w:t>在竞价撮合平台</w:t>
      </w:r>
      <w:r w:rsidR="0094002A">
        <w:rPr>
          <w:rFonts w:ascii="新宋体" w:eastAsia="新宋体" w:hAnsi="新宋体" w:hint="eastAsia"/>
          <w:spacing w:val="-4"/>
          <w:szCs w:val="21"/>
        </w:rPr>
        <w:t>实施</w:t>
      </w:r>
      <w:r w:rsidR="003C0390" w:rsidRPr="00126B9C">
        <w:rPr>
          <w:rFonts w:ascii="新宋体" w:eastAsia="新宋体" w:hAnsi="新宋体" w:hint="eastAsia"/>
          <w:spacing w:val="-4"/>
          <w:szCs w:val="21"/>
        </w:rPr>
        <w:t>。</w:t>
      </w:r>
      <w:bookmarkStart w:id="10" w:name="_Toc523132210"/>
    </w:p>
    <w:p w:rsidR="000C6F9D" w:rsidRDefault="000C6F9D" w:rsidP="0035513E">
      <w:pPr>
        <w:ind w:firstLine="420"/>
        <w:rPr>
          <w:rFonts w:ascii="新宋体" w:eastAsia="新宋体" w:hAnsi="新宋体"/>
          <w:spacing w:val="-4"/>
          <w:sz w:val="24"/>
          <w:szCs w:val="21"/>
        </w:rPr>
      </w:pPr>
    </w:p>
    <w:p w:rsidR="004727FB" w:rsidRPr="00783B4D" w:rsidRDefault="005160F9" w:rsidP="00783B4D">
      <w:pPr>
        <w:pStyle w:val="1"/>
        <w:keepNext w:val="0"/>
        <w:tabs>
          <w:tab w:val="clear" w:pos="432"/>
          <w:tab w:val="num" w:pos="0"/>
        </w:tabs>
        <w:spacing w:beforeLines="0" w:afterLines="0" w:line="360" w:lineRule="auto"/>
        <w:ind w:left="0" w:firstLine="0"/>
        <w:rPr>
          <w:rFonts w:ascii="宋体" w:hAnsi="宋体"/>
          <w:bCs/>
        </w:rPr>
      </w:pPr>
      <w:r w:rsidRPr="008E320A">
        <w:rPr>
          <w:rFonts w:ascii="宋体" w:hAnsi="宋体" w:hint="eastAsia"/>
          <w:bCs/>
        </w:rPr>
        <w:t>市场接口变</w:t>
      </w:r>
      <w:r w:rsidR="003F188E" w:rsidRPr="008E320A">
        <w:rPr>
          <w:rFonts w:ascii="宋体" w:hAnsi="宋体" w:hint="eastAsia"/>
          <w:bCs/>
        </w:rPr>
        <w:t>化</w:t>
      </w:r>
      <w:bookmarkEnd w:id="10"/>
    </w:p>
    <w:p w:rsidR="004727FB" w:rsidRPr="00126B9C" w:rsidRDefault="004727FB" w:rsidP="004727FB">
      <w:pPr>
        <w:ind w:leftChars="200" w:left="448"/>
        <w:rPr>
          <w:rFonts w:ascii="新宋体" w:eastAsia="新宋体" w:hAnsi="新宋体"/>
          <w:spacing w:val="-4"/>
          <w:szCs w:val="21"/>
        </w:rPr>
      </w:pPr>
      <w:r w:rsidRPr="00126B9C">
        <w:rPr>
          <w:rFonts w:ascii="新宋体" w:eastAsia="新宋体" w:hAnsi="新宋体" w:hint="eastAsia"/>
          <w:spacing w:val="-4"/>
          <w:szCs w:val="21"/>
        </w:rPr>
        <w:t>（1）</w:t>
      </w:r>
      <w:r w:rsidR="00783B4D" w:rsidRPr="00783B4D">
        <w:rPr>
          <w:rFonts w:ascii="新宋体" w:eastAsia="新宋体" w:hAnsi="新宋体" w:hint="eastAsia"/>
          <w:spacing w:val="-4"/>
          <w:szCs w:val="21"/>
        </w:rPr>
        <w:t>竞价撮合平台</w:t>
      </w:r>
      <w:r w:rsidR="00D90205">
        <w:rPr>
          <w:rFonts w:ascii="新宋体" w:eastAsia="新宋体" w:hAnsi="新宋体" w:hint="eastAsia"/>
          <w:spacing w:val="-4"/>
          <w:szCs w:val="21"/>
          <w:lang w:val="en-GB"/>
        </w:rPr>
        <w:t>增加产品基础信息文件接口：第一版本第</w:t>
      </w:r>
      <w:r w:rsidR="00783B4D" w:rsidRPr="00783B4D">
        <w:rPr>
          <w:rFonts w:ascii="新宋体" w:eastAsia="新宋体" w:hAnsi="新宋体" w:hint="eastAsia"/>
          <w:spacing w:val="-4"/>
          <w:szCs w:val="21"/>
          <w:lang w:val="en-GB"/>
        </w:rPr>
        <w:t>二批次cpxx0102MMDD.txt、第二版本第一批次cpxx0201MMDD.txt、第二版本第二批次cpxx0202MMDD.txt</w:t>
      </w:r>
      <w:r w:rsidRPr="00126B9C">
        <w:rPr>
          <w:rFonts w:ascii="新宋体" w:eastAsia="新宋体" w:hAnsi="新宋体" w:hint="eastAsia"/>
          <w:spacing w:val="-4"/>
          <w:szCs w:val="21"/>
        </w:rPr>
        <w:t>；</w:t>
      </w:r>
      <w:r w:rsidR="0094002A">
        <w:rPr>
          <w:rFonts w:ascii="新宋体" w:eastAsia="新宋体" w:hAnsi="新宋体" w:hint="eastAsia"/>
          <w:spacing w:val="-4"/>
          <w:szCs w:val="21"/>
        </w:rPr>
        <w:t>即产品基础信息文件将有2个版本，每个版本分2批次对外发送。</w:t>
      </w:r>
    </w:p>
    <w:p w:rsidR="004727FB" w:rsidRDefault="004727FB" w:rsidP="004727FB">
      <w:pPr>
        <w:ind w:leftChars="200" w:left="448"/>
        <w:rPr>
          <w:rFonts w:ascii="新宋体" w:eastAsia="新宋体" w:hAnsi="新宋体"/>
          <w:spacing w:val="-4"/>
          <w:szCs w:val="21"/>
        </w:rPr>
      </w:pPr>
      <w:r w:rsidRPr="00126B9C">
        <w:rPr>
          <w:rFonts w:ascii="新宋体" w:eastAsia="新宋体" w:hAnsi="新宋体" w:hint="eastAsia"/>
          <w:spacing w:val="-4"/>
          <w:szCs w:val="21"/>
        </w:rPr>
        <w:t>（2）竞价撮合平台订单申报接口，新增两类订单类型；</w:t>
      </w:r>
    </w:p>
    <w:p w:rsidR="00EF79F5" w:rsidRDefault="00EF79F5" w:rsidP="004727FB">
      <w:pPr>
        <w:ind w:leftChars="200" w:left="448"/>
        <w:rPr>
          <w:rFonts w:ascii="新宋体" w:eastAsia="新宋体" w:hAnsi="新宋体"/>
          <w:spacing w:val="-4"/>
          <w:szCs w:val="21"/>
        </w:rPr>
      </w:pPr>
      <w:r>
        <w:rPr>
          <w:rFonts w:ascii="新宋体" w:eastAsia="新宋体" w:hAnsi="新宋体" w:hint="eastAsia"/>
          <w:spacing w:val="-4"/>
          <w:szCs w:val="21"/>
        </w:rPr>
        <w:t>（3）</w:t>
      </w:r>
      <w:r w:rsidRPr="00BF75B7">
        <w:rPr>
          <w:rFonts w:ascii="新宋体" w:eastAsia="新宋体" w:hAnsi="新宋体" w:hint="eastAsia"/>
          <w:spacing w:val="-4"/>
          <w:szCs w:val="21"/>
        </w:rPr>
        <w:t>根据业务安排，</w:t>
      </w:r>
      <w:r>
        <w:rPr>
          <w:rFonts w:ascii="新宋体" w:eastAsia="新宋体" w:hAnsi="新宋体" w:hint="eastAsia"/>
          <w:spacing w:val="-4"/>
          <w:szCs w:val="21"/>
        </w:rPr>
        <w:t>拟规定科创板市价申报订单中包括保护限</w:t>
      </w:r>
      <w:r w:rsidR="00BF5475">
        <w:rPr>
          <w:rFonts w:ascii="新宋体" w:eastAsia="新宋体" w:hAnsi="新宋体" w:hint="eastAsia"/>
          <w:spacing w:val="-4"/>
          <w:szCs w:val="21"/>
        </w:rPr>
        <w:t>价。本所交易系统处理市价申报时，买入申报的成交价格和转限价的</w:t>
      </w:r>
      <w:r>
        <w:rPr>
          <w:rFonts w:ascii="新宋体" w:eastAsia="新宋体" w:hAnsi="新宋体" w:hint="eastAsia"/>
          <w:spacing w:val="-4"/>
          <w:szCs w:val="21"/>
        </w:rPr>
        <w:t>价格不高于保护限价，卖出申报的成交价格和转限价的价格不低于保护限价。因此调整竞价撮合平台市价申报接口价格字段的填写规则，支持填写保护限价信息；</w:t>
      </w:r>
    </w:p>
    <w:p w:rsidR="00EF79F5" w:rsidRPr="00126B9C" w:rsidRDefault="00EF79F5" w:rsidP="004727FB">
      <w:pPr>
        <w:ind w:leftChars="200" w:left="448"/>
        <w:rPr>
          <w:rFonts w:ascii="新宋体" w:eastAsia="新宋体" w:hAnsi="新宋体"/>
          <w:spacing w:val="-4"/>
          <w:szCs w:val="21"/>
        </w:rPr>
      </w:pPr>
      <w:r>
        <w:rPr>
          <w:rFonts w:ascii="新宋体" w:eastAsia="新宋体" w:hAnsi="新宋体" w:hint="eastAsia"/>
          <w:spacing w:val="-4"/>
          <w:szCs w:val="21"/>
        </w:rPr>
        <w:t>（4）</w:t>
      </w:r>
      <w:r w:rsidRPr="00BF75B7">
        <w:rPr>
          <w:rFonts w:ascii="新宋体" w:eastAsia="新宋体" w:hAnsi="新宋体" w:hint="eastAsia"/>
          <w:spacing w:val="-4"/>
          <w:szCs w:val="21"/>
        </w:rPr>
        <w:t>竞价撮合平台新增科创板交易公开信息接口；</w:t>
      </w:r>
    </w:p>
    <w:p w:rsidR="003C4F3D" w:rsidRDefault="004727FB" w:rsidP="004727FB">
      <w:pPr>
        <w:ind w:leftChars="200" w:left="448"/>
        <w:rPr>
          <w:rFonts w:ascii="新宋体" w:eastAsia="新宋体" w:hAnsi="新宋体"/>
          <w:spacing w:val="-4"/>
          <w:szCs w:val="21"/>
        </w:rPr>
      </w:pPr>
      <w:r w:rsidRPr="00126B9C">
        <w:rPr>
          <w:rFonts w:ascii="新宋体" w:eastAsia="新宋体" w:hAnsi="新宋体" w:hint="eastAsia"/>
          <w:spacing w:val="-4"/>
          <w:szCs w:val="21"/>
        </w:rPr>
        <w:t>（</w:t>
      </w:r>
      <w:r w:rsidR="00EF79F5">
        <w:rPr>
          <w:rFonts w:ascii="新宋体" w:eastAsia="新宋体" w:hAnsi="新宋体" w:hint="eastAsia"/>
          <w:spacing w:val="-4"/>
          <w:szCs w:val="21"/>
        </w:rPr>
        <w:t>5</w:t>
      </w:r>
      <w:r w:rsidRPr="00126B9C">
        <w:rPr>
          <w:rFonts w:ascii="新宋体" w:eastAsia="新宋体" w:hAnsi="新宋体" w:hint="eastAsia"/>
          <w:spacing w:val="-4"/>
          <w:szCs w:val="21"/>
        </w:rPr>
        <w:t>）竞价撮合平台证券权益接口，调整相关字段；</w:t>
      </w:r>
    </w:p>
    <w:p w:rsidR="004727FB" w:rsidRPr="00126B9C" w:rsidRDefault="003C4F3D" w:rsidP="004727FB">
      <w:pPr>
        <w:ind w:leftChars="200" w:left="448"/>
        <w:rPr>
          <w:rFonts w:ascii="新宋体" w:eastAsia="新宋体" w:hAnsi="新宋体"/>
          <w:spacing w:val="-4"/>
          <w:szCs w:val="21"/>
        </w:rPr>
      </w:pPr>
      <w:r w:rsidRPr="006A0829">
        <w:rPr>
          <w:rFonts w:ascii="新宋体" w:eastAsia="新宋体" w:hAnsi="新宋体" w:hint="eastAsia"/>
          <w:spacing w:val="-4"/>
          <w:szCs w:val="21"/>
        </w:rPr>
        <w:t>（6）竞价撮合平台在产品信息</w:t>
      </w:r>
      <w:r>
        <w:rPr>
          <w:rFonts w:ascii="宋体" w:hAnsi="宋体" w:hint="eastAsia"/>
        </w:rPr>
        <w:t>第二版第一批次</w:t>
      </w:r>
      <w:r w:rsidRPr="006A0829">
        <w:rPr>
          <w:rFonts w:ascii="新宋体" w:eastAsia="新宋体" w:hAnsi="新宋体" w:hint="eastAsia"/>
          <w:spacing w:val="-4"/>
          <w:szCs w:val="21"/>
        </w:rPr>
        <w:t>文件</w:t>
      </w:r>
      <w:r w:rsidR="00126365">
        <w:rPr>
          <w:rFonts w:ascii="新宋体" w:eastAsia="新宋体" w:hAnsi="新宋体"/>
          <w:spacing w:val="-4"/>
          <w:szCs w:val="21"/>
        </w:rPr>
        <w:t>cpxx</w:t>
      </w:r>
      <w:r>
        <w:rPr>
          <w:rFonts w:ascii="新宋体" w:eastAsia="新宋体" w:hAnsi="新宋体"/>
          <w:spacing w:val="-4"/>
          <w:szCs w:val="21"/>
        </w:rPr>
        <w:t>0201MMDD</w:t>
      </w:r>
      <w:r w:rsidR="00126365">
        <w:rPr>
          <w:rFonts w:ascii="新宋体" w:eastAsia="新宋体" w:hAnsi="新宋体" w:hint="eastAsia"/>
          <w:spacing w:val="-4"/>
          <w:szCs w:val="21"/>
        </w:rPr>
        <w:t>.</w:t>
      </w:r>
      <w:r w:rsidR="00126365">
        <w:rPr>
          <w:rFonts w:ascii="新宋体" w:eastAsia="新宋体" w:hAnsi="新宋体"/>
          <w:spacing w:val="-4"/>
          <w:szCs w:val="21"/>
        </w:rPr>
        <w:t>txt</w:t>
      </w:r>
      <w:r w:rsidRPr="006A0829">
        <w:rPr>
          <w:rFonts w:ascii="新宋体" w:eastAsia="新宋体" w:hAnsi="新宋体" w:hint="eastAsia"/>
          <w:spacing w:val="-4"/>
          <w:szCs w:val="21"/>
        </w:rPr>
        <w:t>增加存托凭证标识</w:t>
      </w:r>
      <w:r w:rsidR="00715DC6">
        <w:rPr>
          <w:rFonts w:ascii="新宋体" w:eastAsia="新宋体" w:hAnsi="新宋体" w:hint="eastAsia"/>
          <w:spacing w:val="-4"/>
          <w:szCs w:val="21"/>
        </w:rPr>
        <w:t>;</w:t>
      </w:r>
    </w:p>
    <w:p w:rsidR="00674E0A" w:rsidRDefault="00674E0A" w:rsidP="00674E0A">
      <w:pPr>
        <w:ind w:leftChars="194" w:left="434"/>
        <w:rPr>
          <w:rFonts w:ascii="新宋体" w:eastAsia="新宋体" w:hAnsi="新宋体"/>
          <w:spacing w:val="-4"/>
          <w:szCs w:val="21"/>
        </w:rPr>
      </w:pPr>
      <w:r w:rsidRPr="00674E0A">
        <w:rPr>
          <w:rFonts w:ascii="新宋体" w:eastAsia="新宋体" w:hAnsi="新宋体" w:hint="eastAsia"/>
          <w:spacing w:val="-4"/>
          <w:szCs w:val="21"/>
        </w:rPr>
        <w:t>（</w:t>
      </w:r>
      <w:r w:rsidR="00CA3DDB">
        <w:rPr>
          <w:rFonts w:ascii="新宋体" w:eastAsia="新宋体" w:hAnsi="新宋体"/>
          <w:spacing w:val="-4"/>
          <w:szCs w:val="21"/>
        </w:rPr>
        <w:t>7</w:t>
      </w:r>
      <w:r w:rsidRPr="00674E0A">
        <w:rPr>
          <w:rFonts w:ascii="新宋体" w:eastAsia="新宋体" w:hAnsi="新宋体" w:hint="eastAsia"/>
          <w:spacing w:val="-4"/>
          <w:szCs w:val="21"/>
        </w:rPr>
        <w:t>）综合业务平台</w:t>
      </w:r>
      <w:r w:rsidRPr="00674E0A">
        <w:rPr>
          <w:rFonts w:ascii="新宋体" w:eastAsia="新宋体" w:hAnsi="新宋体"/>
          <w:spacing w:val="-4"/>
          <w:szCs w:val="21"/>
        </w:rPr>
        <w:t>增加盘后固定价格</w:t>
      </w:r>
      <w:r w:rsidRPr="00674E0A">
        <w:rPr>
          <w:rFonts w:ascii="新宋体" w:eastAsia="新宋体" w:hAnsi="新宋体" w:hint="eastAsia"/>
          <w:spacing w:val="-4"/>
          <w:szCs w:val="21"/>
        </w:rPr>
        <w:t>业务类型、新增STEP行情接口并调整</w:t>
      </w:r>
      <w:r w:rsidRPr="00674E0A">
        <w:rPr>
          <w:rFonts w:ascii="新宋体" w:eastAsia="新宋体" w:hAnsi="新宋体"/>
          <w:spacing w:val="-4"/>
          <w:szCs w:val="21"/>
        </w:rPr>
        <w:t>行情文件接口</w:t>
      </w:r>
      <w:r w:rsidRPr="00674E0A">
        <w:rPr>
          <w:rFonts w:ascii="新宋体" w:eastAsia="新宋体" w:hAnsi="新宋体" w:hint="eastAsia"/>
          <w:spacing w:val="-4"/>
          <w:szCs w:val="21"/>
        </w:rPr>
        <w:t>；</w:t>
      </w:r>
    </w:p>
    <w:p w:rsidR="00B13712" w:rsidRPr="00674E0A" w:rsidRDefault="00B13712" w:rsidP="00674E0A">
      <w:pPr>
        <w:ind w:leftChars="194" w:left="434"/>
        <w:rPr>
          <w:rFonts w:ascii="新宋体" w:eastAsia="新宋体" w:hAnsi="新宋体"/>
          <w:spacing w:val="-4"/>
          <w:szCs w:val="21"/>
        </w:rPr>
      </w:pPr>
      <w:r>
        <w:rPr>
          <w:rFonts w:ascii="新宋体" w:eastAsia="新宋体" w:hAnsi="新宋体" w:hint="eastAsia"/>
          <w:spacing w:val="-4"/>
          <w:szCs w:val="21"/>
        </w:rPr>
        <w:t>（</w:t>
      </w:r>
      <w:r w:rsidR="00CA3DDB">
        <w:rPr>
          <w:rFonts w:ascii="新宋体" w:eastAsia="新宋体" w:hAnsi="新宋体"/>
          <w:spacing w:val="-4"/>
          <w:szCs w:val="21"/>
        </w:rPr>
        <w:t>8</w:t>
      </w:r>
      <w:r>
        <w:rPr>
          <w:rFonts w:ascii="新宋体" w:eastAsia="新宋体" w:hAnsi="新宋体" w:hint="eastAsia"/>
          <w:spacing w:val="-4"/>
          <w:szCs w:val="21"/>
        </w:rPr>
        <w:t>）</w:t>
      </w:r>
      <w:r w:rsidR="00926B11">
        <w:rPr>
          <w:rFonts w:ascii="新宋体" w:eastAsia="新宋体" w:hAnsi="新宋体" w:hint="eastAsia"/>
          <w:spacing w:val="-4"/>
          <w:szCs w:val="21"/>
        </w:rPr>
        <w:t>科创板转融通业务允许战略配售股份参与出借。科创板转融通约定申报支持实时对出借人、中证金融公司和借入人账户可卖余额的调整，即借入人可实时借入证券，办理相关业务。</w:t>
      </w:r>
      <w:r>
        <w:rPr>
          <w:rFonts w:ascii="新宋体" w:eastAsia="新宋体" w:hAnsi="新宋体" w:hint="eastAsia"/>
          <w:spacing w:val="-4"/>
          <w:szCs w:val="21"/>
        </w:rPr>
        <w:t>综合业务平台调整转融通申报、执行报告和过户数据的说明，在备注字段中增加战略配售股份标志</w:t>
      </w:r>
      <w:r w:rsidR="00264AD6">
        <w:rPr>
          <w:rFonts w:ascii="新宋体" w:eastAsia="新宋体" w:hAnsi="新宋体" w:hint="eastAsia"/>
          <w:spacing w:val="-4"/>
          <w:szCs w:val="21"/>
        </w:rPr>
        <w:t>，以支持战略配售股份参与出借</w:t>
      </w:r>
      <w:r>
        <w:rPr>
          <w:rFonts w:ascii="新宋体" w:eastAsia="新宋体" w:hAnsi="新宋体" w:hint="eastAsia"/>
          <w:spacing w:val="-4"/>
          <w:szCs w:val="21"/>
        </w:rPr>
        <w:t>；调整转融通公共</w:t>
      </w:r>
      <w:r w:rsidR="00D86A30">
        <w:rPr>
          <w:rFonts w:ascii="新宋体" w:eastAsia="新宋体" w:hAnsi="新宋体" w:hint="eastAsia"/>
          <w:spacing w:val="-4"/>
          <w:szCs w:val="21"/>
        </w:rPr>
        <w:t>数据消息</w:t>
      </w:r>
      <w:r>
        <w:rPr>
          <w:rFonts w:ascii="新宋体" w:eastAsia="新宋体" w:hAnsi="新宋体" w:hint="eastAsia"/>
          <w:spacing w:val="-4"/>
          <w:szCs w:val="21"/>
        </w:rPr>
        <w:t>的说明，增加科创板约定申报不揭示申报总量和成交总量的</w:t>
      </w:r>
      <w:r w:rsidR="00395A66">
        <w:rPr>
          <w:rFonts w:ascii="新宋体" w:eastAsia="新宋体" w:hAnsi="新宋体" w:hint="eastAsia"/>
          <w:spacing w:val="-4"/>
          <w:szCs w:val="21"/>
        </w:rPr>
        <w:t>描述</w:t>
      </w:r>
      <w:r>
        <w:rPr>
          <w:rFonts w:ascii="新宋体" w:eastAsia="新宋体" w:hAnsi="新宋体" w:hint="eastAsia"/>
          <w:spacing w:val="-4"/>
          <w:szCs w:val="21"/>
        </w:rPr>
        <w:t>。</w:t>
      </w:r>
    </w:p>
    <w:p w:rsidR="00674E0A" w:rsidRPr="00674E0A" w:rsidRDefault="00674E0A" w:rsidP="00674E0A">
      <w:pPr>
        <w:ind w:leftChars="194" w:left="434"/>
        <w:rPr>
          <w:rFonts w:ascii="新宋体" w:eastAsia="新宋体" w:hAnsi="新宋体"/>
          <w:spacing w:val="-4"/>
          <w:szCs w:val="21"/>
        </w:rPr>
      </w:pPr>
      <w:r w:rsidRPr="00674E0A">
        <w:rPr>
          <w:rFonts w:ascii="新宋体" w:eastAsia="新宋体" w:hAnsi="新宋体" w:hint="eastAsia"/>
          <w:spacing w:val="-4"/>
          <w:szCs w:val="21"/>
        </w:rPr>
        <w:t>（</w:t>
      </w:r>
      <w:r w:rsidR="00CA3DDB">
        <w:rPr>
          <w:rFonts w:ascii="新宋体" w:eastAsia="新宋体" w:hAnsi="新宋体"/>
          <w:spacing w:val="-4"/>
          <w:szCs w:val="21"/>
        </w:rPr>
        <w:t>9</w:t>
      </w:r>
      <w:r w:rsidRPr="00674E0A">
        <w:rPr>
          <w:rFonts w:ascii="新宋体" w:eastAsia="新宋体" w:hAnsi="新宋体" w:hint="eastAsia"/>
          <w:spacing w:val="-4"/>
          <w:szCs w:val="21"/>
        </w:rPr>
        <w:t>）错误代码表新增竞价撮合平台</w:t>
      </w:r>
      <w:r w:rsidR="004F5A67">
        <w:rPr>
          <w:rFonts w:ascii="新宋体" w:eastAsia="新宋体" w:hAnsi="新宋体" w:hint="eastAsia"/>
          <w:spacing w:val="-4"/>
          <w:szCs w:val="21"/>
        </w:rPr>
        <w:t>和综合业务平台</w:t>
      </w:r>
      <w:r w:rsidRPr="00674E0A">
        <w:rPr>
          <w:rFonts w:ascii="新宋体" w:eastAsia="新宋体" w:hAnsi="新宋体" w:hint="eastAsia"/>
          <w:spacing w:val="-4"/>
          <w:szCs w:val="21"/>
        </w:rPr>
        <w:t>相关错误代码；</w:t>
      </w:r>
    </w:p>
    <w:p w:rsidR="00674E0A" w:rsidRDefault="00674E0A" w:rsidP="00674E0A">
      <w:pPr>
        <w:ind w:leftChars="194" w:left="434"/>
        <w:rPr>
          <w:rFonts w:ascii="新宋体" w:eastAsia="新宋体" w:hAnsi="新宋体"/>
          <w:spacing w:val="-4"/>
          <w:szCs w:val="21"/>
        </w:rPr>
      </w:pPr>
      <w:r w:rsidRPr="00674E0A">
        <w:rPr>
          <w:rFonts w:ascii="新宋体" w:eastAsia="新宋体" w:hAnsi="新宋体" w:hint="eastAsia"/>
          <w:spacing w:val="-4"/>
          <w:szCs w:val="21"/>
        </w:rPr>
        <w:t>（</w:t>
      </w:r>
      <w:r w:rsidR="00CA3DDB">
        <w:rPr>
          <w:rFonts w:ascii="新宋体" w:eastAsia="新宋体" w:hAnsi="新宋体"/>
          <w:spacing w:val="-4"/>
          <w:szCs w:val="21"/>
        </w:rPr>
        <w:t>10</w:t>
      </w:r>
      <w:bookmarkStart w:id="11" w:name="_GoBack"/>
      <w:bookmarkEnd w:id="11"/>
      <w:r w:rsidRPr="00674E0A">
        <w:rPr>
          <w:rFonts w:ascii="新宋体" w:eastAsia="新宋体" w:hAnsi="新宋体" w:hint="eastAsia"/>
          <w:spacing w:val="-4"/>
          <w:szCs w:val="21"/>
        </w:rPr>
        <w:t>）行情网关增加盘后固定价格交易的行情接口说明，调整国债预发行接口字段值。</w:t>
      </w:r>
    </w:p>
    <w:p w:rsidR="003C4F3D" w:rsidRPr="00674E0A" w:rsidRDefault="003C4F3D" w:rsidP="00674E0A">
      <w:pPr>
        <w:ind w:leftChars="194" w:left="434"/>
        <w:rPr>
          <w:rFonts w:ascii="新宋体" w:eastAsia="新宋体" w:hAnsi="新宋体"/>
          <w:spacing w:val="-4"/>
          <w:szCs w:val="21"/>
        </w:rPr>
      </w:pPr>
    </w:p>
    <w:p w:rsidR="007A1E0C" w:rsidRPr="00E763F0" w:rsidRDefault="007A1E0C" w:rsidP="007A1E0C">
      <w:pPr>
        <w:ind w:firstLine="420"/>
        <w:rPr>
          <w:rFonts w:ascii="新宋体" w:eastAsia="新宋体" w:hAnsi="新宋体"/>
          <w:spacing w:val="-4"/>
          <w:szCs w:val="21"/>
        </w:rPr>
      </w:pPr>
    </w:p>
    <w:p w:rsidR="007A1E0C" w:rsidRPr="00126B9C" w:rsidRDefault="007A1E0C" w:rsidP="007A1E0C">
      <w:pPr>
        <w:ind w:firstLine="420"/>
        <w:rPr>
          <w:rFonts w:ascii="新宋体" w:eastAsia="新宋体" w:hAnsi="新宋体"/>
          <w:spacing w:val="-4"/>
          <w:szCs w:val="21"/>
        </w:rPr>
      </w:pPr>
      <w:r>
        <w:rPr>
          <w:rFonts w:ascii="新宋体" w:eastAsia="新宋体" w:hAnsi="新宋体" w:hint="eastAsia"/>
          <w:spacing w:val="-4"/>
          <w:szCs w:val="21"/>
        </w:rPr>
        <w:t>上述接口变化，</w:t>
      </w:r>
      <w:r w:rsidR="00035EAD">
        <w:rPr>
          <w:rFonts w:ascii="新宋体" w:eastAsia="新宋体" w:hAnsi="新宋体" w:hint="eastAsia"/>
          <w:spacing w:val="-4"/>
          <w:szCs w:val="21"/>
        </w:rPr>
        <w:t>仅供技术开发时参考，</w:t>
      </w:r>
      <w:r>
        <w:rPr>
          <w:rFonts w:ascii="新宋体" w:eastAsia="新宋体" w:hAnsi="新宋体" w:hint="eastAsia"/>
          <w:spacing w:val="-4"/>
          <w:szCs w:val="21"/>
        </w:rPr>
        <w:t>涉及柜台系统的对接处理及改造，详细内容请参考此次发布的市场接口技术开发稿</w:t>
      </w:r>
      <w:r w:rsidR="00035EAD">
        <w:rPr>
          <w:rFonts w:ascii="新宋体" w:eastAsia="新宋体" w:hAnsi="新宋体" w:hint="eastAsia"/>
          <w:spacing w:val="-4"/>
          <w:szCs w:val="21"/>
        </w:rPr>
        <w:t>，涉及业务规则部分，以发布的业务实施细则为准。</w:t>
      </w:r>
    </w:p>
    <w:p w:rsidR="003F188E" w:rsidRPr="007A1E0C" w:rsidRDefault="003F188E" w:rsidP="003F188E"/>
    <w:p w:rsidR="003F188E" w:rsidRPr="007E26D1" w:rsidRDefault="007E26D1" w:rsidP="000C6F9D">
      <w:pPr>
        <w:pStyle w:val="1"/>
        <w:keepNext w:val="0"/>
        <w:tabs>
          <w:tab w:val="clear" w:pos="432"/>
          <w:tab w:val="num" w:pos="0"/>
        </w:tabs>
        <w:spacing w:beforeLines="0" w:afterLines="0" w:line="360" w:lineRule="auto"/>
        <w:ind w:left="0" w:firstLine="0"/>
        <w:rPr>
          <w:rFonts w:ascii="宋体" w:hAnsi="宋体"/>
          <w:bCs/>
        </w:rPr>
      </w:pPr>
      <w:r w:rsidRPr="007E26D1">
        <w:rPr>
          <w:rFonts w:ascii="宋体" w:hAnsi="宋体" w:hint="eastAsia"/>
          <w:bCs/>
        </w:rPr>
        <w:t>市场端软件</w:t>
      </w:r>
      <w:r w:rsidR="007A1E0C">
        <w:rPr>
          <w:rFonts w:ascii="宋体" w:hAnsi="宋体" w:hint="eastAsia"/>
          <w:bCs/>
        </w:rPr>
        <w:t>发布</w:t>
      </w:r>
    </w:p>
    <w:p w:rsidR="007E26D1" w:rsidRPr="00126B9C" w:rsidRDefault="007E26D1" w:rsidP="007E26D1">
      <w:pPr>
        <w:spacing w:line="360" w:lineRule="auto"/>
        <w:ind w:firstLine="448"/>
        <w:rPr>
          <w:rFonts w:ascii="宋体" w:hAnsi="宋体"/>
          <w:lang w:val="en-GB"/>
        </w:rPr>
      </w:pPr>
      <w:r w:rsidRPr="00126B9C">
        <w:rPr>
          <w:rFonts w:ascii="宋体" w:hAnsi="宋体" w:hint="eastAsia"/>
          <w:lang w:val="en-GB"/>
        </w:rPr>
        <w:t>为适应科创板相关技术需求与接口变更，本所将发布涉及改造的市场端软件，相关信息如下：</w:t>
      </w:r>
    </w:p>
    <w:tbl>
      <w:tblPr>
        <w:tblW w:w="0" w:type="auto"/>
        <w:tblInd w:w="10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073"/>
        <w:gridCol w:w="1329"/>
        <w:gridCol w:w="3090"/>
      </w:tblGrid>
      <w:tr w:rsidR="004226DE" w:rsidRPr="00055E82" w:rsidTr="00373356">
        <w:tc>
          <w:tcPr>
            <w:tcW w:w="2073" w:type="dxa"/>
          </w:tcPr>
          <w:p w:rsidR="004226DE" w:rsidRPr="00F009BD" w:rsidRDefault="00F009BD" w:rsidP="00055E82">
            <w:pPr>
              <w:spacing w:line="360" w:lineRule="auto"/>
              <w:rPr>
                <w:rFonts w:ascii="宋体" w:hAnsi="宋体"/>
                <w:b/>
                <w:lang w:val="en-GB"/>
              </w:rPr>
            </w:pPr>
            <w:r w:rsidRPr="00F009BD">
              <w:rPr>
                <w:rFonts w:ascii="宋体" w:hAnsi="宋体" w:hint="eastAsia"/>
                <w:b/>
                <w:lang w:val="en-GB"/>
              </w:rPr>
              <w:lastRenderedPageBreak/>
              <w:t>软件</w:t>
            </w:r>
            <w:r w:rsidR="004226DE" w:rsidRPr="00F009BD">
              <w:rPr>
                <w:rFonts w:ascii="宋体" w:hAnsi="宋体" w:hint="eastAsia"/>
                <w:b/>
                <w:lang w:val="en-GB"/>
              </w:rPr>
              <w:t>名称</w:t>
            </w:r>
          </w:p>
        </w:tc>
        <w:tc>
          <w:tcPr>
            <w:tcW w:w="1329" w:type="dxa"/>
          </w:tcPr>
          <w:p w:rsidR="004226DE" w:rsidRPr="00F009BD" w:rsidRDefault="004226DE" w:rsidP="00055E82">
            <w:pPr>
              <w:spacing w:line="360" w:lineRule="auto"/>
              <w:rPr>
                <w:rFonts w:ascii="宋体" w:hAnsi="宋体"/>
                <w:b/>
                <w:lang w:val="en-GB"/>
              </w:rPr>
            </w:pPr>
            <w:r w:rsidRPr="00F009BD">
              <w:rPr>
                <w:rFonts w:ascii="宋体" w:hAnsi="宋体" w:hint="eastAsia"/>
                <w:b/>
                <w:lang w:val="en-GB"/>
              </w:rPr>
              <w:t>计划版本</w:t>
            </w:r>
          </w:p>
        </w:tc>
        <w:tc>
          <w:tcPr>
            <w:tcW w:w="3090" w:type="dxa"/>
          </w:tcPr>
          <w:p w:rsidR="004226DE" w:rsidRPr="00F009BD" w:rsidRDefault="004226DE" w:rsidP="00055E82">
            <w:pPr>
              <w:spacing w:line="360" w:lineRule="auto"/>
              <w:rPr>
                <w:rFonts w:ascii="宋体" w:hAnsi="宋体"/>
                <w:b/>
                <w:lang w:val="en-GB"/>
              </w:rPr>
            </w:pPr>
            <w:r w:rsidRPr="00F009BD">
              <w:rPr>
                <w:rFonts w:ascii="宋体" w:hAnsi="宋体" w:hint="eastAsia"/>
                <w:b/>
                <w:lang w:val="en-GB"/>
              </w:rPr>
              <w:t>主要变更</w:t>
            </w:r>
          </w:p>
        </w:tc>
      </w:tr>
      <w:tr w:rsidR="004226DE" w:rsidRPr="00055E82" w:rsidTr="00373356">
        <w:tc>
          <w:tcPr>
            <w:tcW w:w="2073" w:type="dxa"/>
          </w:tcPr>
          <w:p w:rsidR="004226DE" w:rsidRPr="00055E82" w:rsidRDefault="004226DE" w:rsidP="00055E82">
            <w:pPr>
              <w:spacing w:line="360" w:lineRule="auto"/>
              <w:rPr>
                <w:rFonts w:ascii="宋体" w:hAnsi="宋体"/>
                <w:lang w:val="en-GB"/>
              </w:rPr>
            </w:pPr>
            <w:r w:rsidRPr="00055E82">
              <w:rPr>
                <w:rFonts w:ascii="宋体" w:hAnsi="宋体" w:hint="eastAsia"/>
                <w:lang w:val="en-GB"/>
              </w:rPr>
              <w:t>报盘子系统 EzOES</w:t>
            </w:r>
          </w:p>
        </w:tc>
        <w:tc>
          <w:tcPr>
            <w:tcW w:w="1329" w:type="dxa"/>
          </w:tcPr>
          <w:p w:rsidR="004226DE" w:rsidRPr="00055E82" w:rsidRDefault="004226DE" w:rsidP="00055E82">
            <w:pPr>
              <w:spacing w:line="360" w:lineRule="auto"/>
              <w:rPr>
                <w:rFonts w:ascii="宋体" w:hAnsi="宋体"/>
                <w:lang w:val="en-GB"/>
              </w:rPr>
            </w:pPr>
            <w:r w:rsidRPr="00055E82">
              <w:rPr>
                <w:rFonts w:ascii="宋体" w:hAnsi="宋体" w:hint="eastAsia"/>
                <w:lang w:val="en-GB"/>
              </w:rPr>
              <w:t>2019版</w:t>
            </w:r>
          </w:p>
        </w:tc>
        <w:tc>
          <w:tcPr>
            <w:tcW w:w="3090" w:type="dxa"/>
          </w:tcPr>
          <w:p w:rsidR="004226DE" w:rsidRDefault="00F009BD" w:rsidP="00055E82">
            <w:pPr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支持</w:t>
            </w:r>
            <w:r w:rsidR="004226DE" w:rsidRPr="00055E82">
              <w:rPr>
                <w:rFonts w:ascii="宋体" w:hAnsi="宋体" w:hint="eastAsia"/>
                <w:lang w:val="en-GB"/>
              </w:rPr>
              <w:t>科创板新增市价单类型</w:t>
            </w:r>
            <w:r>
              <w:rPr>
                <w:rFonts w:ascii="宋体" w:hAnsi="宋体" w:hint="eastAsia"/>
                <w:lang w:val="en-GB"/>
              </w:rPr>
              <w:t>的需求</w:t>
            </w:r>
            <w:r w:rsidR="00EF79F5">
              <w:rPr>
                <w:rFonts w:ascii="宋体" w:hAnsi="宋体" w:hint="eastAsia"/>
                <w:lang w:val="en-GB"/>
              </w:rPr>
              <w:t>；</w:t>
            </w:r>
          </w:p>
          <w:p w:rsidR="00EF79F5" w:rsidRPr="00EF79F5" w:rsidRDefault="00EF79F5" w:rsidP="00055E82">
            <w:pPr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支持科创板市价订单申报指令中包括保护限价信息</w:t>
            </w:r>
          </w:p>
        </w:tc>
      </w:tr>
      <w:tr w:rsidR="004226DE" w:rsidRPr="00055E82" w:rsidTr="00373356">
        <w:tc>
          <w:tcPr>
            <w:tcW w:w="2073" w:type="dxa"/>
          </w:tcPr>
          <w:p w:rsidR="004226DE" w:rsidRPr="00055E82" w:rsidRDefault="004226DE" w:rsidP="00055E82">
            <w:pPr>
              <w:spacing w:line="360" w:lineRule="auto"/>
              <w:rPr>
                <w:rFonts w:ascii="宋体" w:hAnsi="宋体"/>
                <w:lang w:val="en-GB"/>
              </w:rPr>
            </w:pPr>
            <w:r w:rsidRPr="00055E82">
              <w:rPr>
                <w:rFonts w:ascii="宋体" w:hAnsi="宋体" w:hint="eastAsia"/>
                <w:lang w:val="en-GB"/>
              </w:rPr>
              <w:t>行情接收客户端EzSR</w:t>
            </w:r>
          </w:p>
        </w:tc>
        <w:tc>
          <w:tcPr>
            <w:tcW w:w="1329" w:type="dxa"/>
          </w:tcPr>
          <w:p w:rsidR="004226DE" w:rsidRPr="00055E82" w:rsidRDefault="004226DE" w:rsidP="00055E82">
            <w:pPr>
              <w:spacing w:line="360" w:lineRule="auto"/>
              <w:rPr>
                <w:rFonts w:ascii="宋体" w:hAnsi="宋体"/>
                <w:lang w:val="en-GB"/>
              </w:rPr>
            </w:pPr>
            <w:r w:rsidRPr="00055E82">
              <w:rPr>
                <w:rFonts w:ascii="宋体" w:hAnsi="宋体" w:hint="eastAsia"/>
                <w:lang w:val="en-GB"/>
              </w:rPr>
              <w:t>综业平台配置</w:t>
            </w:r>
          </w:p>
        </w:tc>
        <w:tc>
          <w:tcPr>
            <w:tcW w:w="3090" w:type="dxa"/>
          </w:tcPr>
          <w:p w:rsidR="004226DE" w:rsidRPr="00055E82" w:rsidRDefault="00F009BD" w:rsidP="00055E82">
            <w:pPr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支持综合业务平台盘后固定价格、国债预发行业务的</w:t>
            </w:r>
            <w:r w:rsidR="004226DE" w:rsidRPr="00055E82">
              <w:rPr>
                <w:rFonts w:ascii="宋体" w:hAnsi="宋体" w:hint="eastAsia"/>
                <w:lang w:val="en-GB"/>
              </w:rPr>
              <w:t>行情</w:t>
            </w:r>
            <w:r>
              <w:rPr>
                <w:rFonts w:ascii="宋体" w:hAnsi="宋体" w:hint="eastAsia"/>
                <w:lang w:val="en-GB"/>
              </w:rPr>
              <w:t>接收</w:t>
            </w:r>
          </w:p>
        </w:tc>
      </w:tr>
      <w:tr w:rsidR="004226DE" w:rsidRPr="00055E82" w:rsidTr="00373356">
        <w:tc>
          <w:tcPr>
            <w:tcW w:w="2073" w:type="dxa"/>
          </w:tcPr>
          <w:p w:rsidR="004226DE" w:rsidRPr="00055E82" w:rsidRDefault="004226DE" w:rsidP="00055E82">
            <w:pPr>
              <w:spacing w:line="360" w:lineRule="auto"/>
              <w:rPr>
                <w:rFonts w:ascii="宋体" w:hAnsi="宋体"/>
                <w:lang w:val="en-GB"/>
              </w:rPr>
            </w:pPr>
            <w:r w:rsidRPr="00055E82">
              <w:rPr>
                <w:rFonts w:ascii="宋体" w:hAnsi="宋体" w:hint="eastAsia"/>
                <w:lang w:val="en-GB"/>
              </w:rPr>
              <w:t>行情网关软件MDGW</w:t>
            </w:r>
          </w:p>
        </w:tc>
        <w:tc>
          <w:tcPr>
            <w:tcW w:w="1329" w:type="dxa"/>
          </w:tcPr>
          <w:p w:rsidR="004226DE" w:rsidRPr="00055E82" w:rsidRDefault="004226DE" w:rsidP="00055E82">
            <w:pPr>
              <w:spacing w:line="360" w:lineRule="auto"/>
              <w:rPr>
                <w:rFonts w:ascii="宋体" w:hAnsi="宋体"/>
                <w:lang w:val="en-GB"/>
              </w:rPr>
            </w:pPr>
            <w:r w:rsidRPr="00055E82">
              <w:rPr>
                <w:rFonts w:ascii="宋体" w:hAnsi="宋体" w:hint="eastAsia"/>
                <w:lang w:val="en-GB"/>
              </w:rPr>
              <w:t>0.3.</w:t>
            </w:r>
            <w:r w:rsidR="009B24F3">
              <w:rPr>
                <w:rFonts w:ascii="宋体" w:hAnsi="宋体" w:hint="eastAsia"/>
                <w:lang w:val="en-GB"/>
              </w:rPr>
              <w:t>5</w:t>
            </w:r>
          </w:p>
        </w:tc>
        <w:tc>
          <w:tcPr>
            <w:tcW w:w="3090" w:type="dxa"/>
          </w:tcPr>
          <w:p w:rsidR="004226DE" w:rsidRPr="00055E82" w:rsidRDefault="004226DE" w:rsidP="00055E82">
            <w:pPr>
              <w:spacing w:line="360" w:lineRule="auto"/>
              <w:rPr>
                <w:rFonts w:ascii="宋体" w:hAnsi="宋体"/>
                <w:lang w:val="en-GB"/>
              </w:rPr>
            </w:pPr>
            <w:r w:rsidRPr="00055E82">
              <w:rPr>
                <w:rFonts w:ascii="宋体" w:hAnsi="宋体" w:hint="eastAsia"/>
                <w:lang w:val="en-GB"/>
              </w:rPr>
              <w:t>支持</w:t>
            </w:r>
            <w:r w:rsidR="00F009BD">
              <w:rPr>
                <w:rFonts w:ascii="宋体" w:hAnsi="宋体" w:hint="eastAsia"/>
                <w:lang w:val="en-GB"/>
              </w:rPr>
              <w:t>综合业务平台</w:t>
            </w:r>
            <w:r w:rsidRPr="00055E82">
              <w:rPr>
                <w:rFonts w:ascii="宋体" w:hAnsi="宋体" w:hint="eastAsia"/>
                <w:lang w:val="en-GB"/>
              </w:rPr>
              <w:t>盘后固定价格</w:t>
            </w:r>
            <w:r w:rsidR="00F009BD">
              <w:rPr>
                <w:rFonts w:ascii="宋体" w:hAnsi="宋体" w:hint="eastAsia"/>
                <w:lang w:val="en-GB"/>
              </w:rPr>
              <w:t>的行情接收</w:t>
            </w:r>
          </w:p>
        </w:tc>
      </w:tr>
    </w:tbl>
    <w:p w:rsidR="00EF79F5" w:rsidRDefault="00126B9C" w:rsidP="002C1001">
      <w:pPr>
        <w:spacing w:line="360" w:lineRule="auto"/>
        <w:ind w:firstLine="448"/>
        <w:rPr>
          <w:rFonts w:ascii="宋体" w:hAnsi="宋体"/>
          <w:lang w:val="en-GB"/>
        </w:rPr>
      </w:pPr>
      <w:r>
        <w:rPr>
          <w:rFonts w:ascii="宋体" w:hAnsi="宋体" w:hint="eastAsia"/>
          <w:lang w:val="en-GB"/>
        </w:rPr>
        <w:t>注</w:t>
      </w:r>
      <w:r w:rsidR="00B15C04" w:rsidRPr="00126B9C">
        <w:rPr>
          <w:rFonts w:ascii="宋体" w:hAnsi="宋体" w:hint="eastAsia"/>
          <w:lang w:val="en-GB"/>
        </w:rPr>
        <w:t>1</w:t>
      </w:r>
      <w:r w:rsidR="002C1001">
        <w:rPr>
          <w:rFonts w:ascii="宋体" w:hAnsi="宋体" w:hint="eastAsia"/>
          <w:lang w:val="en-GB"/>
        </w:rPr>
        <w:t>：</w:t>
      </w:r>
      <w:r w:rsidR="00F009BD">
        <w:rPr>
          <w:rFonts w:ascii="宋体" w:hAnsi="宋体" w:hint="eastAsia"/>
          <w:lang w:val="en-GB"/>
        </w:rPr>
        <w:t>科创板业务上线时，</w:t>
      </w:r>
      <w:r w:rsidR="0060714A">
        <w:rPr>
          <w:rFonts w:ascii="宋体" w:hAnsi="宋体" w:hint="eastAsia"/>
          <w:lang w:val="en-GB"/>
        </w:rPr>
        <w:t>上述软件</w:t>
      </w:r>
      <w:r w:rsidR="00373356">
        <w:rPr>
          <w:rFonts w:ascii="宋体" w:hAnsi="宋体" w:hint="eastAsia"/>
          <w:lang w:val="en-GB"/>
        </w:rPr>
        <w:t>若未</w:t>
      </w:r>
      <w:r w:rsidR="00F009BD">
        <w:rPr>
          <w:rFonts w:ascii="宋体" w:hAnsi="宋体" w:hint="eastAsia"/>
          <w:lang w:val="en-GB"/>
        </w:rPr>
        <w:t>同步</w:t>
      </w:r>
      <w:r w:rsidR="00373356">
        <w:rPr>
          <w:rFonts w:ascii="宋体" w:hAnsi="宋体" w:hint="eastAsia"/>
          <w:lang w:val="en-GB"/>
        </w:rPr>
        <w:t>升级</w:t>
      </w:r>
      <w:r w:rsidR="0060714A">
        <w:rPr>
          <w:rFonts w:ascii="宋体" w:hAnsi="宋体" w:hint="eastAsia"/>
          <w:lang w:val="en-GB"/>
        </w:rPr>
        <w:t>将无法支持科创板相关业务功能</w:t>
      </w:r>
      <w:r w:rsidR="00902075">
        <w:rPr>
          <w:rFonts w:ascii="宋体" w:hAnsi="宋体" w:hint="eastAsia"/>
          <w:lang w:val="en-GB"/>
        </w:rPr>
        <w:t>。</w:t>
      </w:r>
    </w:p>
    <w:p w:rsidR="000B35A9" w:rsidRDefault="00EF79F5" w:rsidP="000B35A9">
      <w:pPr>
        <w:pStyle w:val="ab"/>
        <w:numPr>
          <w:ilvl w:val="0"/>
          <w:numId w:val="35"/>
        </w:numPr>
        <w:spacing w:line="360" w:lineRule="auto"/>
        <w:ind w:firstLineChars="0"/>
        <w:rPr>
          <w:ins w:id="12" w:author="孙思晨(拟稿)" w:date="2019-05-23T10:26:00Z"/>
          <w:rFonts w:ascii="宋体" w:hAnsi="宋体"/>
          <w:lang w:val="en-GB"/>
        </w:rPr>
      </w:pPr>
      <w:r w:rsidRPr="00BF75B7">
        <w:rPr>
          <w:rFonts w:ascii="宋体" w:hAnsi="宋体"/>
          <w:lang w:val="en-GB"/>
        </w:rPr>
        <w:t>EzOES</w:t>
      </w:r>
      <w:r w:rsidRPr="00BF75B7">
        <w:rPr>
          <w:rFonts w:ascii="宋体" w:hAnsi="宋体" w:hint="eastAsia"/>
          <w:lang w:val="en-GB"/>
        </w:rPr>
        <w:t>软件若未</w:t>
      </w:r>
      <w:r>
        <w:rPr>
          <w:rFonts w:ascii="宋体" w:hAnsi="宋体" w:hint="eastAsia"/>
          <w:lang w:val="en-GB"/>
        </w:rPr>
        <w:t>同步</w:t>
      </w:r>
      <w:r w:rsidRPr="00BF75B7">
        <w:rPr>
          <w:rFonts w:ascii="宋体" w:hAnsi="宋体" w:hint="eastAsia"/>
          <w:lang w:val="en-GB"/>
        </w:rPr>
        <w:t>升级，将无法正常支持科创板产品的市价订单申报（详细的申报接口</w:t>
      </w:r>
      <w:r>
        <w:rPr>
          <w:rFonts w:ascii="宋体" w:hAnsi="宋体" w:hint="eastAsia"/>
          <w:lang w:val="en-GB"/>
        </w:rPr>
        <w:t>填写规则</w:t>
      </w:r>
      <w:r w:rsidRPr="00BF75B7">
        <w:rPr>
          <w:rFonts w:ascii="宋体" w:hAnsi="宋体" w:hint="eastAsia"/>
          <w:lang w:val="en-GB"/>
        </w:rPr>
        <w:t>，请参见最新的《</w:t>
      </w:r>
      <w:r w:rsidRPr="00BF75B7">
        <w:rPr>
          <w:rFonts w:ascii="宋体" w:hAnsi="宋体"/>
          <w:lang w:val="en-GB"/>
        </w:rPr>
        <w:t xml:space="preserve">IS101 </w:t>
      </w:r>
      <w:r w:rsidRPr="00BF75B7">
        <w:rPr>
          <w:rFonts w:ascii="宋体" w:hAnsi="宋体" w:hint="eastAsia"/>
          <w:lang w:val="en-GB"/>
        </w:rPr>
        <w:t>上海证券交易所竞价撮合平台市场参与者接口规格说明书(科创板技术开发稿)》）；</w:t>
      </w:r>
      <w:ins w:id="13" w:author="孙思晨(拟稿)" w:date="2019-05-23T10:26:00Z">
        <w:r w:rsidR="000B35A9" w:rsidRPr="004F6B21">
          <w:rPr>
            <w:rFonts w:ascii="宋体" w:hAnsi="宋体" w:hint="eastAsia"/>
            <w:lang w:val="en-GB"/>
          </w:rPr>
          <w:t>因上述接口调整涉及柜台交易系统与EzOES 2019版的升级，存在以下两种升级策略：</w:t>
        </w:r>
      </w:ins>
    </w:p>
    <w:p w:rsidR="000B35A9" w:rsidRPr="00ED2587" w:rsidRDefault="000B35A9" w:rsidP="000B35A9">
      <w:pPr>
        <w:pStyle w:val="ab"/>
        <w:numPr>
          <w:ilvl w:val="0"/>
          <w:numId w:val="37"/>
        </w:numPr>
        <w:ind w:firstLineChars="0"/>
        <w:jc w:val="left"/>
        <w:rPr>
          <w:ins w:id="14" w:author="孙思晨(拟稿)" w:date="2019-05-23T10:26:00Z"/>
          <w:rFonts w:ascii="宋体" w:hAnsi="宋体"/>
          <w:lang w:val="en-GB"/>
        </w:rPr>
      </w:pPr>
      <w:ins w:id="15" w:author="孙思晨(拟稿)" w:date="2019-05-23T10:26:00Z">
        <w:r w:rsidRPr="00ED2587">
          <w:rPr>
            <w:rFonts w:ascii="宋体" w:hAnsi="宋体" w:hint="eastAsia"/>
            <w:lang w:val="en-GB"/>
          </w:rPr>
          <w:t>先升级EzOES 至2019版，后升级柜台交易系统；</w:t>
        </w:r>
      </w:ins>
    </w:p>
    <w:p w:rsidR="000B35A9" w:rsidRPr="00ED2587" w:rsidRDefault="000B35A9" w:rsidP="000B35A9">
      <w:pPr>
        <w:pStyle w:val="ab"/>
        <w:numPr>
          <w:ilvl w:val="0"/>
          <w:numId w:val="36"/>
        </w:numPr>
        <w:spacing w:line="360" w:lineRule="auto"/>
        <w:ind w:firstLineChars="0"/>
        <w:jc w:val="left"/>
        <w:rPr>
          <w:ins w:id="16" w:author="孙思晨(拟稿)" w:date="2019-05-23T10:26:00Z"/>
          <w:rFonts w:ascii="宋体" w:hAnsi="宋体"/>
          <w:lang w:val="en-GB"/>
        </w:rPr>
      </w:pPr>
      <w:ins w:id="17" w:author="孙思晨(拟稿)" w:date="2019-05-23T10:26:00Z">
        <w:r w:rsidRPr="00ED2587">
          <w:rPr>
            <w:rFonts w:ascii="宋体" w:hAnsi="宋体" w:hint="eastAsia"/>
            <w:lang w:val="en-GB"/>
          </w:rPr>
          <w:t>柜台交易系统、EzOES 版本同步升级；</w:t>
        </w:r>
      </w:ins>
    </w:p>
    <w:p w:rsidR="00EF79F5" w:rsidRDefault="000B35A9" w:rsidP="000B35A9">
      <w:pPr>
        <w:pStyle w:val="ab"/>
        <w:spacing w:line="360" w:lineRule="auto"/>
        <w:ind w:left="1196" w:firstLineChars="0" w:firstLine="0"/>
        <w:rPr>
          <w:rFonts w:ascii="宋体" w:hAnsi="宋体"/>
          <w:lang w:val="en-GB"/>
        </w:rPr>
      </w:pPr>
      <w:ins w:id="18" w:author="孙思晨(拟稿)" w:date="2019-05-23T10:26:00Z">
        <w:r w:rsidRPr="00ED2587">
          <w:rPr>
            <w:rFonts w:ascii="宋体" w:hAnsi="宋体" w:hint="eastAsia"/>
            <w:lang w:val="en-GB"/>
          </w:rPr>
          <w:t>请各市场参与者认真评估自身实际情况，审慎选择升级策略，并在本所周二、周四88环境及周末科创板全网演练中进行充分测试验证，确保生产系统的安全运行</w:t>
        </w:r>
        <w:r>
          <w:rPr>
            <w:rFonts w:ascii="宋体" w:hAnsi="宋体" w:hint="eastAsia"/>
            <w:lang w:val="en-GB"/>
          </w:rPr>
          <w:t>。</w:t>
        </w:r>
      </w:ins>
    </w:p>
    <w:p w:rsidR="00D5733A" w:rsidRDefault="00126B9C" w:rsidP="000B35A9">
      <w:pPr>
        <w:pStyle w:val="ab"/>
        <w:numPr>
          <w:ilvl w:val="0"/>
          <w:numId w:val="35"/>
        </w:numPr>
        <w:spacing w:line="360" w:lineRule="auto"/>
        <w:ind w:firstLineChars="0"/>
        <w:rPr>
          <w:rFonts w:ascii="宋体" w:hAnsi="宋体"/>
          <w:lang w:val="en-GB"/>
        </w:rPr>
      </w:pPr>
      <w:r w:rsidRPr="00126B9C">
        <w:rPr>
          <w:rFonts w:ascii="宋体" w:hAnsi="宋体" w:hint="eastAsia"/>
          <w:lang w:val="en-GB"/>
        </w:rPr>
        <w:t>EzSR</w:t>
      </w:r>
      <w:r w:rsidR="00EC43F7">
        <w:rPr>
          <w:rFonts w:ascii="宋体" w:hAnsi="宋体" w:hint="eastAsia"/>
          <w:lang w:val="en-GB"/>
        </w:rPr>
        <w:t>软件本次提供通过FAST协议接收综合业务平台行情的支持，用户</w:t>
      </w:r>
      <w:r w:rsidR="007B36A0">
        <w:rPr>
          <w:rFonts w:ascii="宋体" w:hAnsi="宋体" w:hint="eastAsia"/>
          <w:lang w:val="en-GB"/>
        </w:rPr>
        <w:t>需随</w:t>
      </w:r>
      <w:r w:rsidR="00902075">
        <w:rPr>
          <w:rFonts w:ascii="宋体" w:hAnsi="宋体" w:hint="eastAsia"/>
          <w:lang w:val="en-GB"/>
        </w:rPr>
        <w:t>业务同步升级</w:t>
      </w:r>
      <w:r w:rsidR="002C1001">
        <w:rPr>
          <w:rFonts w:ascii="宋体" w:hAnsi="宋体" w:hint="eastAsia"/>
          <w:lang w:val="en-GB"/>
        </w:rPr>
        <w:t>，</w:t>
      </w:r>
      <w:r w:rsidR="007B36A0">
        <w:rPr>
          <w:rFonts w:ascii="宋体" w:hAnsi="宋体" w:hint="eastAsia"/>
          <w:lang w:val="en-GB"/>
        </w:rPr>
        <w:t>以避免</w:t>
      </w:r>
      <w:r w:rsidRPr="00126B9C">
        <w:rPr>
          <w:rFonts w:ascii="宋体" w:hAnsi="宋体" w:hint="eastAsia"/>
          <w:lang w:val="en-GB"/>
        </w:rPr>
        <w:t>软件</w:t>
      </w:r>
      <w:r w:rsidR="00EC43F7">
        <w:rPr>
          <w:rFonts w:ascii="宋体" w:hAnsi="宋体" w:hint="eastAsia"/>
          <w:lang w:val="en-GB"/>
        </w:rPr>
        <w:t>界面与</w:t>
      </w:r>
      <w:r w:rsidRPr="00126B9C">
        <w:rPr>
          <w:rFonts w:ascii="宋体" w:hAnsi="宋体" w:hint="eastAsia"/>
          <w:lang w:val="en-GB"/>
        </w:rPr>
        <w:t>日志报警</w:t>
      </w:r>
      <w:r w:rsidR="00EC43F7">
        <w:rPr>
          <w:rFonts w:ascii="宋体" w:hAnsi="宋体" w:hint="eastAsia"/>
          <w:lang w:val="en-GB"/>
        </w:rPr>
        <w:t>；另外，现有通过SR协议发送的综业行情文件（mktdt01.txt）在并行期后将择机下线</w:t>
      </w:r>
      <w:r w:rsidRPr="00126B9C">
        <w:rPr>
          <w:rFonts w:ascii="宋体" w:hAnsi="宋体" w:hint="eastAsia"/>
          <w:lang w:val="en-GB"/>
        </w:rPr>
        <w:t>。</w:t>
      </w:r>
    </w:p>
    <w:p w:rsidR="00B15C04" w:rsidRPr="00126B9C" w:rsidRDefault="00126B9C" w:rsidP="002C1001">
      <w:pPr>
        <w:spacing w:line="360" w:lineRule="auto"/>
        <w:ind w:firstLine="448"/>
        <w:rPr>
          <w:rFonts w:ascii="宋体" w:hAnsi="宋体"/>
          <w:lang w:val="en-GB"/>
        </w:rPr>
      </w:pPr>
      <w:r>
        <w:rPr>
          <w:rFonts w:ascii="宋体" w:hAnsi="宋体" w:hint="eastAsia"/>
          <w:lang w:val="en-GB"/>
        </w:rPr>
        <w:t>注</w:t>
      </w:r>
      <w:r w:rsidR="002C1001">
        <w:rPr>
          <w:rFonts w:ascii="宋体" w:hAnsi="宋体" w:hint="eastAsia"/>
          <w:lang w:val="en-GB"/>
        </w:rPr>
        <w:t>2：</w:t>
      </w:r>
      <w:r w:rsidRPr="00126B9C">
        <w:rPr>
          <w:rFonts w:ascii="宋体" w:hAnsi="宋体" w:hint="eastAsia"/>
          <w:lang w:val="en-GB"/>
        </w:rPr>
        <w:t>实际软件版本与变更随业务需求可能有所调整，以实际发布为准。</w:t>
      </w:r>
    </w:p>
    <w:p w:rsidR="00881B90" w:rsidRDefault="00881B90" w:rsidP="00B15C04">
      <w:pPr>
        <w:rPr>
          <w:sz w:val="24"/>
        </w:rPr>
      </w:pPr>
      <w:bookmarkStart w:id="19" w:name="_Toc351529835"/>
    </w:p>
    <w:p w:rsidR="007B4B2C" w:rsidRPr="000738F5" w:rsidRDefault="006638E3" w:rsidP="007B4B2C">
      <w:pPr>
        <w:pStyle w:val="1"/>
        <w:keepLines/>
        <w:pageBreakBefore/>
        <w:widowControl/>
        <w:tabs>
          <w:tab w:val="clear" w:pos="432"/>
          <w:tab w:val="num" w:pos="0"/>
        </w:tabs>
        <w:suppressAutoHyphens/>
        <w:spacing w:beforeLines="0" w:afterLines="0" w:line="360" w:lineRule="auto"/>
        <w:ind w:left="0" w:firstLine="0"/>
        <w:rPr>
          <w:rFonts w:ascii="宋体" w:hAnsi="宋体"/>
          <w:bCs/>
        </w:rPr>
      </w:pPr>
      <w:bookmarkStart w:id="20" w:name="_Toc364500069"/>
      <w:bookmarkStart w:id="21" w:name="_Toc417895048"/>
      <w:r>
        <w:rPr>
          <w:rFonts w:ascii="宋体" w:hAnsi="宋体" w:hint="eastAsia"/>
          <w:bCs/>
        </w:rPr>
        <w:lastRenderedPageBreak/>
        <w:t>会员</w:t>
      </w:r>
      <w:r w:rsidR="007B4B2C" w:rsidRPr="000738F5">
        <w:rPr>
          <w:rFonts w:ascii="宋体" w:hAnsi="宋体" w:hint="eastAsia"/>
          <w:bCs/>
        </w:rPr>
        <w:t>技术系统改造建议</w:t>
      </w:r>
      <w:bookmarkEnd w:id="20"/>
      <w:bookmarkEnd w:id="21"/>
    </w:p>
    <w:p w:rsidR="00881B90" w:rsidRPr="00613481" w:rsidRDefault="006638E3" w:rsidP="00613481">
      <w:pPr>
        <w:ind w:firstLineChars="200" w:firstLine="448"/>
        <w:jc w:val="left"/>
        <w:rPr>
          <w:rFonts w:ascii="宋体" w:hAnsi="宋体"/>
          <w:lang w:val="en-GB"/>
        </w:rPr>
      </w:pPr>
      <w:r>
        <w:rPr>
          <w:rFonts w:ascii="宋体" w:hAnsi="宋体" w:hint="eastAsia"/>
          <w:lang w:val="en-GB"/>
        </w:rPr>
        <w:t>会员</w:t>
      </w:r>
      <w:r w:rsidR="00881B90">
        <w:rPr>
          <w:rFonts w:ascii="宋体" w:hAnsi="宋体" w:hint="eastAsia"/>
          <w:lang w:val="en-GB"/>
        </w:rPr>
        <w:t>技术</w:t>
      </w:r>
      <w:r w:rsidR="00881B90" w:rsidRPr="006239F6">
        <w:rPr>
          <w:rFonts w:ascii="宋体" w:hAnsi="宋体" w:hint="eastAsia"/>
          <w:lang w:val="en-GB"/>
        </w:rPr>
        <w:t>系统应在保持现有上交所股票、债券、基金、</w:t>
      </w:r>
      <w:r w:rsidR="00B00738">
        <w:rPr>
          <w:rFonts w:ascii="宋体" w:hAnsi="宋体" w:hint="eastAsia"/>
          <w:lang w:val="en-GB"/>
        </w:rPr>
        <w:t>股票期权</w:t>
      </w:r>
      <w:r w:rsidR="00881B90" w:rsidRPr="006239F6">
        <w:rPr>
          <w:rFonts w:ascii="宋体" w:hAnsi="宋体" w:hint="eastAsia"/>
          <w:lang w:val="en-GB"/>
        </w:rPr>
        <w:t>等各类业务正常运行的基础上，提供科创板相关的投资者适当性管理、交易管理、</w:t>
      </w:r>
      <w:r w:rsidR="00881B90">
        <w:rPr>
          <w:rFonts w:ascii="宋体" w:hAnsi="宋体" w:hint="eastAsia"/>
          <w:lang w:val="en-GB"/>
        </w:rPr>
        <w:t>风险管理</w:t>
      </w:r>
      <w:r w:rsidR="00881B90" w:rsidRPr="006239F6">
        <w:rPr>
          <w:rFonts w:ascii="宋体" w:hAnsi="宋体" w:hint="eastAsia"/>
          <w:lang w:val="en-GB"/>
        </w:rPr>
        <w:t>等功能。</w:t>
      </w:r>
    </w:p>
    <w:p w:rsidR="00613481" w:rsidRPr="00613481" w:rsidRDefault="00613481" w:rsidP="00881B90">
      <w:pPr>
        <w:pStyle w:val="ab"/>
        <w:numPr>
          <w:ilvl w:val="0"/>
          <w:numId w:val="30"/>
        </w:numPr>
        <w:ind w:firstLineChars="0"/>
        <w:jc w:val="left"/>
        <w:rPr>
          <w:rFonts w:ascii="宋体" w:hAnsi="宋体"/>
          <w:lang w:val="en-GB"/>
        </w:rPr>
      </w:pPr>
      <w:r w:rsidRPr="00613481">
        <w:rPr>
          <w:rFonts w:ascii="宋体" w:hAnsi="宋体" w:hint="eastAsia"/>
          <w:lang w:val="en-GB"/>
        </w:rPr>
        <w:t>投资者适当性管理</w:t>
      </w:r>
    </w:p>
    <w:p w:rsidR="00613481" w:rsidRPr="00613481" w:rsidRDefault="00613481" w:rsidP="00613481">
      <w:pPr>
        <w:pStyle w:val="ab"/>
        <w:numPr>
          <w:ilvl w:val="0"/>
          <w:numId w:val="31"/>
        </w:numPr>
        <w:ind w:firstLineChars="0"/>
        <w:jc w:val="left"/>
        <w:rPr>
          <w:rFonts w:ascii="宋体" w:hAnsi="宋体"/>
          <w:lang w:val="en-GB"/>
        </w:rPr>
      </w:pPr>
      <w:r w:rsidRPr="00613481">
        <w:rPr>
          <w:rFonts w:ascii="宋体" w:hAnsi="宋体" w:hint="eastAsia"/>
          <w:lang w:val="en-GB"/>
        </w:rPr>
        <w:t>会员应对投资者交易资格进行准入控制，</w:t>
      </w:r>
      <w:r w:rsidRPr="00613481">
        <w:rPr>
          <w:rFonts w:ascii="宋体" w:hAnsi="宋体"/>
          <w:lang w:val="en-GB"/>
        </w:rPr>
        <w:t>参与科创板股票交易的投资者应当符合本所规定的适当性管理要求</w:t>
      </w:r>
      <w:r w:rsidRPr="00613481">
        <w:rPr>
          <w:rFonts w:ascii="宋体" w:hAnsi="宋体" w:hint="eastAsia"/>
          <w:lang w:val="en-GB"/>
        </w:rPr>
        <w:t>，通过相关校验的合格投资者方可开通科创板交易权限。</w:t>
      </w:r>
    </w:p>
    <w:p w:rsidR="00613481" w:rsidRPr="00613481" w:rsidRDefault="00613481" w:rsidP="00613481">
      <w:pPr>
        <w:pStyle w:val="ab"/>
        <w:numPr>
          <w:ilvl w:val="0"/>
          <w:numId w:val="31"/>
        </w:numPr>
        <w:ind w:firstLineChars="0"/>
        <w:jc w:val="left"/>
        <w:rPr>
          <w:rFonts w:ascii="宋体" w:hAnsi="宋体"/>
          <w:lang w:val="en-GB"/>
        </w:rPr>
      </w:pPr>
      <w:r w:rsidRPr="00613481">
        <w:rPr>
          <w:rFonts w:ascii="宋体" w:hAnsi="宋体" w:hint="eastAsia"/>
          <w:lang w:val="en-GB"/>
        </w:rPr>
        <w:t>会员系统应根据投资者适当性管理业务规则对投资者进行管理，并根据投资者所属级别进行交易权限前端控制。</w:t>
      </w:r>
    </w:p>
    <w:p w:rsidR="00881B90" w:rsidRPr="00613481" w:rsidRDefault="00613481" w:rsidP="00881B90">
      <w:pPr>
        <w:pStyle w:val="ab"/>
        <w:numPr>
          <w:ilvl w:val="0"/>
          <w:numId w:val="30"/>
        </w:numPr>
        <w:ind w:firstLineChars="0"/>
        <w:jc w:val="left"/>
        <w:rPr>
          <w:rFonts w:ascii="宋体" w:hAnsi="宋体"/>
          <w:lang w:val="en-GB"/>
        </w:rPr>
      </w:pPr>
      <w:r w:rsidRPr="00613481">
        <w:rPr>
          <w:rFonts w:ascii="宋体" w:hAnsi="宋体" w:hint="eastAsia"/>
          <w:lang w:val="en-GB"/>
        </w:rPr>
        <w:t>交易管理</w:t>
      </w:r>
    </w:p>
    <w:p w:rsidR="00613481" w:rsidRPr="00613481" w:rsidRDefault="00613481" w:rsidP="00613481">
      <w:pPr>
        <w:pStyle w:val="ab"/>
        <w:numPr>
          <w:ilvl w:val="0"/>
          <w:numId w:val="32"/>
        </w:numPr>
        <w:ind w:firstLineChars="0"/>
        <w:jc w:val="left"/>
        <w:rPr>
          <w:rFonts w:ascii="宋体" w:hAnsi="宋体"/>
          <w:lang w:val="en-GB"/>
        </w:rPr>
      </w:pPr>
      <w:r w:rsidRPr="00613481">
        <w:rPr>
          <w:rFonts w:ascii="宋体" w:hAnsi="宋体" w:hint="eastAsia"/>
          <w:lang w:val="en-GB"/>
        </w:rPr>
        <w:t>会员系统应根据科创板交易特别规定的要求，</w:t>
      </w:r>
      <w:r w:rsidR="00B00738">
        <w:rPr>
          <w:rFonts w:ascii="宋体" w:hAnsi="宋体" w:hint="eastAsia"/>
          <w:lang w:val="en-GB"/>
        </w:rPr>
        <w:t>为合格投资者进行科创板股票交易</w:t>
      </w:r>
      <w:r w:rsidRPr="00613481">
        <w:rPr>
          <w:rFonts w:ascii="宋体" w:hAnsi="宋体" w:hint="eastAsia"/>
          <w:lang w:val="en-GB"/>
        </w:rPr>
        <w:t>提供竞价交易、盘后固定价格交易和大宗交易等方式。</w:t>
      </w:r>
    </w:p>
    <w:p w:rsidR="00613481" w:rsidRPr="00613481" w:rsidRDefault="00613481" w:rsidP="00613481">
      <w:pPr>
        <w:pStyle w:val="ab"/>
        <w:numPr>
          <w:ilvl w:val="0"/>
          <w:numId w:val="32"/>
        </w:numPr>
        <w:ind w:firstLineChars="0"/>
        <w:jc w:val="left"/>
        <w:rPr>
          <w:rFonts w:ascii="宋体" w:hAnsi="宋体"/>
          <w:lang w:val="en-GB"/>
        </w:rPr>
      </w:pPr>
      <w:r w:rsidRPr="00613481">
        <w:rPr>
          <w:rFonts w:ascii="宋体" w:hAnsi="宋体" w:hint="eastAsia"/>
          <w:lang w:val="en-GB"/>
        </w:rPr>
        <w:t>会员系统应对科创板股票委托申报中委托类型、</w:t>
      </w:r>
      <w:r w:rsidR="00B00738">
        <w:rPr>
          <w:rFonts w:ascii="宋体" w:hAnsi="宋体" w:hint="eastAsia"/>
          <w:lang w:val="en-GB"/>
        </w:rPr>
        <w:t>价格</w:t>
      </w:r>
      <w:r w:rsidRPr="00613481">
        <w:rPr>
          <w:rFonts w:ascii="宋体" w:hAnsi="宋体" w:hint="eastAsia"/>
          <w:lang w:val="en-GB"/>
        </w:rPr>
        <w:t>涨跌幅、申报数量、申报价格等各要素进行有效验证，做好前端控制。</w:t>
      </w:r>
    </w:p>
    <w:p w:rsidR="00613481" w:rsidRPr="00920AAE" w:rsidRDefault="00613481" w:rsidP="00613481">
      <w:pPr>
        <w:pStyle w:val="ab"/>
        <w:numPr>
          <w:ilvl w:val="0"/>
          <w:numId w:val="32"/>
        </w:numPr>
        <w:ind w:firstLineChars="0"/>
        <w:jc w:val="left"/>
        <w:rPr>
          <w:rFonts w:ascii="宋体" w:hAnsi="宋体"/>
          <w:lang w:val="en-GB"/>
        </w:rPr>
      </w:pPr>
      <w:r w:rsidRPr="00613481">
        <w:rPr>
          <w:rFonts w:ascii="宋体" w:hAnsi="宋体" w:hint="eastAsia"/>
          <w:lang w:val="en-GB"/>
        </w:rPr>
        <w:t>会员系统应对科创板股票提供行情揭示等功能。</w:t>
      </w:r>
    </w:p>
    <w:p w:rsidR="00613481" w:rsidRPr="00920AAE" w:rsidRDefault="00613481" w:rsidP="00881B90">
      <w:pPr>
        <w:pStyle w:val="ab"/>
        <w:numPr>
          <w:ilvl w:val="0"/>
          <w:numId w:val="30"/>
        </w:numPr>
        <w:ind w:firstLineChars="0"/>
        <w:jc w:val="left"/>
        <w:rPr>
          <w:rFonts w:ascii="宋体" w:hAnsi="宋体"/>
          <w:lang w:val="en-GB"/>
        </w:rPr>
      </w:pPr>
      <w:r w:rsidRPr="00920AAE">
        <w:rPr>
          <w:rFonts w:ascii="宋体" w:hAnsi="宋体" w:hint="eastAsia"/>
          <w:lang w:val="en-GB"/>
        </w:rPr>
        <w:t>风险管理</w:t>
      </w:r>
    </w:p>
    <w:p w:rsidR="00613481" w:rsidRDefault="00613481" w:rsidP="00613481">
      <w:pPr>
        <w:pStyle w:val="ab"/>
        <w:numPr>
          <w:ilvl w:val="0"/>
          <w:numId w:val="33"/>
        </w:numPr>
        <w:ind w:firstLineChars="0"/>
        <w:jc w:val="left"/>
      </w:pPr>
      <w:r w:rsidRPr="00920AAE">
        <w:rPr>
          <w:rFonts w:ascii="宋体" w:hAnsi="宋体" w:hint="eastAsia"/>
          <w:lang w:val="en-GB"/>
        </w:rPr>
        <w:t>会员</w:t>
      </w:r>
      <w:r w:rsidRPr="00920AAE">
        <w:rPr>
          <w:rFonts w:ascii="宋体" w:hAnsi="宋体"/>
          <w:lang w:val="en-GB"/>
        </w:rPr>
        <w:t>系统</w:t>
      </w:r>
      <w:r w:rsidRPr="00920AAE">
        <w:rPr>
          <w:rFonts w:ascii="宋体" w:hAnsi="宋体" w:hint="eastAsia"/>
          <w:lang w:val="en-GB"/>
        </w:rPr>
        <w:t>应</w:t>
      </w:r>
      <w:r w:rsidRPr="00920AAE">
        <w:rPr>
          <w:rFonts w:ascii="宋体" w:hAnsi="宋体"/>
          <w:lang w:val="en-GB"/>
        </w:rPr>
        <w:t>设定</w:t>
      </w:r>
      <w:r w:rsidRPr="00920AAE">
        <w:rPr>
          <w:rFonts w:ascii="宋体" w:hAnsi="宋体" w:hint="eastAsia"/>
          <w:lang w:val="en-GB"/>
        </w:rPr>
        <w:t>科创板股票交易</w:t>
      </w:r>
      <w:r w:rsidRPr="00920AAE">
        <w:rPr>
          <w:rFonts w:ascii="宋体" w:hAnsi="宋体"/>
          <w:lang w:val="en-GB"/>
        </w:rPr>
        <w:t>相应</w:t>
      </w:r>
      <w:r>
        <w:t>的监控指标和预警参数，对</w:t>
      </w:r>
      <w:r w:rsidR="00B00738">
        <w:rPr>
          <w:rFonts w:hint="eastAsia"/>
        </w:rPr>
        <w:t>投资者</w:t>
      </w:r>
      <w:r>
        <w:t>的交易行为进行监督和管理</w:t>
      </w:r>
      <w:r>
        <w:rPr>
          <w:rFonts w:hint="eastAsia"/>
        </w:rPr>
        <w:t>。</w:t>
      </w:r>
    </w:p>
    <w:p w:rsidR="00613481" w:rsidRDefault="00920AAE" w:rsidP="00613481">
      <w:pPr>
        <w:pStyle w:val="ab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其他</w:t>
      </w:r>
    </w:p>
    <w:p w:rsidR="00613481" w:rsidRDefault="00613481" w:rsidP="00613481">
      <w:pPr>
        <w:pStyle w:val="ab"/>
        <w:numPr>
          <w:ilvl w:val="0"/>
          <w:numId w:val="33"/>
        </w:numPr>
        <w:ind w:firstLineChars="0"/>
        <w:jc w:val="left"/>
      </w:pPr>
      <w:r w:rsidRPr="00613481">
        <w:rPr>
          <w:rFonts w:hint="eastAsia"/>
        </w:rPr>
        <w:t>会员系统改造不得改变或影响现有业务及技术接口规范</w:t>
      </w:r>
      <w:r w:rsidR="00B00738">
        <w:rPr>
          <w:rFonts w:hint="eastAsia"/>
        </w:rPr>
        <w:t>的</w:t>
      </w:r>
      <w:r w:rsidRPr="00613481">
        <w:rPr>
          <w:rFonts w:hint="eastAsia"/>
        </w:rPr>
        <w:t>要求。</w:t>
      </w:r>
    </w:p>
    <w:p w:rsidR="00881B90" w:rsidRDefault="00881B90" w:rsidP="007B4B2C">
      <w:pPr>
        <w:spacing w:after="240"/>
        <w:ind w:firstLine="480"/>
      </w:pPr>
    </w:p>
    <w:p w:rsidR="002E40EC" w:rsidRPr="008E320A" w:rsidRDefault="00BC419A" w:rsidP="000C6F9D">
      <w:pPr>
        <w:pStyle w:val="1"/>
        <w:keepNext w:val="0"/>
        <w:tabs>
          <w:tab w:val="clear" w:pos="432"/>
          <w:tab w:val="num" w:pos="0"/>
        </w:tabs>
        <w:spacing w:beforeLines="0" w:afterLines="0" w:line="360" w:lineRule="auto"/>
        <w:ind w:left="0" w:firstLine="0"/>
        <w:rPr>
          <w:rFonts w:ascii="宋体"/>
          <w:bCs/>
        </w:rPr>
      </w:pPr>
      <w:bookmarkStart w:id="22" w:name="_Toc523132213"/>
      <w:bookmarkEnd w:id="19"/>
      <w:r w:rsidRPr="008E320A">
        <w:rPr>
          <w:rFonts w:ascii="宋体" w:hAnsi="宋体" w:hint="eastAsia"/>
          <w:bCs/>
        </w:rPr>
        <w:t>相关技术文档</w:t>
      </w:r>
      <w:bookmarkEnd w:id="22"/>
    </w:p>
    <w:p w:rsidR="008060E3" w:rsidRPr="00BC419A" w:rsidRDefault="008060E3" w:rsidP="008E320A">
      <w:pPr>
        <w:ind w:firstLineChars="200" w:firstLine="508"/>
        <w:rPr>
          <w:rFonts w:ascii="新宋体" w:eastAsia="新宋体" w:hAnsi="新宋体"/>
          <w:sz w:val="24"/>
        </w:rPr>
      </w:pPr>
      <w:r w:rsidRPr="00BC419A">
        <w:rPr>
          <w:rFonts w:ascii="新宋体" w:eastAsia="新宋体" w:hAnsi="新宋体" w:hint="eastAsia"/>
          <w:sz w:val="24"/>
        </w:rPr>
        <w:t>本所技术文档</w:t>
      </w:r>
      <w:r w:rsidR="00794C54">
        <w:rPr>
          <w:rFonts w:ascii="新宋体" w:eastAsia="新宋体" w:hAnsi="新宋体" w:hint="eastAsia"/>
          <w:sz w:val="24"/>
        </w:rPr>
        <w:t>详见上交所网站</w:t>
      </w:r>
      <w:r w:rsidRPr="00BC419A">
        <w:rPr>
          <w:rFonts w:ascii="新宋体" w:eastAsia="新宋体" w:hAnsi="新宋体" w:hint="eastAsia"/>
          <w:sz w:val="24"/>
        </w:rPr>
        <w:t>交易技术支持</w:t>
      </w:r>
      <w:r w:rsidR="00794C54">
        <w:rPr>
          <w:rFonts w:ascii="新宋体" w:eastAsia="新宋体" w:hAnsi="新宋体" w:hint="eastAsia"/>
          <w:sz w:val="24"/>
        </w:rPr>
        <w:t>专</w:t>
      </w:r>
      <w:r w:rsidRPr="00BC419A">
        <w:rPr>
          <w:rFonts w:ascii="新宋体" w:eastAsia="新宋体" w:hAnsi="新宋体" w:hint="eastAsia"/>
          <w:sz w:val="24"/>
        </w:rPr>
        <w:t>区</w:t>
      </w:r>
      <w:r w:rsidR="00794C54">
        <w:rPr>
          <w:rFonts w:ascii="新宋体" w:eastAsia="新宋体" w:hAnsi="新宋体" w:hint="eastAsia"/>
          <w:sz w:val="24"/>
        </w:rPr>
        <w:t>，</w:t>
      </w:r>
      <w:r w:rsidR="004727FB">
        <w:rPr>
          <w:rFonts w:ascii="新宋体" w:eastAsia="新宋体" w:hAnsi="新宋体" w:hint="eastAsia"/>
          <w:sz w:val="24"/>
        </w:rPr>
        <w:t>本次涉及相关技术文档如下：</w:t>
      </w:r>
    </w:p>
    <w:p w:rsidR="008060E3" w:rsidRPr="00BC419A" w:rsidRDefault="000F0027" w:rsidP="008E320A">
      <w:pPr>
        <w:ind w:firstLineChars="200" w:firstLine="508"/>
        <w:rPr>
          <w:rFonts w:ascii="新宋体" w:eastAsia="新宋体" w:hAnsi="新宋体"/>
          <w:sz w:val="24"/>
        </w:rPr>
      </w:pPr>
      <w:r w:rsidRPr="00BC419A">
        <w:rPr>
          <w:rFonts w:ascii="新宋体" w:eastAsia="新宋体" w:hAnsi="新宋体" w:hint="eastAsia"/>
          <w:sz w:val="24"/>
        </w:rPr>
        <w:t>IS101 上海证券交易所竞价撮合平台市场参与者接口规格说明书</w:t>
      </w:r>
    </w:p>
    <w:p w:rsidR="004727FB" w:rsidRDefault="004727FB" w:rsidP="004727FB">
      <w:pPr>
        <w:ind w:firstLineChars="200" w:firstLine="508"/>
        <w:rPr>
          <w:rFonts w:ascii="新宋体" w:eastAsia="新宋体" w:hAnsi="新宋体"/>
          <w:sz w:val="24"/>
        </w:rPr>
      </w:pPr>
      <w:r w:rsidRPr="004727FB">
        <w:rPr>
          <w:rFonts w:ascii="新宋体" w:eastAsia="新宋体" w:hAnsi="新宋体" w:hint="eastAsia"/>
          <w:sz w:val="24"/>
        </w:rPr>
        <w:t>IS105</w:t>
      </w:r>
      <w:r w:rsidR="00794C54">
        <w:rPr>
          <w:rFonts w:ascii="新宋体" w:eastAsia="新宋体" w:hAnsi="新宋体" w:hint="eastAsia"/>
          <w:sz w:val="24"/>
        </w:rPr>
        <w:t xml:space="preserve"> </w:t>
      </w:r>
      <w:r w:rsidRPr="004727FB">
        <w:rPr>
          <w:rFonts w:ascii="新宋体" w:eastAsia="新宋体" w:hAnsi="新宋体" w:hint="eastAsia"/>
          <w:sz w:val="24"/>
        </w:rPr>
        <w:t>上海证券交易所综合业务平台市场参与者接口规格说明书</w:t>
      </w:r>
    </w:p>
    <w:p w:rsidR="004727FB" w:rsidRDefault="004727FB" w:rsidP="004727FB">
      <w:pPr>
        <w:ind w:firstLineChars="200" w:firstLine="508"/>
        <w:rPr>
          <w:rFonts w:ascii="新宋体" w:eastAsia="新宋体" w:hAnsi="新宋体"/>
          <w:sz w:val="24"/>
        </w:rPr>
      </w:pPr>
      <w:r w:rsidRPr="004727FB">
        <w:rPr>
          <w:rFonts w:ascii="新宋体" w:eastAsia="新宋体" w:hAnsi="新宋体" w:hint="eastAsia"/>
          <w:sz w:val="24"/>
        </w:rPr>
        <w:t>IS111</w:t>
      </w:r>
      <w:r w:rsidR="00794C54">
        <w:rPr>
          <w:rFonts w:ascii="新宋体" w:eastAsia="新宋体" w:hAnsi="新宋体" w:hint="eastAsia"/>
          <w:sz w:val="24"/>
        </w:rPr>
        <w:t xml:space="preserve"> </w:t>
      </w:r>
      <w:r w:rsidRPr="004727FB">
        <w:rPr>
          <w:rFonts w:ascii="新宋体" w:eastAsia="新宋体" w:hAnsi="新宋体" w:hint="eastAsia"/>
          <w:sz w:val="24"/>
        </w:rPr>
        <w:t>上海证券交易所报盘软件错误代码表</w:t>
      </w:r>
    </w:p>
    <w:p w:rsidR="004727FB" w:rsidRDefault="004727FB" w:rsidP="004727FB">
      <w:pPr>
        <w:ind w:firstLineChars="200" w:firstLine="508"/>
        <w:rPr>
          <w:rFonts w:ascii="新宋体" w:eastAsia="新宋体" w:hAnsi="新宋体"/>
          <w:sz w:val="24"/>
        </w:rPr>
      </w:pPr>
      <w:r w:rsidRPr="004727FB">
        <w:rPr>
          <w:rFonts w:ascii="新宋体" w:eastAsia="新宋体" w:hAnsi="新宋体" w:hint="eastAsia"/>
          <w:sz w:val="24"/>
        </w:rPr>
        <w:t>IS120</w:t>
      </w:r>
      <w:r w:rsidR="00794C54">
        <w:rPr>
          <w:rFonts w:ascii="新宋体" w:eastAsia="新宋体" w:hAnsi="新宋体" w:hint="eastAsia"/>
          <w:sz w:val="24"/>
        </w:rPr>
        <w:t xml:space="preserve"> </w:t>
      </w:r>
      <w:r w:rsidRPr="004727FB">
        <w:rPr>
          <w:rFonts w:ascii="新宋体" w:eastAsia="新宋体" w:hAnsi="新宋体" w:hint="eastAsia"/>
          <w:sz w:val="24"/>
        </w:rPr>
        <w:t>上海证券交易所行情网关BINARY数据接口规范</w:t>
      </w:r>
    </w:p>
    <w:p w:rsidR="002E40EC" w:rsidRPr="004727FB" w:rsidRDefault="004727FB" w:rsidP="004727FB">
      <w:pPr>
        <w:ind w:firstLineChars="200" w:firstLine="508"/>
        <w:rPr>
          <w:rFonts w:ascii="新宋体" w:eastAsia="新宋体" w:hAnsi="新宋体"/>
          <w:sz w:val="24"/>
        </w:rPr>
      </w:pPr>
      <w:r w:rsidRPr="004727FB">
        <w:rPr>
          <w:rFonts w:ascii="新宋体" w:eastAsia="新宋体" w:hAnsi="新宋体" w:hint="eastAsia"/>
          <w:sz w:val="24"/>
        </w:rPr>
        <w:t>IS120</w:t>
      </w:r>
      <w:r w:rsidR="00794C54">
        <w:rPr>
          <w:rFonts w:ascii="新宋体" w:eastAsia="新宋体" w:hAnsi="新宋体" w:hint="eastAsia"/>
          <w:sz w:val="24"/>
        </w:rPr>
        <w:t xml:space="preserve"> </w:t>
      </w:r>
      <w:r w:rsidRPr="004727FB">
        <w:rPr>
          <w:rFonts w:ascii="新宋体" w:eastAsia="新宋体" w:hAnsi="新宋体" w:hint="eastAsia"/>
          <w:sz w:val="24"/>
        </w:rPr>
        <w:t>上海证券交易所行情网关STEP数据接口规范</w:t>
      </w:r>
    </w:p>
    <w:sectPr w:rsidR="002E40EC" w:rsidRPr="004727FB" w:rsidSect="00307D66">
      <w:headerReference w:type="even" r:id="rId12"/>
      <w:headerReference w:type="default" r:id="rId13"/>
      <w:footerReference w:type="default" r:id="rId14"/>
      <w:pgSz w:w="11906" w:h="16838" w:code="9"/>
      <w:pgMar w:top="1418" w:right="1701" w:bottom="1418" w:left="1701" w:header="851" w:footer="851" w:gutter="0"/>
      <w:cols w:space="425"/>
      <w:titlePg/>
      <w:docGrid w:type="linesAndChars" w:linePitch="350" w:charSpace="2824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263D8" w:rsidRDefault="00D263D8">
      <w:r>
        <w:separator/>
      </w:r>
    </w:p>
  </w:endnote>
  <w:endnote w:type="continuationSeparator" w:id="0">
    <w:p w:rsidR="00D263D8" w:rsidRDefault="00D263D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35CA" w:rsidRDefault="00FF35CA" w:rsidP="00307D66">
    <w:pPr>
      <w:pStyle w:val="a4"/>
      <w:tabs>
        <w:tab w:val="center" w:pos="4700"/>
        <w:tab w:val="right" w:pos="9600"/>
      </w:tabs>
      <w:rPr>
        <w:rStyle w:val="a6"/>
        <w:rFonts w:ascii="宋体"/>
      </w:rPr>
    </w:pPr>
    <w:r>
      <w:sym w:font="Symbol" w:char="F0D3"/>
    </w:r>
    <w:r>
      <w:rPr>
        <w:rFonts w:hint="eastAsia"/>
      </w:rPr>
      <w:t>上海证券交易所</w:t>
    </w:r>
    <w:r>
      <w:tab/>
      <w:t xml:space="preserve">                  </w:t>
    </w:r>
    <w:r>
      <w:tab/>
    </w:r>
    <w:r>
      <w:rPr>
        <w:rFonts w:hint="eastAsia"/>
      </w:rPr>
      <w:t>第</w:t>
    </w:r>
    <w:r w:rsidR="00BA5803">
      <w:rPr>
        <w:rStyle w:val="a6"/>
      </w:rPr>
      <w:fldChar w:fldCharType="begin"/>
    </w:r>
    <w:r>
      <w:rPr>
        <w:rStyle w:val="a6"/>
      </w:rPr>
      <w:instrText xml:space="preserve"> PAGE </w:instrText>
    </w:r>
    <w:r w:rsidR="00BA5803">
      <w:rPr>
        <w:rStyle w:val="a6"/>
      </w:rPr>
      <w:fldChar w:fldCharType="separate"/>
    </w:r>
    <w:r w:rsidR="00D447B2">
      <w:rPr>
        <w:rStyle w:val="a6"/>
        <w:noProof/>
      </w:rPr>
      <w:t>6</w:t>
    </w:r>
    <w:r w:rsidR="00BA5803">
      <w:rPr>
        <w:rStyle w:val="a6"/>
      </w:rPr>
      <w:fldChar w:fldCharType="end"/>
    </w:r>
    <w:r>
      <w:rPr>
        <w:rStyle w:val="a6"/>
        <w:rFonts w:ascii="宋体" w:hAnsi="宋体" w:hint="eastAsia"/>
      </w:rPr>
      <w:t>页</w:t>
    </w:r>
    <w:r>
      <w:rPr>
        <w:rStyle w:val="a6"/>
        <w:rFonts w:ascii="宋体" w:hAnsi="宋体"/>
      </w:rPr>
      <w:t xml:space="preserve"> </w:t>
    </w:r>
    <w:r>
      <w:rPr>
        <w:rStyle w:val="a6"/>
        <w:rFonts w:ascii="宋体" w:hAnsi="宋体" w:hint="eastAsia"/>
      </w:rPr>
      <w:t>共</w:t>
    </w:r>
    <w:r w:rsidR="00BA5803">
      <w:rPr>
        <w:rStyle w:val="a6"/>
      </w:rPr>
      <w:fldChar w:fldCharType="begin"/>
    </w:r>
    <w:r>
      <w:rPr>
        <w:rStyle w:val="a6"/>
      </w:rPr>
      <w:instrText xml:space="preserve"> NUMPAGES </w:instrText>
    </w:r>
    <w:r w:rsidR="00BA5803">
      <w:rPr>
        <w:rStyle w:val="a6"/>
      </w:rPr>
      <w:fldChar w:fldCharType="separate"/>
    </w:r>
    <w:r w:rsidR="00D447B2">
      <w:rPr>
        <w:rStyle w:val="a6"/>
        <w:noProof/>
      </w:rPr>
      <w:t>6</w:t>
    </w:r>
    <w:r w:rsidR="00BA5803">
      <w:rPr>
        <w:rStyle w:val="a6"/>
      </w:rPr>
      <w:fldChar w:fldCharType="end"/>
    </w:r>
    <w:r>
      <w:rPr>
        <w:rStyle w:val="a6"/>
        <w:rFonts w:ascii="宋体" w:hAnsi="宋体" w:hint="eastAsia"/>
      </w:rPr>
      <w:t>页</w:t>
    </w:r>
  </w:p>
  <w:p w:rsidR="00FF35CA" w:rsidRPr="00F72C56" w:rsidRDefault="00FF35CA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263D8" w:rsidRDefault="00D263D8">
      <w:r>
        <w:separator/>
      </w:r>
    </w:p>
  </w:footnote>
  <w:footnote w:type="continuationSeparator" w:id="0">
    <w:p w:rsidR="00D263D8" w:rsidRDefault="00D263D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35CA" w:rsidRDefault="00BA5803">
    <w:pPr>
      <w:pStyle w:val="a3"/>
    </w:pPr>
    <w:r>
      <w:rPr>
        <w:rStyle w:val="a6"/>
      </w:rPr>
      <w:fldChar w:fldCharType="begin"/>
    </w:r>
    <w:r w:rsidR="00FF35CA"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FF35CA">
      <w:rPr>
        <w:rStyle w:val="a6"/>
        <w:noProof/>
      </w:rPr>
      <w:t>9</w:t>
    </w:r>
    <w:r>
      <w:rPr>
        <w:rStyle w:val="a6"/>
      </w:rPr>
      <w:fldChar w:fldCharType="end"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35CA" w:rsidRPr="00206D26" w:rsidRDefault="00E071EB" w:rsidP="00307D66">
    <w:pPr>
      <w:pStyle w:val="a3"/>
      <w:pBdr>
        <w:bottom w:val="single" w:sz="6" w:space="3" w:color="auto"/>
      </w:pBdr>
      <w:tabs>
        <w:tab w:val="clear" w:pos="4153"/>
        <w:tab w:val="right" w:pos="9600"/>
      </w:tabs>
      <w:ind w:right="-1"/>
      <w:jc w:val="both"/>
      <w:rPr>
        <w:sz w:val="21"/>
        <w:szCs w:val="21"/>
      </w:rPr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-635</wp:posOffset>
          </wp:positionH>
          <wp:positionV relativeFrom="paragraph">
            <wp:posOffset>-34290</wp:posOffset>
          </wp:positionV>
          <wp:extent cx="1443355" cy="236855"/>
          <wp:effectExtent l="19050" t="0" r="4445" b="0"/>
          <wp:wrapNone/>
          <wp:docPr id="1" name="图片 8" descr="Sse_Logo_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8" descr="Sse_Logo_l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3355" cy="2368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FF35CA" w:rsidRPr="00206D26">
      <w:rPr>
        <w:sz w:val="21"/>
        <w:szCs w:val="21"/>
      </w:rPr>
      <w:tab/>
    </w:r>
    <w:r w:rsidR="00FF35CA" w:rsidRPr="00206D26">
      <w:rPr>
        <w:rFonts w:hint="eastAsia"/>
        <w:sz w:val="21"/>
        <w:szCs w:val="21"/>
      </w:rPr>
      <w:t>技术文档</w:t>
    </w:r>
  </w:p>
  <w:p w:rsidR="00FF35CA" w:rsidRPr="00206D26" w:rsidRDefault="00FF35CA" w:rsidP="00307D66">
    <w:pPr>
      <w:pStyle w:val="a3"/>
      <w:pBdr>
        <w:bottom w:val="single" w:sz="6" w:space="3" w:color="auto"/>
      </w:pBdr>
      <w:tabs>
        <w:tab w:val="center" w:pos="4700"/>
        <w:tab w:val="right" w:pos="9600"/>
      </w:tabs>
      <w:ind w:right="-1"/>
      <w:jc w:val="both"/>
      <w:rPr>
        <w:sz w:val="21"/>
        <w:szCs w:val="21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77DEE"/>
    <w:multiLevelType w:val="hybridMultilevel"/>
    <w:tmpl w:val="BA2E07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72549CB"/>
    <w:multiLevelType w:val="hybridMultilevel"/>
    <w:tmpl w:val="46D6E66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BA61ACC"/>
    <w:multiLevelType w:val="hybridMultilevel"/>
    <w:tmpl w:val="752C8A5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0D82695E"/>
    <w:multiLevelType w:val="hybridMultilevel"/>
    <w:tmpl w:val="3408879E"/>
    <w:lvl w:ilvl="0" w:tplc="00000010">
      <w:start w:val="1"/>
      <w:numFmt w:val="decimal"/>
      <w:lvlText w:val="（%1）"/>
      <w:lvlJc w:val="left"/>
      <w:pPr>
        <w:ind w:left="868" w:hanging="420"/>
      </w:pPr>
    </w:lvl>
    <w:lvl w:ilvl="1" w:tplc="04090019" w:tentative="1">
      <w:start w:val="1"/>
      <w:numFmt w:val="lowerLetter"/>
      <w:lvlText w:val="%2)"/>
      <w:lvlJc w:val="left"/>
      <w:pPr>
        <w:ind w:left="1288" w:hanging="420"/>
      </w:pPr>
    </w:lvl>
    <w:lvl w:ilvl="2" w:tplc="0409001B" w:tentative="1">
      <w:start w:val="1"/>
      <w:numFmt w:val="lowerRoman"/>
      <w:lvlText w:val="%3."/>
      <w:lvlJc w:val="right"/>
      <w:pPr>
        <w:ind w:left="1708" w:hanging="420"/>
      </w:pPr>
    </w:lvl>
    <w:lvl w:ilvl="3" w:tplc="0409000F" w:tentative="1">
      <w:start w:val="1"/>
      <w:numFmt w:val="decimal"/>
      <w:lvlText w:val="%4."/>
      <w:lvlJc w:val="left"/>
      <w:pPr>
        <w:ind w:left="2128" w:hanging="420"/>
      </w:pPr>
    </w:lvl>
    <w:lvl w:ilvl="4" w:tplc="04090019" w:tentative="1">
      <w:start w:val="1"/>
      <w:numFmt w:val="lowerLetter"/>
      <w:lvlText w:val="%5)"/>
      <w:lvlJc w:val="left"/>
      <w:pPr>
        <w:ind w:left="2548" w:hanging="420"/>
      </w:pPr>
    </w:lvl>
    <w:lvl w:ilvl="5" w:tplc="0409001B" w:tentative="1">
      <w:start w:val="1"/>
      <w:numFmt w:val="lowerRoman"/>
      <w:lvlText w:val="%6."/>
      <w:lvlJc w:val="right"/>
      <w:pPr>
        <w:ind w:left="2968" w:hanging="420"/>
      </w:pPr>
    </w:lvl>
    <w:lvl w:ilvl="6" w:tplc="0409000F" w:tentative="1">
      <w:start w:val="1"/>
      <w:numFmt w:val="decimal"/>
      <w:lvlText w:val="%7."/>
      <w:lvlJc w:val="left"/>
      <w:pPr>
        <w:ind w:left="3388" w:hanging="420"/>
      </w:pPr>
    </w:lvl>
    <w:lvl w:ilvl="7" w:tplc="04090019" w:tentative="1">
      <w:start w:val="1"/>
      <w:numFmt w:val="lowerLetter"/>
      <w:lvlText w:val="%8)"/>
      <w:lvlJc w:val="left"/>
      <w:pPr>
        <w:ind w:left="3808" w:hanging="420"/>
      </w:pPr>
    </w:lvl>
    <w:lvl w:ilvl="8" w:tplc="0409001B" w:tentative="1">
      <w:start w:val="1"/>
      <w:numFmt w:val="lowerRoman"/>
      <w:lvlText w:val="%9."/>
      <w:lvlJc w:val="right"/>
      <w:pPr>
        <w:ind w:left="4228" w:hanging="420"/>
      </w:pPr>
    </w:lvl>
  </w:abstractNum>
  <w:abstractNum w:abstractNumId="4">
    <w:nsid w:val="193A0A63"/>
    <w:multiLevelType w:val="hybridMultilevel"/>
    <w:tmpl w:val="4B00CAC2"/>
    <w:lvl w:ilvl="0" w:tplc="04090003">
      <w:start w:val="1"/>
      <w:numFmt w:val="bullet"/>
      <w:lvlText w:val=""/>
      <w:lvlJc w:val="left"/>
      <w:pPr>
        <w:ind w:left="128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0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4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8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2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48" w:hanging="420"/>
      </w:pPr>
      <w:rPr>
        <w:rFonts w:ascii="Wingdings" w:hAnsi="Wingdings" w:hint="default"/>
      </w:rPr>
    </w:lvl>
  </w:abstractNum>
  <w:abstractNum w:abstractNumId="5">
    <w:nsid w:val="243B1FE0"/>
    <w:multiLevelType w:val="hybridMultilevel"/>
    <w:tmpl w:val="7128A07E"/>
    <w:lvl w:ilvl="0" w:tplc="04090001">
      <w:start w:val="1"/>
      <w:numFmt w:val="bullet"/>
      <w:lvlText w:val=""/>
      <w:lvlJc w:val="left"/>
      <w:pPr>
        <w:ind w:left="1763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2183" w:hanging="420"/>
      </w:pPr>
    </w:lvl>
    <w:lvl w:ilvl="2" w:tplc="0409001B" w:tentative="1">
      <w:start w:val="1"/>
      <w:numFmt w:val="lowerRoman"/>
      <w:lvlText w:val="%3."/>
      <w:lvlJc w:val="right"/>
      <w:pPr>
        <w:ind w:left="2603" w:hanging="420"/>
      </w:pPr>
    </w:lvl>
    <w:lvl w:ilvl="3" w:tplc="0409000F" w:tentative="1">
      <w:start w:val="1"/>
      <w:numFmt w:val="decimal"/>
      <w:lvlText w:val="%4."/>
      <w:lvlJc w:val="left"/>
      <w:pPr>
        <w:ind w:left="3023" w:hanging="420"/>
      </w:pPr>
    </w:lvl>
    <w:lvl w:ilvl="4" w:tplc="04090019" w:tentative="1">
      <w:start w:val="1"/>
      <w:numFmt w:val="lowerLetter"/>
      <w:lvlText w:val="%5)"/>
      <w:lvlJc w:val="left"/>
      <w:pPr>
        <w:ind w:left="3443" w:hanging="420"/>
      </w:pPr>
    </w:lvl>
    <w:lvl w:ilvl="5" w:tplc="0409001B" w:tentative="1">
      <w:start w:val="1"/>
      <w:numFmt w:val="lowerRoman"/>
      <w:lvlText w:val="%6."/>
      <w:lvlJc w:val="right"/>
      <w:pPr>
        <w:ind w:left="3863" w:hanging="420"/>
      </w:pPr>
    </w:lvl>
    <w:lvl w:ilvl="6" w:tplc="0409000F" w:tentative="1">
      <w:start w:val="1"/>
      <w:numFmt w:val="decimal"/>
      <w:lvlText w:val="%7."/>
      <w:lvlJc w:val="left"/>
      <w:pPr>
        <w:ind w:left="4283" w:hanging="420"/>
      </w:pPr>
    </w:lvl>
    <w:lvl w:ilvl="7" w:tplc="04090019" w:tentative="1">
      <w:start w:val="1"/>
      <w:numFmt w:val="lowerLetter"/>
      <w:lvlText w:val="%8)"/>
      <w:lvlJc w:val="left"/>
      <w:pPr>
        <w:ind w:left="4703" w:hanging="420"/>
      </w:pPr>
    </w:lvl>
    <w:lvl w:ilvl="8" w:tplc="0409001B" w:tentative="1">
      <w:start w:val="1"/>
      <w:numFmt w:val="lowerRoman"/>
      <w:lvlText w:val="%9."/>
      <w:lvlJc w:val="right"/>
      <w:pPr>
        <w:ind w:left="5123" w:hanging="420"/>
      </w:pPr>
    </w:lvl>
  </w:abstractNum>
  <w:abstractNum w:abstractNumId="6">
    <w:nsid w:val="351E06A5"/>
    <w:multiLevelType w:val="hybridMultilevel"/>
    <w:tmpl w:val="AE660CFC"/>
    <w:lvl w:ilvl="0" w:tplc="0409000F">
      <w:numFmt w:val="bullet"/>
      <w:lvlText w:val="-"/>
      <w:lvlJc w:val="left"/>
      <w:pPr>
        <w:tabs>
          <w:tab w:val="num" w:pos="2255"/>
        </w:tabs>
        <w:ind w:left="2255" w:hanging="360"/>
      </w:pPr>
      <w:rPr>
        <w:rFonts w:ascii="Arial" w:eastAsia="宋体" w:hAnsi="Arial" w:hint="default"/>
        <w:sz w:val="20"/>
      </w:rPr>
    </w:lvl>
    <w:lvl w:ilvl="1" w:tplc="04090019">
      <w:start w:val="1"/>
      <w:numFmt w:val="bullet"/>
      <w:lvlText w:val=""/>
      <w:lvlJc w:val="left"/>
      <w:pPr>
        <w:tabs>
          <w:tab w:val="num" w:pos="1175"/>
        </w:tabs>
        <w:ind w:left="1175" w:hanging="420"/>
      </w:pPr>
      <w:rPr>
        <w:rFonts w:ascii="Wingdings" w:hAnsi="Wingdings" w:hint="default"/>
      </w:rPr>
    </w:lvl>
    <w:lvl w:ilvl="2" w:tplc="0409001B">
      <w:start w:val="1"/>
      <w:numFmt w:val="bullet"/>
      <w:lvlText w:val=""/>
      <w:lvlJc w:val="left"/>
      <w:pPr>
        <w:tabs>
          <w:tab w:val="num" w:pos="1595"/>
        </w:tabs>
        <w:ind w:left="1595" w:hanging="420"/>
      </w:pPr>
      <w:rPr>
        <w:rFonts w:ascii="Wingdings" w:hAnsi="Wingdings" w:hint="default"/>
      </w:rPr>
    </w:lvl>
    <w:lvl w:ilvl="3" w:tplc="0409000F">
      <w:start w:val="1"/>
      <w:numFmt w:val="bullet"/>
      <w:lvlText w:val=""/>
      <w:lvlJc w:val="left"/>
      <w:pPr>
        <w:tabs>
          <w:tab w:val="num" w:pos="2015"/>
        </w:tabs>
        <w:ind w:left="2015" w:hanging="420"/>
      </w:pPr>
      <w:rPr>
        <w:rFonts w:ascii="Wingdings" w:hAnsi="Wingdings" w:hint="default"/>
      </w:rPr>
    </w:lvl>
    <w:lvl w:ilvl="4" w:tplc="04090019">
      <w:start w:val="1"/>
      <w:numFmt w:val="bullet"/>
      <w:lvlText w:val=""/>
      <w:lvlJc w:val="left"/>
      <w:pPr>
        <w:tabs>
          <w:tab w:val="num" w:pos="2435"/>
        </w:tabs>
        <w:ind w:left="2435" w:hanging="420"/>
      </w:pPr>
      <w:rPr>
        <w:rFonts w:ascii="Wingdings" w:hAnsi="Wingdings" w:hint="default"/>
      </w:rPr>
    </w:lvl>
    <w:lvl w:ilvl="5" w:tplc="0409001B">
      <w:start w:val="1"/>
      <w:numFmt w:val="bullet"/>
      <w:lvlText w:val=""/>
      <w:lvlJc w:val="left"/>
      <w:pPr>
        <w:tabs>
          <w:tab w:val="num" w:pos="2855"/>
        </w:tabs>
        <w:ind w:left="2855" w:hanging="420"/>
      </w:pPr>
      <w:rPr>
        <w:rFonts w:ascii="Wingdings" w:hAnsi="Wingdings" w:hint="default"/>
      </w:rPr>
    </w:lvl>
    <w:lvl w:ilvl="6" w:tplc="0409000F">
      <w:start w:val="1"/>
      <w:numFmt w:val="bullet"/>
      <w:lvlText w:val=""/>
      <w:lvlJc w:val="left"/>
      <w:pPr>
        <w:tabs>
          <w:tab w:val="num" w:pos="3275"/>
        </w:tabs>
        <w:ind w:left="3275" w:hanging="420"/>
      </w:pPr>
      <w:rPr>
        <w:rFonts w:ascii="Wingdings" w:hAnsi="Wingdings" w:hint="default"/>
      </w:rPr>
    </w:lvl>
    <w:lvl w:ilvl="7" w:tplc="04090019">
      <w:start w:val="1"/>
      <w:numFmt w:val="bullet"/>
      <w:lvlText w:val=""/>
      <w:lvlJc w:val="left"/>
      <w:pPr>
        <w:tabs>
          <w:tab w:val="num" w:pos="3695"/>
        </w:tabs>
        <w:ind w:left="3695" w:hanging="420"/>
      </w:pPr>
      <w:rPr>
        <w:rFonts w:ascii="Wingdings" w:hAnsi="Wingdings" w:hint="default"/>
      </w:rPr>
    </w:lvl>
    <w:lvl w:ilvl="8" w:tplc="0409001B">
      <w:start w:val="1"/>
      <w:numFmt w:val="bullet"/>
      <w:lvlText w:val=""/>
      <w:lvlJc w:val="left"/>
      <w:pPr>
        <w:tabs>
          <w:tab w:val="num" w:pos="4115"/>
        </w:tabs>
        <w:ind w:left="4115" w:hanging="420"/>
      </w:pPr>
      <w:rPr>
        <w:rFonts w:ascii="Wingdings" w:hAnsi="Wingdings" w:hint="default"/>
      </w:rPr>
    </w:lvl>
  </w:abstractNum>
  <w:abstractNum w:abstractNumId="7">
    <w:nsid w:val="3C61123E"/>
    <w:multiLevelType w:val="hybridMultilevel"/>
    <w:tmpl w:val="05D8B384"/>
    <w:lvl w:ilvl="0" w:tplc="3EF221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eastAsia="宋体" w:hint="default"/>
      </w:rPr>
    </w:lvl>
    <w:lvl w:ilvl="1" w:tplc="59544F0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eastAsia="宋体" w:hint="default"/>
      </w:rPr>
    </w:lvl>
    <w:lvl w:ilvl="2" w:tplc="E2FA21D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eastAsia="宋体" w:hint="default"/>
      </w:rPr>
    </w:lvl>
    <w:lvl w:ilvl="3" w:tplc="1B4ED35A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eastAsia="宋体" w:hint="default"/>
      </w:rPr>
    </w:lvl>
    <w:lvl w:ilvl="4" w:tplc="E46A3BE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eastAsia="宋体" w:hint="default"/>
      </w:rPr>
    </w:lvl>
    <w:lvl w:ilvl="5" w:tplc="1C38F624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eastAsia="宋体" w:hint="default"/>
      </w:rPr>
    </w:lvl>
    <w:lvl w:ilvl="6" w:tplc="54E67C50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eastAsia="宋体" w:hint="default"/>
      </w:rPr>
    </w:lvl>
    <w:lvl w:ilvl="7" w:tplc="656A3454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eastAsia="宋体" w:hint="default"/>
      </w:rPr>
    </w:lvl>
    <w:lvl w:ilvl="8" w:tplc="DFB83BBC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eastAsia="宋体" w:hint="default"/>
      </w:rPr>
    </w:lvl>
  </w:abstractNum>
  <w:abstractNum w:abstractNumId="8">
    <w:nsid w:val="3D3320C2"/>
    <w:multiLevelType w:val="hybridMultilevel"/>
    <w:tmpl w:val="DDA470AC"/>
    <w:lvl w:ilvl="0" w:tplc="04090019">
      <w:start w:val="1"/>
      <w:numFmt w:val="bullet"/>
      <w:lvlText w:val=""/>
      <w:lvlJc w:val="left"/>
      <w:pPr>
        <w:tabs>
          <w:tab w:val="num" w:pos="1175"/>
        </w:tabs>
        <w:ind w:left="117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49561E90"/>
    <w:multiLevelType w:val="hybridMultilevel"/>
    <w:tmpl w:val="72083976"/>
    <w:lvl w:ilvl="0" w:tplc="04090001">
      <w:start w:val="1"/>
      <w:numFmt w:val="bullet"/>
      <w:lvlText w:val=""/>
      <w:lvlJc w:val="left"/>
      <w:pPr>
        <w:ind w:left="176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8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0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2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6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0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3" w:hanging="420"/>
      </w:pPr>
      <w:rPr>
        <w:rFonts w:ascii="Wingdings" w:hAnsi="Wingdings" w:hint="default"/>
      </w:rPr>
    </w:lvl>
  </w:abstractNum>
  <w:abstractNum w:abstractNumId="10">
    <w:nsid w:val="4A5A1347"/>
    <w:multiLevelType w:val="hybridMultilevel"/>
    <w:tmpl w:val="8C0E66A6"/>
    <w:lvl w:ilvl="0" w:tplc="386019B6">
      <w:start w:val="1"/>
      <w:numFmt w:val="decimal"/>
      <w:lvlText w:val="(%1)"/>
      <w:lvlJc w:val="left"/>
      <w:pPr>
        <w:ind w:left="1196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76" w:hanging="420"/>
      </w:pPr>
    </w:lvl>
    <w:lvl w:ilvl="2" w:tplc="0409001B" w:tentative="1">
      <w:start w:val="1"/>
      <w:numFmt w:val="lowerRoman"/>
      <w:lvlText w:val="%3."/>
      <w:lvlJc w:val="right"/>
      <w:pPr>
        <w:ind w:left="2096" w:hanging="420"/>
      </w:pPr>
    </w:lvl>
    <w:lvl w:ilvl="3" w:tplc="0409000F" w:tentative="1">
      <w:start w:val="1"/>
      <w:numFmt w:val="decimal"/>
      <w:lvlText w:val="%4."/>
      <w:lvlJc w:val="left"/>
      <w:pPr>
        <w:ind w:left="2516" w:hanging="420"/>
      </w:pPr>
    </w:lvl>
    <w:lvl w:ilvl="4" w:tplc="04090019" w:tentative="1">
      <w:start w:val="1"/>
      <w:numFmt w:val="lowerLetter"/>
      <w:lvlText w:val="%5)"/>
      <w:lvlJc w:val="left"/>
      <w:pPr>
        <w:ind w:left="2936" w:hanging="420"/>
      </w:pPr>
    </w:lvl>
    <w:lvl w:ilvl="5" w:tplc="0409001B" w:tentative="1">
      <w:start w:val="1"/>
      <w:numFmt w:val="lowerRoman"/>
      <w:lvlText w:val="%6."/>
      <w:lvlJc w:val="right"/>
      <w:pPr>
        <w:ind w:left="3356" w:hanging="420"/>
      </w:pPr>
    </w:lvl>
    <w:lvl w:ilvl="6" w:tplc="0409000F" w:tentative="1">
      <w:start w:val="1"/>
      <w:numFmt w:val="decimal"/>
      <w:lvlText w:val="%7."/>
      <w:lvlJc w:val="left"/>
      <w:pPr>
        <w:ind w:left="3776" w:hanging="420"/>
      </w:pPr>
    </w:lvl>
    <w:lvl w:ilvl="7" w:tplc="04090019" w:tentative="1">
      <w:start w:val="1"/>
      <w:numFmt w:val="lowerLetter"/>
      <w:lvlText w:val="%8)"/>
      <w:lvlJc w:val="left"/>
      <w:pPr>
        <w:ind w:left="4196" w:hanging="420"/>
      </w:pPr>
    </w:lvl>
    <w:lvl w:ilvl="8" w:tplc="0409001B" w:tentative="1">
      <w:start w:val="1"/>
      <w:numFmt w:val="lowerRoman"/>
      <w:lvlText w:val="%9."/>
      <w:lvlJc w:val="right"/>
      <w:pPr>
        <w:ind w:left="4616" w:hanging="420"/>
      </w:pPr>
    </w:lvl>
  </w:abstractNum>
  <w:abstractNum w:abstractNumId="11">
    <w:nsid w:val="4E5F5596"/>
    <w:multiLevelType w:val="hybridMultilevel"/>
    <w:tmpl w:val="6520E1D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>
    <w:nsid w:val="508951A4"/>
    <w:multiLevelType w:val="hybridMultilevel"/>
    <w:tmpl w:val="8D9E6E5C"/>
    <w:lvl w:ilvl="0" w:tplc="04090001">
      <w:start w:val="1"/>
      <w:numFmt w:val="bullet"/>
      <w:lvlText w:val=""/>
      <w:lvlJc w:val="left"/>
      <w:pPr>
        <w:ind w:left="86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8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8" w:hanging="420"/>
      </w:pPr>
      <w:rPr>
        <w:rFonts w:ascii="Wingdings" w:hAnsi="Wingdings" w:hint="default"/>
      </w:rPr>
    </w:lvl>
  </w:abstractNum>
  <w:abstractNum w:abstractNumId="13">
    <w:nsid w:val="590151D1"/>
    <w:multiLevelType w:val="hybridMultilevel"/>
    <w:tmpl w:val="8E142258"/>
    <w:lvl w:ilvl="0" w:tplc="04090001">
      <w:start w:val="1"/>
      <w:numFmt w:val="bullet"/>
      <w:lvlText w:val=""/>
      <w:lvlJc w:val="left"/>
      <w:pPr>
        <w:ind w:left="868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88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08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28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48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96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8" w:hanging="420"/>
      </w:pPr>
      <w:rPr>
        <w:rFonts w:ascii="Wingdings" w:hAnsi="Wingdings" w:hint="default"/>
      </w:rPr>
    </w:lvl>
  </w:abstractNum>
  <w:abstractNum w:abstractNumId="14">
    <w:nsid w:val="67B43298"/>
    <w:multiLevelType w:val="hybridMultilevel"/>
    <w:tmpl w:val="1CB0E3A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>
    <w:nsid w:val="6C345FD2"/>
    <w:multiLevelType w:val="multilevel"/>
    <w:tmpl w:val="168AF860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cs="Times New Roman"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2277"/>
        </w:tabs>
        <w:ind w:left="2277" w:hanging="576"/>
      </w:pPr>
      <w:rPr>
        <w:rFonts w:cs="Times New Roman"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3839"/>
        </w:tabs>
        <w:ind w:left="3839" w:hanging="720"/>
      </w:pPr>
      <w:rPr>
        <w:rFonts w:cs="Times New Roman"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eastAsia"/>
      </w:rPr>
    </w:lvl>
  </w:abstractNum>
  <w:abstractNum w:abstractNumId="16">
    <w:nsid w:val="6D511B35"/>
    <w:multiLevelType w:val="hybridMultilevel"/>
    <w:tmpl w:val="9D14AD46"/>
    <w:lvl w:ilvl="0" w:tplc="4702851C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cs="Times New Roman" w:hint="default"/>
      </w:rPr>
    </w:lvl>
    <w:lvl w:ilvl="1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7">
    <w:nsid w:val="6F5436B7"/>
    <w:multiLevelType w:val="hybridMultilevel"/>
    <w:tmpl w:val="A3CA1564"/>
    <w:lvl w:ilvl="0" w:tplc="C68682C0">
      <w:start w:val="1"/>
      <w:numFmt w:val="bullet"/>
      <w:lvlText w:val=""/>
      <w:lvlJc w:val="left"/>
      <w:pPr>
        <w:tabs>
          <w:tab w:val="num" w:pos="868"/>
        </w:tabs>
        <w:ind w:left="868" w:hanging="420"/>
      </w:pPr>
      <w:rPr>
        <w:rFonts w:ascii="Wingdings" w:hAnsi="Wingdings" w:hint="default"/>
      </w:rPr>
    </w:lvl>
    <w:lvl w:ilvl="1" w:tplc="7C764194">
      <w:start w:val="1"/>
      <w:numFmt w:val="bullet"/>
      <w:lvlText w:val=""/>
      <w:lvlJc w:val="left"/>
      <w:pPr>
        <w:tabs>
          <w:tab w:val="num" w:pos="1288"/>
        </w:tabs>
        <w:ind w:left="1288" w:hanging="420"/>
      </w:pPr>
      <w:rPr>
        <w:rFonts w:ascii="Wingdings" w:hAnsi="Wingdings" w:hint="default"/>
      </w:rPr>
    </w:lvl>
    <w:lvl w:ilvl="2" w:tplc="311C453A">
      <w:start w:val="1"/>
      <w:numFmt w:val="bullet"/>
      <w:lvlText w:val=""/>
      <w:lvlJc w:val="left"/>
      <w:pPr>
        <w:tabs>
          <w:tab w:val="num" w:pos="1708"/>
        </w:tabs>
        <w:ind w:left="1708" w:hanging="420"/>
      </w:pPr>
      <w:rPr>
        <w:rFonts w:ascii="Wingdings" w:hAnsi="Wingdings" w:hint="default"/>
      </w:rPr>
    </w:lvl>
    <w:lvl w:ilvl="3" w:tplc="13A051BE">
      <w:start w:val="1"/>
      <w:numFmt w:val="bullet"/>
      <w:lvlText w:val=""/>
      <w:lvlJc w:val="left"/>
      <w:pPr>
        <w:tabs>
          <w:tab w:val="num" w:pos="2128"/>
        </w:tabs>
        <w:ind w:left="2128" w:hanging="420"/>
      </w:pPr>
      <w:rPr>
        <w:rFonts w:ascii="Wingdings" w:hAnsi="Wingdings" w:hint="default"/>
      </w:rPr>
    </w:lvl>
    <w:lvl w:ilvl="4" w:tplc="6AACD61C">
      <w:start w:val="1"/>
      <w:numFmt w:val="bullet"/>
      <w:lvlText w:val=""/>
      <w:lvlJc w:val="left"/>
      <w:pPr>
        <w:tabs>
          <w:tab w:val="num" w:pos="2548"/>
        </w:tabs>
        <w:ind w:left="2548" w:hanging="420"/>
      </w:pPr>
      <w:rPr>
        <w:rFonts w:ascii="Wingdings" w:hAnsi="Wingdings" w:hint="default"/>
      </w:rPr>
    </w:lvl>
    <w:lvl w:ilvl="5" w:tplc="7B9468A8">
      <w:start w:val="1"/>
      <w:numFmt w:val="bullet"/>
      <w:lvlText w:val=""/>
      <w:lvlJc w:val="left"/>
      <w:pPr>
        <w:tabs>
          <w:tab w:val="num" w:pos="2968"/>
        </w:tabs>
        <w:ind w:left="2968" w:hanging="420"/>
      </w:pPr>
      <w:rPr>
        <w:rFonts w:ascii="Wingdings" w:hAnsi="Wingdings" w:hint="default"/>
      </w:rPr>
    </w:lvl>
    <w:lvl w:ilvl="6" w:tplc="7154436C">
      <w:start w:val="1"/>
      <w:numFmt w:val="bullet"/>
      <w:lvlText w:val=""/>
      <w:lvlJc w:val="left"/>
      <w:pPr>
        <w:tabs>
          <w:tab w:val="num" w:pos="3388"/>
        </w:tabs>
        <w:ind w:left="3388" w:hanging="420"/>
      </w:pPr>
      <w:rPr>
        <w:rFonts w:ascii="Wingdings" w:hAnsi="Wingdings" w:hint="default"/>
      </w:rPr>
    </w:lvl>
    <w:lvl w:ilvl="7" w:tplc="D290711A">
      <w:start w:val="1"/>
      <w:numFmt w:val="bullet"/>
      <w:lvlText w:val=""/>
      <w:lvlJc w:val="left"/>
      <w:pPr>
        <w:tabs>
          <w:tab w:val="num" w:pos="3808"/>
        </w:tabs>
        <w:ind w:left="3808" w:hanging="420"/>
      </w:pPr>
      <w:rPr>
        <w:rFonts w:ascii="Wingdings" w:hAnsi="Wingdings" w:hint="default"/>
      </w:rPr>
    </w:lvl>
    <w:lvl w:ilvl="8" w:tplc="712049EE">
      <w:start w:val="1"/>
      <w:numFmt w:val="bullet"/>
      <w:lvlText w:val=""/>
      <w:lvlJc w:val="left"/>
      <w:pPr>
        <w:tabs>
          <w:tab w:val="num" w:pos="4228"/>
        </w:tabs>
        <w:ind w:left="4228" w:hanging="420"/>
      </w:pPr>
      <w:rPr>
        <w:rFonts w:ascii="Wingdings" w:hAnsi="Wingdings" w:hint="default"/>
      </w:rPr>
    </w:lvl>
  </w:abstractNum>
  <w:abstractNum w:abstractNumId="18">
    <w:nsid w:val="703C0C6A"/>
    <w:multiLevelType w:val="hybridMultilevel"/>
    <w:tmpl w:val="E12E1DAC"/>
    <w:lvl w:ilvl="0" w:tplc="04090001">
      <w:start w:val="1"/>
      <w:numFmt w:val="bullet"/>
      <w:lvlText w:val=""/>
      <w:lvlJc w:val="left"/>
      <w:pPr>
        <w:ind w:left="85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7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15" w:hanging="420"/>
      </w:pPr>
      <w:rPr>
        <w:rFonts w:ascii="Wingdings" w:hAnsi="Wingdings" w:hint="default"/>
      </w:rPr>
    </w:lvl>
  </w:abstractNum>
  <w:abstractNum w:abstractNumId="19">
    <w:nsid w:val="7FBA65A5"/>
    <w:multiLevelType w:val="multilevel"/>
    <w:tmpl w:val="56C06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cs="Times New Roman"/>
      </w:rPr>
    </w:lvl>
  </w:abstractNum>
  <w:num w:numId="1">
    <w:abstractNumId w:val="15"/>
  </w:num>
  <w:num w:numId="2">
    <w:abstractNumId w:val="17"/>
  </w:num>
  <w:num w:numId="3">
    <w:abstractNumId w:val="6"/>
  </w:num>
  <w:num w:numId="4">
    <w:abstractNumId w:val="16"/>
  </w:num>
  <w:num w:numId="5">
    <w:abstractNumId w:val="19"/>
  </w:num>
  <w:num w:numId="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</w:num>
  <w:num w:numId="8">
    <w:abstractNumId w:val="8"/>
  </w:num>
  <w:num w:numId="9">
    <w:abstractNumId w:val="15"/>
    <w:lvlOverride w:ilvl="0">
      <w:startOverride w:val="2"/>
    </w:lvlOverride>
    <w:lvlOverride w:ilvl="1">
      <w:startOverride w:val="2"/>
    </w:lvlOverride>
  </w:num>
  <w:num w:numId="10">
    <w:abstractNumId w:val="15"/>
    <w:lvlOverride w:ilvl="0">
      <w:startOverride w:val="2"/>
    </w:lvlOverride>
    <w:lvlOverride w:ilvl="1">
      <w:startOverride w:val="2"/>
    </w:lvlOverride>
  </w:num>
  <w:num w:numId="11">
    <w:abstractNumId w:val="15"/>
    <w:lvlOverride w:ilvl="0">
      <w:startOverride w:val="2"/>
    </w:lvlOverride>
    <w:lvlOverride w:ilvl="1">
      <w:startOverride w:val="2"/>
    </w:lvlOverride>
  </w:num>
  <w:num w:numId="12">
    <w:abstractNumId w:val="0"/>
  </w:num>
  <w:num w:numId="13">
    <w:abstractNumId w:val="15"/>
    <w:lvlOverride w:ilvl="0">
      <w:startOverride w:val="2"/>
    </w:lvlOverride>
    <w:lvlOverride w:ilvl="1">
      <w:startOverride w:val="2"/>
    </w:lvlOverride>
  </w:num>
  <w:num w:numId="14">
    <w:abstractNumId w:val="15"/>
    <w:lvlOverride w:ilvl="0">
      <w:startOverride w:val="2"/>
    </w:lvlOverride>
    <w:lvlOverride w:ilvl="1">
      <w:startOverride w:val="2"/>
    </w:lvlOverride>
  </w:num>
  <w:num w:numId="15">
    <w:abstractNumId w:val="15"/>
    <w:lvlOverride w:ilvl="0">
      <w:startOverride w:val="2"/>
    </w:lvlOverride>
    <w:lvlOverride w:ilvl="1">
      <w:startOverride w:val="2"/>
    </w:lvlOverride>
  </w:num>
  <w:num w:numId="16">
    <w:abstractNumId w:val="15"/>
    <w:lvlOverride w:ilvl="0">
      <w:startOverride w:val="2"/>
    </w:lvlOverride>
    <w:lvlOverride w:ilvl="1">
      <w:startOverride w:val="2"/>
    </w:lvlOverride>
  </w:num>
  <w:num w:numId="17">
    <w:abstractNumId w:val="15"/>
    <w:lvlOverride w:ilvl="0">
      <w:startOverride w:val="2"/>
    </w:lvlOverride>
    <w:lvlOverride w:ilvl="1">
      <w:startOverride w:val="3"/>
    </w:lvlOverride>
  </w:num>
  <w:num w:numId="18">
    <w:abstractNumId w:val="12"/>
  </w:num>
  <w:num w:numId="19">
    <w:abstractNumId w:val="15"/>
  </w:num>
  <w:num w:numId="20">
    <w:abstractNumId w:val="15"/>
  </w:num>
  <w:num w:numId="21">
    <w:abstractNumId w:val="15"/>
  </w:num>
  <w:num w:numId="22">
    <w:abstractNumId w:val="11"/>
  </w:num>
  <w:num w:numId="23">
    <w:abstractNumId w:val="18"/>
  </w:num>
  <w:num w:numId="24">
    <w:abstractNumId w:val="15"/>
  </w:num>
  <w:num w:numId="25">
    <w:abstractNumId w:val="15"/>
  </w:num>
  <w:num w:numId="26">
    <w:abstractNumId w:val="15"/>
  </w:num>
  <w:num w:numId="27">
    <w:abstractNumId w:val="15"/>
  </w:num>
  <w:num w:numId="28">
    <w:abstractNumId w:val="15"/>
  </w:num>
  <w:num w:numId="29">
    <w:abstractNumId w:val="4"/>
  </w:num>
  <w:num w:numId="30">
    <w:abstractNumId w:val="1"/>
  </w:num>
  <w:num w:numId="31">
    <w:abstractNumId w:val="2"/>
  </w:num>
  <w:num w:numId="32">
    <w:abstractNumId w:val="14"/>
  </w:num>
  <w:num w:numId="33">
    <w:abstractNumId w:val="13"/>
  </w:num>
  <w:num w:numId="34">
    <w:abstractNumId w:val="3"/>
  </w:num>
  <w:num w:numId="35">
    <w:abstractNumId w:val="10"/>
  </w:num>
  <w:num w:numId="36">
    <w:abstractNumId w:val="5"/>
  </w:num>
  <w:num w:numId="37">
    <w:abstractNumId w:val="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明坤 王">
    <w15:presenceInfo w15:providerId="Windows Live" w15:userId="3ec1b6310942a776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attachedTemplate r:id="rId1"/>
  <w:stylePaneFormatFilter w:val="3F01"/>
  <w:documentProtection w:edit="readOnly" w:formatting="1" w:enforcement="1" w:cryptProviderType="rsaFull" w:cryptAlgorithmClass="hash" w:cryptAlgorithmType="typeAny" w:cryptAlgorithmSid="4" w:cryptSpinCount="100000" w:hash="NMSYUicwgvBeYC1olhpvd0xmmjk=" w:salt="t6C/WFkngvQyMkw9l8l9fA==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E40EC"/>
    <w:rsid w:val="00025F96"/>
    <w:rsid w:val="00035EAD"/>
    <w:rsid w:val="00044678"/>
    <w:rsid w:val="00044D2C"/>
    <w:rsid w:val="00045BFD"/>
    <w:rsid w:val="00055E82"/>
    <w:rsid w:val="00056526"/>
    <w:rsid w:val="000738F5"/>
    <w:rsid w:val="00083F6C"/>
    <w:rsid w:val="00085A9D"/>
    <w:rsid w:val="00093AB6"/>
    <w:rsid w:val="000B03BE"/>
    <w:rsid w:val="000B35A9"/>
    <w:rsid w:val="000B6D2D"/>
    <w:rsid w:val="000B6DB1"/>
    <w:rsid w:val="000C612C"/>
    <w:rsid w:val="000C6F9D"/>
    <w:rsid w:val="000F0027"/>
    <w:rsid w:val="00113E06"/>
    <w:rsid w:val="00125F37"/>
    <w:rsid w:val="00126365"/>
    <w:rsid w:val="00126B9C"/>
    <w:rsid w:val="00126CB1"/>
    <w:rsid w:val="00166F9A"/>
    <w:rsid w:val="001C1AF1"/>
    <w:rsid w:val="001E04D0"/>
    <w:rsid w:val="001F4285"/>
    <w:rsid w:val="001F6393"/>
    <w:rsid w:val="00215659"/>
    <w:rsid w:val="0021578F"/>
    <w:rsid w:val="0023506F"/>
    <w:rsid w:val="00242081"/>
    <w:rsid w:val="002426DA"/>
    <w:rsid w:val="00247112"/>
    <w:rsid w:val="00264AD6"/>
    <w:rsid w:val="002956EA"/>
    <w:rsid w:val="002A7840"/>
    <w:rsid w:val="002B0676"/>
    <w:rsid w:val="002B4B77"/>
    <w:rsid w:val="002B5B12"/>
    <w:rsid w:val="002C1001"/>
    <w:rsid w:val="002E40EC"/>
    <w:rsid w:val="002F42A4"/>
    <w:rsid w:val="00307D66"/>
    <w:rsid w:val="00345FBE"/>
    <w:rsid w:val="0035513E"/>
    <w:rsid w:val="00372249"/>
    <w:rsid w:val="00373356"/>
    <w:rsid w:val="0037578A"/>
    <w:rsid w:val="00395A66"/>
    <w:rsid w:val="003A6A61"/>
    <w:rsid w:val="003C0390"/>
    <w:rsid w:val="003C4F3D"/>
    <w:rsid w:val="003F188E"/>
    <w:rsid w:val="003F3A45"/>
    <w:rsid w:val="004025AF"/>
    <w:rsid w:val="00413A5B"/>
    <w:rsid w:val="004226DE"/>
    <w:rsid w:val="004510AA"/>
    <w:rsid w:val="00451460"/>
    <w:rsid w:val="004561BF"/>
    <w:rsid w:val="004727FB"/>
    <w:rsid w:val="004813AF"/>
    <w:rsid w:val="00486F58"/>
    <w:rsid w:val="00493BA8"/>
    <w:rsid w:val="004A7A8B"/>
    <w:rsid w:val="004B2C3E"/>
    <w:rsid w:val="004C132A"/>
    <w:rsid w:val="004C5CA2"/>
    <w:rsid w:val="004F5A67"/>
    <w:rsid w:val="00504CBA"/>
    <w:rsid w:val="005160F9"/>
    <w:rsid w:val="00521FD7"/>
    <w:rsid w:val="00535756"/>
    <w:rsid w:val="00542FC6"/>
    <w:rsid w:val="005516E6"/>
    <w:rsid w:val="0057135F"/>
    <w:rsid w:val="00576AB0"/>
    <w:rsid w:val="00583405"/>
    <w:rsid w:val="00585118"/>
    <w:rsid w:val="00593A74"/>
    <w:rsid w:val="005F3E24"/>
    <w:rsid w:val="005F6113"/>
    <w:rsid w:val="0060714A"/>
    <w:rsid w:val="00613481"/>
    <w:rsid w:val="006239F6"/>
    <w:rsid w:val="006638E3"/>
    <w:rsid w:val="006729A4"/>
    <w:rsid w:val="00674E0A"/>
    <w:rsid w:val="00675182"/>
    <w:rsid w:val="006965FF"/>
    <w:rsid w:val="006A0829"/>
    <w:rsid w:val="006A24EC"/>
    <w:rsid w:val="006A4BDB"/>
    <w:rsid w:val="006B5F69"/>
    <w:rsid w:val="006D185F"/>
    <w:rsid w:val="006D37A4"/>
    <w:rsid w:val="00714BC4"/>
    <w:rsid w:val="007158BB"/>
    <w:rsid w:val="00715DC6"/>
    <w:rsid w:val="0073670E"/>
    <w:rsid w:val="007523F9"/>
    <w:rsid w:val="00753B6D"/>
    <w:rsid w:val="00783B4D"/>
    <w:rsid w:val="00794C54"/>
    <w:rsid w:val="007A1E0C"/>
    <w:rsid w:val="007B36A0"/>
    <w:rsid w:val="007B4B2C"/>
    <w:rsid w:val="007B73E2"/>
    <w:rsid w:val="007E26D1"/>
    <w:rsid w:val="007E3156"/>
    <w:rsid w:val="007F3840"/>
    <w:rsid w:val="008013A4"/>
    <w:rsid w:val="008060E3"/>
    <w:rsid w:val="00827ABA"/>
    <w:rsid w:val="00840151"/>
    <w:rsid w:val="00844133"/>
    <w:rsid w:val="00881B90"/>
    <w:rsid w:val="00896FBD"/>
    <w:rsid w:val="008B53E9"/>
    <w:rsid w:val="008C5BC1"/>
    <w:rsid w:val="008D0F3F"/>
    <w:rsid w:val="008D7B68"/>
    <w:rsid w:val="008E320A"/>
    <w:rsid w:val="00901F9F"/>
    <w:rsid w:val="00902075"/>
    <w:rsid w:val="009154FF"/>
    <w:rsid w:val="00920AAE"/>
    <w:rsid w:val="00926B11"/>
    <w:rsid w:val="0094002A"/>
    <w:rsid w:val="00946118"/>
    <w:rsid w:val="00957DBA"/>
    <w:rsid w:val="00974270"/>
    <w:rsid w:val="00991116"/>
    <w:rsid w:val="00993FFE"/>
    <w:rsid w:val="009B24F3"/>
    <w:rsid w:val="009D2823"/>
    <w:rsid w:val="009F4555"/>
    <w:rsid w:val="00A32282"/>
    <w:rsid w:val="00A65BF6"/>
    <w:rsid w:val="00A735B0"/>
    <w:rsid w:val="00A74C55"/>
    <w:rsid w:val="00A91477"/>
    <w:rsid w:val="00A96A55"/>
    <w:rsid w:val="00AA1C26"/>
    <w:rsid w:val="00AB055E"/>
    <w:rsid w:val="00AC60C5"/>
    <w:rsid w:val="00AC6AD6"/>
    <w:rsid w:val="00AC6C68"/>
    <w:rsid w:val="00AD726F"/>
    <w:rsid w:val="00B00738"/>
    <w:rsid w:val="00B105C9"/>
    <w:rsid w:val="00B13712"/>
    <w:rsid w:val="00B15C04"/>
    <w:rsid w:val="00BA5803"/>
    <w:rsid w:val="00BB0416"/>
    <w:rsid w:val="00BB1203"/>
    <w:rsid w:val="00BC419A"/>
    <w:rsid w:val="00BC6BA8"/>
    <w:rsid w:val="00BD49CE"/>
    <w:rsid w:val="00BF0D05"/>
    <w:rsid w:val="00BF5475"/>
    <w:rsid w:val="00C01A86"/>
    <w:rsid w:val="00C101F0"/>
    <w:rsid w:val="00C20FFC"/>
    <w:rsid w:val="00C60423"/>
    <w:rsid w:val="00C75F7D"/>
    <w:rsid w:val="00C86ED2"/>
    <w:rsid w:val="00CA3DDB"/>
    <w:rsid w:val="00CD0B91"/>
    <w:rsid w:val="00D02373"/>
    <w:rsid w:val="00D0761C"/>
    <w:rsid w:val="00D17FBA"/>
    <w:rsid w:val="00D263D8"/>
    <w:rsid w:val="00D33D4C"/>
    <w:rsid w:val="00D447B2"/>
    <w:rsid w:val="00D557B4"/>
    <w:rsid w:val="00D5733A"/>
    <w:rsid w:val="00D64A11"/>
    <w:rsid w:val="00D8141B"/>
    <w:rsid w:val="00D86A30"/>
    <w:rsid w:val="00D90205"/>
    <w:rsid w:val="00DA4346"/>
    <w:rsid w:val="00DC0CD9"/>
    <w:rsid w:val="00DC1B06"/>
    <w:rsid w:val="00DE1E09"/>
    <w:rsid w:val="00DF0736"/>
    <w:rsid w:val="00E071EB"/>
    <w:rsid w:val="00E24A48"/>
    <w:rsid w:val="00E3611E"/>
    <w:rsid w:val="00E703CF"/>
    <w:rsid w:val="00E763F0"/>
    <w:rsid w:val="00EC43F7"/>
    <w:rsid w:val="00ED78F5"/>
    <w:rsid w:val="00EF0847"/>
    <w:rsid w:val="00EF79F5"/>
    <w:rsid w:val="00F009BD"/>
    <w:rsid w:val="00F01693"/>
    <w:rsid w:val="00F11D44"/>
    <w:rsid w:val="00F312D6"/>
    <w:rsid w:val="00F61369"/>
    <w:rsid w:val="00F67EDE"/>
    <w:rsid w:val="00F71158"/>
    <w:rsid w:val="00F756DB"/>
    <w:rsid w:val="00FA3A61"/>
    <w:rsid w:val="00FA4884"/>
    <w:rsid w:val="00FB1BEF"/>
    <w:rsid w:val="00FB203E"/>
    <w:rsid w:val="00FC1E4E"/>
    <w:rsid w:val="00FC4ACF"/>
    <w:rsid w:val="00FF35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Table Web 3" w:semiHidden="0" w:unhideWhenUsed="0"/>
    <w:lsdException w:name="Balloon Text" w:semiHidden="0" w:unhideWhenUsed="0"/>
    <w:lsdException w:name="Table Grid" w:semiHidden="0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40EC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aliases w:val="Char,Char1 Char,Char1,level 1,Level 1 Head,H1,t1,Titre 11,t1.T1.Titre 1,body text,plain paragraph,pp,bt,stdtxt,Sec-name,EuroNext - Title 1,Heading 1 Char,Heading 1 Char1,Char Char1,Heading 1 Char Char1,H1 Cha,heading 1"/>
    <w:basedOn w:val="a"/>
    <w:next w:val="a"/>
    <w:qFormat/>
    <w:rsid w:val="002E40EC"/>
    <w:pPr>
      <w:keepNext/>
      <w:numPr>
        <w:numId w:val="19"/>
      </w:numPr>
      <w:spacing w:beforeLines="50" w:afterLines="50"/>
      <w:jc w:val="left"/>
      <w:outlineLvl w:val="0"/>
    </w:pPr>
    <w:rPr>
      <w:b/>
      <w:sz w:val="32"/>
    </w:rPr>
  </w:style>
  <w:style w:type="paragraph" w:styleId="2">
    <w:name w:val="heading 2"/>
    <w:aliases w:val="Chapter X.X. Statement,h2,2,Header 2,l2,Level 2 Head"/>
    <w:basedOn w:val="a"/>
    <w:next w:val="a"/>
    <w:qFormat/>
    <w:rsid w:val="002E40EC"/>
    <w:pPr>
      <w:keepNext/>
      <w:keepLines/>
      <w:numPr>
        <w:ilvl w:val="1"/>
        <w:numId w:val="19"/>
      </w:numPr>
      <w:spacing w:before="100" w:beforeAutospacing="1" w:after="100" w:afterAutospacing="1"/>
      <w:jc w:val="left"/>
      <w:outlineLvl w:val="1"/>
    </w:pPr>
    <w:rPr>
      <w:rFonts w:ascii="Arial" w:hAnsi="Arial"/>
      <w:b/>
      <w:bCs/>
      <w:sz w:val="28"/>
      <w:szCs w:val="32"/>
    </w:rPr>
  </w:style>
  <w:style w:type="paragraph" w:styleId="3">
    <w:name w:val="heading 3"/>
    <w:aliases w:val="Chapter X.X.X."/>
    <w:basedOn w:val="a"/>
    <w:next w:val="a"/>
    <w:qFormat/>
    <w:rsid w:val="002E40EC"/>
    <w:pPr>
      <w:keepNext/>
      <w:keepLines/>
      <w:numPr>
        <w:ilvl w:val="2"/>
        <w:numId w:val="19"/>
      </w:numPr>
      <w:spacing w:before="100" w:beforeAutospacing="1" w:after="100" w:afterAutospacing="1"/>
      <w:jc w:val="left"/>
      <w:outlineLvl w:val="2"/>
    </w:pPr>
    <w:rPr>
      <w:b/>
      <w:bCs/>
      <w:color w:val="000000"/>
      <w:sz w:val="24"/>
      <w:szCs w:val="32"/>
    </w:rPr>
  </w:style>
  <w:style w:type="paragraph" w:styleId="4">
    <w:name w:val="heading 4"/>
    <w:aliases w:val="Chapter X.X.X.X."/>
    <w:basedOn w:val="a"/>
    <w:next w:val="a"/>
    <w:qFormat/>
    <w:rsid w:val="002E40EC"/>
    <w:pPr>
      <w:keepNext/>
      <w:numPr>
        <w:ilvl w:val="3"/>
        <w:numId w:val="19"/>
      </w:numPr>
      <w:jc w:val="left"/>
      <w:outlineLvl w:val="3"/>
    </w:pPr>
    <w:rPr>
      <w:b/>
      <w:iCs/>
    </w:rPr>
  </w:style>
  <w:style w:type="paragraph" w:styleId="5">
    <w:name w:val="heading 5"/>
    <w:basedOn w:val="a"/>
    <w:next w:val="a"/>
    <w:qFormat/>
    <w:rsid w:val="002E40EC"/>
    <w:pPr>
      <w:keepNext/>
      <w:numPr>
        <w:ilvl w:val="4"/>
        <w:numId w:val="19"/>
      </w:numPr>
      <w:outlineLvl w:val="4"/>
    </w:pPr>
    <w:rPr>
      <w:i/>
      <w:sz w:val="22"/>
    </w:rPr>
  </w:style>
  <w:style w:type="paragraph" w:styleId="6">
    <w:name w:val="heading 6"/>
    <w:basedOn w:val="a"/>
    <w:next w:val="a"/>
    <w:qFormat/>
    <w:rsid w:val="002E40EC"/>
    <w:pPr>
      <w:keepNext/>
      <w:numPr>
        <w:ilvl w:val="5"/>
        <w:numId w:val="19"/>
      </w:numPr>
      <w:outlineLvl w:val="5"/>
    </w:pPr>
    <w:rPr>
      <w:i/>
      <w:sz w:val="22"/>
    </w:rPr>
  </w:style>
  <w:style w:type="paragraph" w:styleId="7">
    <w:name w:val="heading 7"/>
    <w:basedOn w:val="a"/>
    <w:next w:val="a"/>
    <w:qFormat/>
    <w:rsid w:val="002E40EC"/>
    <w:pPr>
      <w:keepNext/>
      <w:numPr>
        <w:ilvl w:val="6"/>
        <w:numId w:val="19"/>
      </w:numPr>
      <w:outlineLvl w:val="6"/>
    </w:pPr>
    <w:rPr>
      <w:i/>
      <w:sz w:val="22"/>
    </w:rPr>
  </w:style>
  <w:style w:type="paragraph" w:styleId="8">
    <w:name w:val="heading 8"/>
    <w:basedOn w:val="a"/>
    <w:next w:val="a"/>
    <w:qFormat/>
    <w:rsid w:val="002E40EC"/>
    <w:pPr>
      <w:keepNext/>
      <w:numPr>
        <w:ilvl w:val="7"/>
        <w:numId w:val="19"/>
      </w:numPr>
      <w:outlineLvl w:val="7"/>
    </w:pPr>
    <w:rPr>
      <w:i/>
      <w:iCs/>
    </w:rPr>
  </w:style>
  <w:style w:type="paragraph" w:styleId="9">
    <w:name w:val="heading 9"/>
    <w:basedOn w:val="a"/>
    <w:next w:val="a"/>
    <w:qFormat/>
    <w:rsid w:val="002E40EC"/>
    <w:pPr>
      <w:keepNext/>
      <w:numPr>
        <w:ilvl w:val="8"/>
        <w:numId w:val="19"/>
      </w:numPr>
      <w:outlineLvl w:val="8"/>
    </w:pPr>
    <w:rPr>
      <w:rFonts w:ascii="宋体" w:hAnsi="宋体"/>
      <w:bCs/>
      <w:i/>
      <w:iCs/>
      <w:color w:val="808080"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Cover Page,page-header,ph"/>
    <w:basedOn w:val="a"/>
    <w:rsid w:val="002E40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link w:val="Char"/>
    <w:rsid w:val="002E40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Hyperlink"/>
    <w:uiPriority w:val="99"/>
    <w:rsid w:val="002E40EC"/>
    <w:rPr>
      <w:rFonts w:cs="Times New Roman"/>
      <w:color w:val="0000FF"/>
      <w:u w:val="single"/>
    </w:rPr>
  </w:style>
  <w:style w:type="character" w:styleId="a6">
    <w:name w:val="page number"/>
    <w:rsid w:val="002E40EC"/>
    <w:rPr>
      <w:rFonts w:cs="Times New Roman"/>
    </w:rPr>
  </w:style>
  <w:style w:type="paragraph" w:styleId="10">
    <w:name w:val="toc 1"/>
    <w:basedOn w:val="a"/>
    <w:next w:val="a"/>
    <w:autoRedefine/>
    <w:uiPriority w:val="39"/>
    <w:rsid w:val="002E40EC"/>
    <w:pPr>
      <w:spacing w:before="120" w:after="120"/>
      <w:jc w:val="left"/>
    </w:pPr>
    <w:rPr>
      <w:b/>
      <w:bCs/>
      <w:caps/>
    </w:rPr>
  </w:style>
  <w:style w:type="paragraph" w:styleId="20">
    <w:name w:val="toc 2"/>
    <w:basedOn w:val="a"/>
    <w:next w:val="a"/>
    <w:autoRedefine/>
    <w:uiPriority w:val="39"/>
    <w:rsid w:val="002E40EC"/>
    <w:pPr>
      <w:ind w:left="210"/>
      <w:jc w:val="left"/>
    </w:pPr>
    <w:rPr>
      <w:smallCaps/>
    </w:rPr>
  </w:style>
  <w:style w:type="paragraph" w:styleId="30">
    <w:name w:val="toc 3"/>
    <w:basedOn w:val="a"/>
    <w:next w:val="a"/>
    <w:autoRedefine/>
    <w:semiHidden/>
    <w:rsid w:val="002E40EC"/>
    <w:pPr>
      <w:ind w:left="420"/>
      <w:jc w:val="left"/>
    </w:pPr>
    <w:rPr>
      <w:i/>
      <w:iCs/>
    </w:rPr>
  </w:style>
  <w:style w:type="paragraph" w:customStyle="1" w:styleId="Normal0">
    <w:name w:val="Normal0"/>
    <w:rsid w:val="002E40EC"/>
    <w:rPr>
      <w:noProof/>
      <w:lang w:eastAsia="en-US"/>
    </w:rPr>
  </w:style>
  <w:style w:type="paragraph" w:styleId="a7">
    <w:name w:val="Body Text"/>
    <w:aliases w:val="Body Text Char,SSE Body Text Char"/>
    <w:basedOn w:val="a"/>
    <w:rsid w:val="002E40EC"/>
    <w:rPr>
      <w:i/>
      <w:iCs/>
      <w:sz w:val="18"/>
    </w:rPr>
  </w:style>
  <w:style w:type="character" w:customStyle="1" w:styleId="smallfont1">
    <w:name w:val="smallfont1"/>
    <w:rsid w:val="002E40EC"/>
    <w:rPr>
      <w:rFonts w:cs="Times New Roman"/>
      <w:spacing w:val="280"/>
      <w:sz w:val="18"/>
      <w:szCs w:val="18"/>
    </w:rPr>
  </w:style>
  <w:style w:type="paragraph" w:styleId="11">
    <w:name w:val="index 1"/>
    <w:basedOn w:val="a"/>
    <w:next w:val="a"/>
    <w:autoRedefine/>
    <w:semiHidden/>
    <w:rsid w:val="002E40EC"/>
  </w:style>
  <w:style w:type="character" w:customStyle="1" w:styleId="Char">
    <w:name w:val="页脚 Char"/>
    <w:link w:val="a4"/>
    <w:locked/>
    <w:rsid w:val="002E40EC"/>
    <w:rPr>
      <w:rFonts w:eastAsia="宋体"/>
      <w:kern w:val="2"/>
      <w:sz w:val="18"/>
      <w:szCs w:val="18"/>
      <w:lang w:val="en-US" w:eastAsia="zh-CN" w:bidi="ar-SA"/>
    </w:rPr>
  </w:style>
  <w:style w:type="character" w:customStyle="1" w:styleId="2ChapterXXStatementh22Header2l2Level2HeadheaChar">
    <w:name w:val="样式 标题 2Chapter X.X. Statementh22Header 2l2Level 2 Headhea... Char"/>
    <w:rsid w:val="002E40EC"/>
    <w:rPr>
      <w:rFonts w:ascii="宋体" w:eastAsia="宋体" w:hAnsi="宋体" w:cs="Times New Roman"/>
      <w:b/>
      <w:bCs/>
      <w:sz w:val="24"/>
      <w:szCs w:val="24"/>
      <w:lang w:val="en-GB" w:eastAsia="ar-SA" w:bidi="ar-SA"/>
    </w:rPr>
  </w:style>
  <w:style w:type="paragraph" w:styleId="a8">
    <w:name w:val="Balloon Text"/>
    <w:basedOn w:val="a"/>
    <w:semiHidden/>
    <w:rsid w:val="002E40EC"/>
    <w:rPr>
      <w:sz w:val="18"/>
      <w:szCs w:val="18"/>
    </w:rPr>
  </w:style>
  <w:style w:type="paragraph" w:styleId="a9">
    <w:name w:val="Document Map"/>
    <w:basedOn w:val="a"/>
    <w:link w:val="Char0"/>
    <w:rsid w:val="006729A4"/>
    <w:rPr>
      <w:rFonts w:ascii="宋体"/>
      <w:sz w:val="18"/>
      <w:szCs w:val="18"/>
    </w:rPr>
  </w:style>
  <w:style w:type="character" w:customStyle="1" w:styleId="Char0">
    <w:name w:val="文档结构图 Char"/>
    <w:basedOn w:val="a0"/>
    <w:link w:val="a9"/>
    <w:rsid w:val="006729A4"/>
    <w:rPr>
      <w:rFonts w:ascii="宋体"/>
      <w:kern w:val="2"/>
      <w:sz w:val="18"/>
      <w:szCs w:val="18"/>
    </w:rPr>
  </w:style>
  <w:style w:type="table" w:styleId="aa">
    <w:name w:val="Table Grid"/>
    <w:basedOn w:val="a1"/>
    <w:rsid w:val="00B15C0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List Paragraph"/>
    <w:basedOn w:val="a"/>
    <w:uiPriority w:val="34"/>
    <w:qFormat/>
    <w:rsid w:val="00881B90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40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tech_support@sse.com.cn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soa\wdzx97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604A28-59F7-4ECA-866A-C5F168EB3F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wdzx97</Template>
  <TotalTime>0</TotalTime>
  <Pages>6</Pages>
  <Words>413</Words>
  <Characters>2355</Characters>
  <Application>Microsoft Office Word</Application>
  <DocSecurity>8</DocSecurity>
  <Lines>19</Lines>
  <Paragraphs>5</Paragraphs>
  <ScaleCrop>false</ScaleCrop>
  <Company/>
  <LinksUpToDate>false</LinksUpToDate>
  <CharactersWithSpaces>2763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刘泽赞(拟稿)</dc:creator>
  <cp:lastModifiedBy>王有杰(拟稿)</cp:lastModifiedBy>
  <cp:revision>2</cp:revision>
  <dcterms:created xsi:type="dcterms:W3CDTF">2019-05-24T08:12:00Z</dcterms:created>
  <dcterms:modified xsi:type="dcterms:W3CDTF">2019-05-24T08:12:00Z</dcterms:modified>
</cp:coreProperties>
</file>
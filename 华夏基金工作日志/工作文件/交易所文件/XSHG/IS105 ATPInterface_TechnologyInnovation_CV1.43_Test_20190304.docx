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diagrams/drawing1.xml" ContentType="application/vnd.ms-office.drawingml.diagramDrawing+xml"/>
  <Override PartName="/word/header11.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03" w:rsidDel="00495BF8" w:rsidRDefault="003A53CF" w:rsidP="00EF5A03">
      <w:pPr>
        <w:rPr>
          <w:del w:id="0" w:author="USER" w:date="2019-01-22T15:34:00Z"/>
        </w:rPr>
      </w:pPr>
      <w:r w:rsidRPr="003A53CF">
        <w:pict>
          <v:shapetype id="_x0000_t202" coordsize="21600,21600" o:spt="202" path="m,l,21600r21600,l21600,xe">
            <v:stroke joinstyle="miter"/>
            <v:path gradientshapeok="t" o:connecttype="rect"/>
          </v:shapetype>
          <v:shape id="_x0000_s1026" type="#_x0000_t202" style="position:absolute;margin-left:78.6pt;margin-top:17.1pt;width:334.95pt;height:35.8pt;z-index:251662336;mso-wrap-distance-left:9.05pt;mso-wrap-distance-right:9.05pt" stroked="f">
            <v:fill color2="black"/>
            <v:textbox inset="0,0,0,0">
              <w:txbxContent>
                <w:p w:rsidR="00BE3D15" w:rsidRDefault="00BE3D15" w:rsidP="00EF5A03">
                  <w:pPr>
                    <w:pStyle w:val="af6"/>
                    <w:spacing w:line="100" w:lineRule="atLeast"/>
                    <w:jc w:val="center"/>
                  </w:pPr>
                  <w:r>
                    <w:t>上海证券交易所技术文档</w:t>
                  </w:r>
                </w:p>
                <w:p w:rsidR="00BE3D15" w:rsidRDefault="00BE3D15" w:rsidP="00EF5A03">
                  <w:pPr>
                    <w:spacing w:line="100" w:lineRule="atLeast"/>
                  </w:pPr>
                </w:p>
                <w:p w:rsidR="00BE3D15" w:rsidRDefault="00BE3D15" w:rsidP="00EF5A03">
                  <w:pPr>
                    <w:spacing w:line="100" w:lineRule="atLeast"/>
                    <w:jc w:val="center"/>
                  </w:pPr>
                </w:p>
                <w:p w:rsidR="00BE3D15" w:rsidRDefault="00BE3D15" w:rsidP="00EF5A03">
                  <w:pPr>
                    <w:spacing w:line="100" w:lineRule="atLeast"/>
                    <w:jc w:val="center"/>
                  </w:pPr>
                </w:p>
                <w:p w:rsidR="00BE3D15" w:rsidRDefault="00BE3D15" w:rsidP="00EF5A03">
                  <w:pPr>
                    <w:spacing w:line="100" w:lineRule="atLeast"/>
                    <w:jc w:val="center"/>
                  </w:pPr>
                </w:p>
                <w:p w:rsidR="00BE3D15" w:rsidRDefault="00BE3D15" w:rsidP="00EF5A03">
                  <w:pPr>
                    <w:spacing w:line="100" w:lineRule="atLeast"/>
                    <w:jc w:val="center"/>
                  </w:pPr>
                </w:p>
              </w:txbxContent>
            </v:textbox>
          </v:shape>
        </w:pict>
      </w:r>
    </w:p>
    <w:p w:rsidR="00EF5A03" w:rsidRDefault="003A53CF" w:rsidP="00EF5A03">
      <w:pPr>
        <w:sectPr w:rsidR="00EF5A03" w:rsidSect="004B7012">
          <w:headerReference w:type="default" r:id="rId8"/>
          <w:footnotePr>
            <w:pos w:val="beneathText"/>
          </w:footnotePr>
          <w:pgSz w:w="11905" w:h="16837"/>
          <w:pgMar w:top="1134" w:right="1134" w:bottom="1134" w:left="1134" w:header="907" w:footer="720" w:gutter="0"/>
          <w:pgNumType w:start="1"/>
          <w:cols w:space="720"/>
          <w:docGrid w:linePitch="560" w:charSpace="4710"/>
        </w:sectPr>
      </w:pPr>
      <w:r w:rsidRPr="003A53CF">
        <w:pict>
          <v:shape id="_x0000_s1027" type="#_x0000_t202" style="position:absolute;margin-left:70pt;margin-top:109.45pt;width:334.95pt;height:142.55pt;z-index:251663360;mso-wrap-distance-left:9.05pt;mso-wrap-distance-right:9.05pt" stroked="f">
            <v:fill color2="black"/>
            <v:textbox inset="0,0,0,0">
              <w:txbxContent>
                <w:p w:rsidR="00BE3D15" w:rsidRDefault="00BE3D15" w:rsidP="00EF5A03">
                  <w:pPr>
                    <w:tabs>
                      <w:tab w:val="left" w:pos="4200"/>
                    </w:tabs>
                    <w:spacing w:before="0" w:after="0" w:line="100" w:lineRule="atLeast"/>
                    <w:jc w:val="center"/>
                    <w:rPr>
                      <w:rFonts w:ascii="楷体_GB2312" w:hAnsi="楷体_GB2312"/>
                      <w:b/>
                      <w:sz w:val="36"/>
                      <w:lang w:eastAsia="zh-CN"/>
                    </w:rPr>
                  </w:pPr>
                  <w:r>
                    <w:rPr>
                      <w:rFonts w:ascii="楷体_GB2312" w:hAnsi="楷体_GB2312" w:hint="eastAsia"/>
                      <w:b/>
                      <w:sz w:val="36"/>
                      <w:lang w:eastAsia="zh-CN"/>
                    </w:rPr>
                    <w:t>上海证券交易所综合业务平台</w:t>
                  </w:r>
                </w:p>
                <w:p w:rsidR="00BE3D15" w:rsidRDefault="00BE3D15" w:rsidP="00EF5A03">
                  <w:pPr>
                    <w:tabs>
                      <w:tab w:val="left" w:pos="4200"/>
                    </w:tabs>
                    <w:spacing w:before="0" w:after="0" w:line="100" w:lineRule="atLeast"/>
                    <w:jc w:val="center"/>
                    <w:rPr>
                      <w:rFonts w:ascii="Times New Roman" w:hAnsi="Times New Roman"/>
                      <w:b/>
                      <w:sz w:val="36"/>
                      <w:lang w:val="en-US" w:eastAsia="zh-CN"/>
                    </w:rPr>
                  </w:pPr>
                  <w:r>
                    <w:rPr>
                      <w:rFonts w:ascii="楷体_GB2312" w:hAnsi="楷体_GB2312"/>
                      <w:b/>
                      <w:sz w:val="36"/>
                    </w:rPr>
                    <w:t>市场参与者接口</w:t>
                  </w:r>
                  <w:r>
                    <w:rPr>
                      <w:rFonts w:ascii="Times New Roman" w:hAnsi="Times New Roman"/>
                      <w:b/>
                      <w:sz w:val="36"/>
                      <w:lang w:val="en-US"/>
                    </w:rPr>
                    <w:t>规格说明书</w:t>
                  </w:r>
                </w:p>
                <w:p w:rsidR="00BE3D15" w:rsidRDefault="00BE3D15" w:rsidP="00EF5A03">
                  <w:pPr>
                    <w:tabs>
                      <w:tab w:val="left" w:pos="4200"/>
                    </w:tabs>
                    <w:spacing w:before="0" w:after="0" w:line="100" w:lineRule="atLeast"/>
                    <w:jc w:val="center"/>
                    <w:rPr>
                      <w:rFonts w:ascii="Times New Roman" w:hAnsi="Times New Roman"/>
                      <w:b/>
                      <w:sz w:val="36"/>
                      <w:lang w:val="en-US" w:eastAsia="zh-CN"/>
                    </w:rPr>
                  </w:pPr>
                  <w:r>
                    <w:rPr>
                      <w:rFonts w:ascii="Times New Roman" w:hAnsi="Times New Roman" w:hint="eastAsia"/>
                      <w:b/>
                      <w:sz w:val="36"/>
                      <w:lang w:val="en-US" w:eastAsia="zh-CN"/>
                    </w:rPr>
                    <w:t>（</w:t>
                  </w:r>
                  <w:ins w:id="1" w:author="明坤 王" w:date="2019-01-29T16:24:00Z">
                    <w:r>
                      <w:rPr>
                        <w:rFonts w:ascii="Times New Roman" w:hAnsi="Times New Roman" w:hint="eastAsia"/>
                        <w:b/>
                        <w:sz w:val="36"/>
                        <w:lang w:val="en-US" w:eastAsia="zh-CN"/>
                      </w:rPr>
                      <w:t>科创板</w:t>
                    </w:r>
                  </w:ins>
                  <w:ins w:id="2" w:author="USER" w:date="2018-12-04T10:42:00Z">
                    <w:r>
                      <w:rPr>
                        <w:rFonts w:ascii="Times New Roman" w:hAnsi="Times New Roman" w:hint="eastAsia"/>
                        <w:b/>
                        <w:sz w:val="36"/>
                        <w:lang w:val="en-US" w:eastAsia="zh-CN"/>
                      </w:rPr>
                      <w:t>技术</w:t>
                    </w:r>
                  </w:ins>
                  <w:r>
                    <w:rPr>
                      <w:rFonts w:ascii="Times New Roman" w:hAnsi="Times New Roman" w:hint="eastAsia"/>
                      <w:b/>
                      <w:sz w:val="36"/>
                      <w:lang w:val="en-US" w:eastAsia="zh-CN"/>
                    </w:rPr>
                    <w:t>开发稿）</w:t>
                  </w:r>
                </w:p>
                <w:p w:rsidR="00BE3D15" w:rsidRDefault="00BE3D15" w:rsidP="00EF5A03">
                  <w:pPr>
                    <w:tabs>
                      <w:tab w:val="left" w:pos="4200"/>
                    </w:tabs>
                    <w:spacing w:before="0" w:after="0" w:line="100" w:lineRule="atLeast"/>
                    <w:jc w:val="center"/>
                    <w:rPr>
                      <w:rFonts w:ascii="楷体_GB2312" w:hAnsi="楷体_GB2312"/>
                      <w:b/>
                      <w:sz w:val="36"/>
                    </w:rPr>
                  </w:pPr>
                  <w:r>
                    <w:rPr>
                      <w:rFonts w:ascii="楷体_GB2312" w:hAnsi="楷体_GB2312"/>
                      <w:b/>
                      <w:sz w:val="36"/>
                    </w:rPr>
                    <w:t>（</w:t>
                  </w:r>
                  <w:r>
                    <w:rPr>
                      <w:rFonts w:ascii="楷体_GB2312" w:hAnsi="楷体_GB2312" w:hint="eastAsia"/>
                      <w:b/>
                      <w:sz w:val="36"/>
                      <w:lang w:eastAsia="zh-CN"/>
                    </w:rPr>
                    <w:t>1</w:t>
                  </w:r>
                  <w:r>
                    <w:rPr>
                      <w:rFonts w:ascii="楷体_GB2312" w:hAnsi="楷体_GB2312"/>
                      <w:b/>
                      <w:sz w:val="36"/>
                    </w:rPr>
                    <w:t>.</w:t>
                  </w:r>
                  <w:r>
                    <w:rPr>
                      <w:rFonts w:ascii="楷体_GB2312" w:hAnsi="楷体_GB2312" w:hint="eastAsia"/>
                      <w:b/>
                      <w:sz w:val="36"/>
                      <w:lang w:eastAsia="zh-CN"/>
                    </w:rPr>
                    <w:t>4</w:t>
                  </w:r>
                  <w:del w:id="3" w:author="USER" w:date="2018-11-09T10:21:00Z">
                    <w:r w:rsidDel="0010440A">
                      <w:rPr>
                        <w:rFonts w:ascii="楷体_GB2312" w:hAnsi="楷体_GB2312" w:hint="eastAsia"/>
                        <w:b/>
                        <w:sz w:val="36"/>
                        <w:lang w:eastAsia="zh-CN"/>
                      </w:rPr>
                      <w:delText>2</w:delText>
                    </w:r>
                  </w:del>
                  <w:ins w:id="4" w:author="明坤 王" w:date="2019-01-29T16:25:00Z">
                    <w:r>
                      <w:rPr>
                        <w:rFonts w:ascii="楷体_GB2312" w:hAnsi="楷体_GB2312"/>
                        <w:b/>
                        <w:sz w:val="36"/>
                        <w:lang w:eastAsia="zh-CN"/>
                      </w:rPr>
                      <w:t>3</w:t>
                    </w:r>
                  </w:ins>
                  <w:r>
                    <w:rPr>
                      <w:rFonts w:ascii="楷体_GB2312" w:hAnsi="楷体_GB2312"/>
                      <w:b/>
                      <w:sz w:val="36"/>
                    </w:rPr>
                    <w:t>版）</w:t>
                  </w:r>
                </w:p>
              </w:txbxContent>
            </v:textbox>
          </v:shape>
        </w:pict>
      </w:r>
      <w:r w:rsidRPr="003A53CF">
        <w:pict>
          <v:shape id="_x0000_s1028" type="#_x0000_t202" style="position:absolute;margin-left:70pt;margin-top:559.45pt;width:334.95pt;height:128.3pt;z-index:251664384;mso-wrap-distance-left:9.05pt;mso-wrap-distance-right:9.05pt" stroked="f">
            <v:fill color2="black"/>
            <v:textbox style="mso-next-textbox:#_x0000_s1028" inset="0,0,0,0">
              <w:txbxContent>
                <w:p w:rsidR="00BE3D15" w:rsidRDefault="00BE3D15" w:rsidP="00EF5A03">
                  <w:pPr>
                    <w:spacing w:before="0" w:after="0" w:line="100" w:lineRule="atLeast"/>
                    <w:jc w:val="center"/>
                    <w:rPr>
                      <w:rFonts w:ascii="楷体_GB2312" w:hAnsi="楷体_GB2312"/>
                      <w:b/>
                      <w:sz w:val="32"/>
                    </w:rPr>
                  </w:pPr>
                  <w:r>
                    <w:rPr>
                      <w:rFonts w:ascii="楷体_GB2312" w:hAnsi="楷体_GB2312"/>
                      <w:b/>
                      <w:sz w:val="32"/>
                    </w:rPr>
                    <w:t>上海证券交易所</w:t>
                  </w:r>
                </w:p>
                <w:p w:rsidR="00BE3D15" w:rsidRDefault="00BE3D15" w:rsidP="00EF5A03">
                  <w:pPr>
                    <w:spacing w:before="0" w:after="0" w:line="100" w:lineRule="atLeast"/>
                    <w:jc w:val="center"/>
                    <w:rPr>
                      <w:rFonts w:ascii="楷体_GB2312" w:hAnsi="楷体_GB2312"/>
                      <w:b/>
                      <w:sz w:val="32"/>
                    </w:rPr>
                  </w:pPr>
                </w:p>
                <w:p w:rsidR="00BE3D15" w:rsidRDefault="00BE3D15" w:rsidP="00EF5A03">
                  <w:pPr>
                    <w:spacing w:before="0" w:after="0" w:line="100" w:lineRule="atLeast"/>
                    <w:jc w:val="center"/>
                    <w:rPr>
                      <w:rFonts w:ascii="楷体_GB2312" w:hAnsi="楷体_GB2312"/>
                      <w:b/>
                      <w:sz w:val="32"/>
                    </w:rPr>
                  </w:pPr>
                  <w:r>
                    <w:rPr>
                      <w:rFonts w:ascii="楷体_GB2312" w:hAnsi="楷体_GB2312"/>
                      <w:b/>
                      <w:sz w:val="32"/>
                    </w:rPr>
                    <w:t>二</w:t>
                  </w:r>
                  <w:r>
                    <w:rPr>
                      <w:rFonts w:ascii="楷体_GB2312" w:hAnsi="楷体_GB2312"/>
                      <w:b/>
                      <w:sz w:val="32"/>
                    </w:rPr>
                    <w:t>○</w:t>
                  </w:r>
                  <w:r>
                    <w:rPr>
                      <w:rFonts w:ascii="楷体_GB2312" w:hAnsi="楷体_GB2312" w:hint="eastAsia"/>
                      <w:b/>
                      <w:sz w:val="32"/>
                      <w:lang w:eastAsia="zh-CN"/>
                    </w:rPr>
                    <w:t>一</w:t>
                  </w:r>
                  <w:ins w:id="5" w:author="USER" w:date="2019-01-22T15:34:00Z">
                    <w:r>
                      <w:rPr>
                        <w:rFonts w:ascii="楷体_GB2312" w:hAnsi="楷体_GB2312" w:hint="eastAsia"/>
                        <w:b/>
                        <w:sz w:val="32"/>
                        <w:lang w:eastAsia="zh-CN"/>
                      </w:rPr>
                      <w:t>九</w:t>
                    </w:r>
                  </w:ins>
                  <w:del w:id="6" w:author="USER" w:date="2019-01-22T15:34:00Z">
                    <w:r w:rsidDel="00495BF8">
                      <w:rPr>
                        <w:rFonts w:ascii="楷体_GB2312" w:hAnsi="楷体_GB2312" w:hint="eastAsia"/>
                        <w:b/>
                        <w:sz w:val="32"/>
                        <w:lang w:eastAsia="zh-CN"/>
                      </w:rPr>
                      <w:delText>八</w:delText>
                    </w:r>
                  </w:del>
                  <w:r>
                    <w:rPr>
                      <w:rFonts w:ascii="楷体_GB2312" w:hAnsi="楷体_GB2312"/>
                      <w:b/>
                      <w:sz w:val="32"/>
                    </w:rPr>
                    <w:t>年</w:t>
                  </w:r>
                  <w:del w:id="7" w:author="USER" w:date="2018-11-09T10:21:00Z">
                    <w:r w:rsidDel="0010440A">
                      <w:rPr>
                        <w:rFonts w:ascii="楷体_GB2312" w:hAnsi="楷体_GB2312" w:hint="eastAsia"/>
                        <w:b/>
                        <w:sz w:val="32"/>
                        <w:lang w:eastAsia="zh-CN"/>
                      </w:rPr>
                      <w:delText>九</w:delText>
                    </w:r>
                  </w:del>
                  <w:ins w:id="8" w:author="USER" w:date="2019-03-04T13:21:00Z">
                    <w:r w:rsidR="0068398F">
                      <w:rPr>
                        <w:rFonts w:ascii="楷体_GB2312" w:hAnsi="楷体_GB2312" w:hint="eastAsia"/>
                        <w:b/>
                        <w:sz w:val="32"/>
                        <w:lang w:eastAsia="zh-CN"/>
                      </w:rPr>
                      <w:t>三</w:t>
                    </w:r>
                  </w:ins>
                  <w:r>
                    <w:rPr>
                      <w:rFonts w:ascii="楷体_GB2312" w:hAnsi="楷体_GB2312"/>
                      <w:b/>
                      <w:sz w:val="32"/>
                    </w:rPr>
                    <w:t>月</w:t>
                  </w:r>
                </w:p>
              </w:txbxContent>
            </v:textbox>
          </v:shape>
        </w:pict>
      </w:r>
      <w:r w:rsidR="00EF5A03">
        <w:rPr>
          <w:noProof/>
          <w:lang w:val="en-US" w:eastAsia="zh-CN"/>
        </w:rPr>
        <w:drawing>
          <wp:anchor distT="0" distB="0" distL="114935" distR="114935" simplePos="0" relativeHeight="251660288" behindDoc="0" locked="0" layoutInCell="1" allowOverlap="1">
            <wp:simplePos x="0" y="0"/>
            <wp:positionH relativeFrom="column">
              <wp:posOffset>2159000</wp:posOffset>
            </wp:positionH>
            <wp:positionV relativeFrom="paragraph">
              <wp:posOffset>3790315</wp:posOffset>
            </wp:positionV>
            <wp:extent cx="1896745" cy="2331085"/>
            <wp:effectExtent l="19050" t="0" r="8255" b="0"/>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1896745" cy="2331085"/>
                    </a:xfrm>
                    <a:prstGeom prst="rect">
                      <a:avLst/>
                    </a:prstGeom>
                    <a:solidFill>
                      <a:srgbClr val="FFFFFF"/>
                    </a:solidFill>
                    <a:ln w="9525">
                      <a:noFill/>
                      <a:miter lim="800000"/>
                      <a:headEnd/>
                      <a:tailEnd/>
                    </a:ln>
                  </pic:spPr>
                </pic:pic>
              </a:graphicData>
            </a:graphic>
          </wp:anchor>
        </w:drawing>
      </w:r>
      <w:r w:rsidR="00EF5A03">
        <w:rPr>
          <w:noProof/>
          <w:lang w:val="en-US" w:eastAsia="zh-CN"/>
        </w:rPr>
        <w:drawing>
          <wp:anchor distT="0" distB="0" distL="114935" distR="114935" simplePos="0" relativeHeight="251661312" behindDoc="0" locked="0" layoutInCell="1" allowOverlap="1">
            <wp:simplePos x="0" y="0"/>
            <wp:positionH relativeFrom="column">
              <wp:posOffset>2794000</wp:posOffset>
            </wp:positionH>
            <wp:positionV relativeFrom="paragraph">
              <wp:posOffset>475615</wp:posOffset>
            </wp:positionV>
            <wp:extent cx="593725" cy="639445"/>
            <wp:effectExtent l="19050" t="0" r="0" b="0"/>
            <wp:wrapNone/>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725" cy="639445"/>
                    </a:xfrm>
                    <a:prstGeom prst="rect">
                      <a:avLst/>
                    </a:prstGeom>
                    <a:solidFill>
                      <a:srgbClr val="FFFFFF"/>
                    </a:solidFill>
                    <a:ln w="9525">
                      <a:noFill/>
                      <a:miter lim="800000"/>
                      <a:headEnd/>
                      <a:tailEnd/>
                    </a:ln>
                  </pic:spPr>
                </pic:pic>
              </a:graphicData>
            </a:graphic>
          </wp:anchor>
        </w:drawing>
      </w:r>
    </w:p>
    <w:p w:rsidR="003A53CF" w:rsidRDefault="003A53CF" w:rsidP="003A53CF">
      <w:pPr>
        <w:rPr>
          <w:ins w:id="9" w:author="USER" w:date="2019-01-22T15:04:00Z"/>
          <w:b/>
          <w:sz w:val="24"/>
          <w:szCs w:val="24"/>
          <w:lang w:eastAsia="zh-CN"/>
        </w:rPr>
        <w:pPrChange w:id="10" w:author="USER" w:date="2019-01-22T15:34:00Z">
          <w:pPr>
            <w:ind w:left="420" w:hanging="420"/>
            <w:jc w:val="center"/>
          </w:pPr>
        </w:pPrChange>
      </w:pPr>
      <w:bookmarkStart w:id="11" w:name="OLE_LINK1"/>
    </w:p>
    <w:p w:rsidR="002C2F1B" w:rsidRDefault="002C2F1B" w:rsidP="002C2F1B">
      <w:pPr>
        <w:ind w:left="420" w:hanging="420"/>
        <w:jc w:val="center"/>
        <w:rPr>
          <w:ins w:id="12" w:author="USER" w:date="2019-01-22T15:04:00Z"/>
          <w:b/>
          <w:sz w:val="24"/>
          <w:szCs w:val="24"/>
          <w:lang w:eastAsia="zh-CN"/>
        </w:rPr>
      </w:pPr>
      <w:ins w:id="13" w:author="USER" w:date="2019-01-22T15:04:00Z">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w:t>
        </w:r>
      </w:ins>
      <w:ins w:id="14" w:author="明坤 王" w:date="2019-01-29T16:25:00Z">
        <w:r w:rsidR="00E81283">
          <w:rPr>
            <w:b/>
            <w:sz w:val="24"/>
            <w:szCs w:val="24"/>
            <w:lang w:eastAsia="zh-CN"/>
          </w:rPr>
          <w:t>3</w:t>
        </w:r>
      </w:ins>
      <w:ins w:id="15" w:author="USER" w:date="2019-01-22T15:04:00Z">
        <w:r w:rsidRPr="000537D3">
          <w:rPr>
            <w:rFonts w:hint="eastAsia"/>
            <w:b/>
            <w:sz w:val="24"/>
            <w:szCs w:val="24"/>
            <w:lang w:eastAsia="zh-CN"/>
          </w:rPr>
          <w:t>版发布说明</w:t>
        </w:r>
        <w:r>
          <w:rPr>
            <w:rFonts w:hint="eastAsia"/>
            <w:b/>
            <w:sz w:val="24"/>
            <w:szCs w:val="24"/>
            <w:lang w:eastAsia="zh-CN"/>
          </w:rPr>
          <w:t>2019.</w:t>
        </w:r>
      </w:ins>
      <w:ins w:id="16" w:author="USER" w:date="2019-03-04T13:21:00Z">
        <w:r w:rsidR="0068398F">
          <w:rPr>
            <w:b/>
            <w:sz w:val="24"/>
            <w:szCs w:val="24"/>
            <w:lang w:eastAsia="zh-CN"/>
          </w:rPr>
          <w:t>3</w:t>
        </w:r>
      </w:ins>
    </w:p>
    <w:p w:rsidR="003A53CF" w:rsidRDefault="003A53CF" w:rsidP="003A53CF">
      <w:pPr>
        <w:ind w:left="420"/>
        <w:rPr>
          <w:ins w:id="17" w:author="USER" w:date="2019-01-22T15:04:00Z"/>
          <w:b/>
          <w:sz w:val="24"/>
          <w:szCs w:val="24"/>
          <w:lang w:eastAsia="zh-CN"/>
        </w:rPr>
        <w:pPrChange w:id="18" w:author="USER" w:date="2019-01-22T15:06:00Z">
          <w:pPr>
            <w:ind w:left="420" w:hanging="420"/>
            <w:jc w:val="center"/>
          </w:pPr>
        </w:pPrChange>
      </w:pPr>
    </w:p>
    <w:p w:rsidR="003A53CF" w:rsidRDefault="00C218B3" w:rsidP="003A53CF">
      <w:pPr>
        <w:ind w:left="420"/>
        <w:rPr>
          <w:ins w:id="19" w:author="USER" w:date="2018-11-09T19:57:00Z"/>
          <w:lang w:eastAsia="zh-CN"/>
        </w:rPr>
        <w:pPrChange w:id="20" w:author="USER" w:date="2018-11-09T10:22:00Z">
          <w:pPr>
            <w:ind w:left="420" w:hanging="420"/>
            <w:jc w:val="center"/>
          </w:pPr>
        </w:pPrChange>
      </w:pPr>
      <w:ins w:id="21" w:author="明坤 王" w:date="2018-12-04T10:45:00Z">
        <w:r>
          <w:rPr>
            <w:lang w:eastAsia="zh-CN"/>
          </w:rPr>
          <w:t>1</w:t>
        </w:r>
      </w:ins>
      <w:ins w:id="22" w:author="USER" w:date="2018-11-09T10:24:00Z">
        <w:r w:rsidR="0010440A">
          <w:rPr>
            <w:rFonts w:hint="eastAsia"/>
            <w:lang w:eastAsia="zh-CN"/>
          </w:rPr>
          <w:t>、根据</w:t>
        </w:r>
      </w:ins>
      <w:ins w:id="23" w:author="明坤 王" w:date="2019-01-29T16:24:00Z">
        <w:r w:rsidR="00E81283">
          <w:rPr>
            <w:rFonts w:hint="eastAsia"/>
            <w:lang w:eastAsia="zh-CN"/>
          </w:rPr>
          <w:t>科创板</w:t>
        </w:r>
      </w:ins>
      <w:ins w:id="24" w:author="USER" w:date="2018-11-09T10:24:00Z">
        <w:r w:rsidR="0010440A">
          <w:rPr>
            <w:rFonts w:hint="eastAsia"/>
            <w:lang w:eastAsia="zh-CN"/>
          </w:rPr>
          <w:t>需求，增加盘后固定价格</w:t>
        </w:r>
        <w:r w:rsidR="0010440A">
          <w:rPr>
            <w:lang w:eastAsia="zh-CN"/>
          </w:rPr>
          <w:t>交易申报消息、响应消息</w:t>
        </w:r>
      </w:ins>
      <w:ins w:id="25" w:author="USER" w:date="2018-11-09T10:25:00Z">
        <w:r w:rsidR="0010440A">
          <w:rPr>
            <w:rFonts w:hint="eastAsia"/>
            <w:lang w:eastAsia="zh-CN"/>
          </w:rPr>
          <w:t>、</w:t>
        </w:r>
      </w:ins>
      <w:ins w:id="26" w:author="USER" w:date="2018-11-09T10:24:00Z">
        <w:r w:rsidR="0010440A">
          <w:rPr>
            <w:lang w:eastAsia="zh-CN"/>
          </w:rPr>
          <w:t>成交回报消息</w:t>
        </w:r>
      </w:ins>
      <w:ins w:id="27" w:author="USER" w:date="2018-11-09T10:25:00Z">
        <w:r w:rsidR="0010440A">
          <w:rPr>
            <w:rFonts w:hint="eastAsia"/>
            <w:lang w:eastAsia="zh-CN"/>
          </w:rPr>
          <w:t>和</w:t>
        </w:r>
        <w:r w:rsidR="0010440A">
          <w:rPr>
            <w:lang w:eastAsia="zh-CN"/>
          </w:rPr>
          <w:t>行情</w:t>
        </w:r>
      </w:ins>
      <w:ins w:id="28" w:author="USER" w:date="2018-11-09T19:57:00Z">
        <w:r w:rsidR="000721B0">
          <w:rPr>
            <w:rFonts w:hint="eastAsia"/>
            <w:lang w:eastAsia="zh-CN"/>
          </w:rPr>
          <w:t>文件</w:t>
        </w:r>
        <w:r w:rsidR="000721B0">
          <w:rPr>
            <w:lang w:eastAsia="zh-CN"/>
          </w:rPr>
          <w:t>接口</w:t>
        </w:r>
      </w:ins>
      <w:ins w:id="29" w:author="USER" w:date="2018-11-09T10:24:00Z">
        <w:r w:rsidR="0010440A">
          <w:rPr>
            <w:lang w:eastAsia="zh-CN"/>
          </w:rPr>
          <w:t>说明</w:t>
        </w:r>
        <w:r w:rsidR="0010440A">
          <w:rPr>
            <w:rFonts w:hint="eastAsia"/>
            <w:lang w:eastAsia="zh-CN"/>
          </w:rPr>
          <w:t>。</w:t>
        </w:r>
      </w:ins>
    </w:p>
    <w:p w:rsidR="00601E06" w:rsidRDefault="00C218B3" w:rsidP="00601E06">
      <w:pPr>
        <w:ind w:left="420"/>
        <w:rPr>
          <w:ins w:id="30" w:author="明坤 王" w:date="2019-01-29T16:24:00Z"/>
          <w:lang w:eastAsia="zh-CN"/>
        </w:rPr>
      </w:pPr>
      <w:ins w:id="31" w:author="明坤 王" w:date="2018-12-04T10:46:00Z">
        <w:r>
          <w:rPr>
            <w:lang w:eastAsia="zh-CN"/>
          </w:rPr>
          <w:t>2</w:t>
        </w:r>
      </w:ins>
      <w:ins w:id="32" w:author="USER" w:date="2018-11-09T19:57:00Z">
        <w:r w:rsidR="000721B0">
          <w:rPr>
            <w:rFonts w:hint="eastAsia"/>
            <w:lang w:eastAsia="zh-CN"/>
          </w:rPr>
          <w:t>、</w:t>
        </w:r>
        <w:r w:rsidR="000721B0">
          <w:rPr>
            <w:lang w:eastAsia="zh-CN"/>
          </w:rPr>
          <w:t>调整国债预发行行情文件接口字段</w:t>
        </w:r>
      </w:ins>
      <w:ins w:id="33" w:author="USER" w:date="2018-11-09T19:58:00Z">
        <w:r w:rsidR="000721B0">
          <w:rPr>
            <w:rFonts w:hint="eastAsia"/>
            <w:lang w:eastAsia="zh-CN"/>
          </w:rPr>
          <w:t>取值</w:t>
        </w:r>
      </w:ins>
      <w:ins w:id="34" w:author="USER" w:date="2018-11-09T19:57:00Z">
        <w:r w:rsidR="000721B0">
          <w:rPr>
            <w:lang w:eastAsia="zh-CN"/>
          </w:rPr>
          <w:t>。</w:t>
        </w:r>
      </w:ins>
    </w:p>
    <w:p w:rsidR="003A53CF" w:rsidRPr="003A53CF" w:rsidRDefault="00E81283" w:rsidP="003A53CF">
      <w:pPr>
        <w:ind w:left="420"/>
        <w:rPr>
          <w:ins w:id="35" w:author="USER" w:date="2018-11-09T10:22:00Z"/>
          <w:lang w:eastAsia="zh-CN"/>
          <w:rPrChange w:id="36" w:author="USER" w:date="2018-11-09T10:24:00Z">
            <w:rPr>
              <w:ins w:id="37" w:author="USER" w:date="2018-11-09T10:22:00Z"/>
              <w:b/>
              <w:sz w:val="24"/>
              <w:szCs w:val="24"/>
              <w:lang w:eastAsia="zh-CN"/>
            </w:rPr>
          </w:rPrChange>
        </w:rPr>
        <w:pPrChange w:id="38" w:author="USER" w:date="2018-11-09T10:22:00Z">
          <w:pPr>
            <w:ind w:left="420" w:hanging="420"/>
            <w:jc w:val="center"/>
          </w:pPr>
        </w:pPrChange>
      </w:pPr>
      <w:ins w:id="39" w:author="明坤 王" w:date="2019-01-29T16:24:00Z">
        <w:r>
          <w:rPr>
            <w:rFonts w:hint="eastAsia"/>
            <w:lang w:eastAsia="zh-CN"/>
          </w:rPr>
          <w:t>3</w:t>
        </w:r>
        <w:r>
          <w:rPr>
            <w:rFonts w:hint="eastAsia"/>
            <w:lang w:eastAsia="zh-CN"/>
          </w:rPr>
          <w:t>、根据科创板需求，增加盘后固定价格</w:t>
        </w:r>
        <w:r>
          <w:rPr>
            <w:lang w:eastAsia="zh-CN"/>
          </w:rPr>
          <w:t>交易</w:t>
        </w:r>
        <w:r>
          <w:rPr>
            <w:rFonts w:hint="eastAsia"/>
            <w:lang w:eastAsia="zh-CN"/>
          </w:rPr>
          <w:t>和国债</w:t>
        </w:r>
        <w:r>
          <w:rPr>
            <w:lang w:eastAsia="zh-CN"/>
          </w:rPr>
          <w:t>预发行业务</w:t>
        </w:r>
        <w:r>
          <w:rPr>
            <w:rFonts w:hint="eastAsia"/>
            <w:lang w:eastAsia="zh-CN"/>
          </w:rPr>
          <w:t>行情</w:t>
        </w:r>
        <w:r>
          <w:rPr>
            <w:lang w:eastAsia="zh-CN"/>
          </w:rPr>
          <w:t>数据</w:t>
        </w:r>
        <w:r>
          <w:rPr>
            <w:lang w:eastAsia="zh-CN"/>
          </w:rPr>
          <w:t>STEP</w:t>
        </w:r>
        <w:r>
          <w:rPr>
            <w:rFonts w:hint="eastAsia"/>
            <w:lang w:eastAsia="zh-CN"/>
          </w:rPr>
          <w:t>消息</w:t>
        </w:r>
        <w:r>
          <w:rPr>
            <w:lang w:eastAsia="zh-CN"/>
          </w:rPr>
          <w:t>规格。</w:t>
        </w:r>
      </w:ins>
    </w:p>
    <w:p w:rsidR="0010440A" w:rsidRDefault="0010440A" w:rsidP="004B7012">
      <w:pPr>
        <w:ind w:left="420" w:hanging="420"/>
        <w:jc w:val="center"/>
        <w:rPr>
          <w:ins w:id="40" w:author="USER" w:date="2018-11-09T10:22:00Z"/>
          <w:b/>
          <w:sz w:val="24"/>
          <w:szCs w:val="24"/>
          <w:lang w:eastAsia="zh-CN"/>
        </w:rPr>
      </w:pPr>
    </w:p>
    <w:p w:rsidR="004B7012" w:rsidRDefault="004B7012" w:rsidP="004B7012">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42</w:t>
      </w:r>
      <w:r w:rsidRPr="000537D3">
        <w:rPr>
          <w:rFonts w:hint="eastAsia"/>
          <w:b/>
          <w:sz w:val="24"/>
          <w:szCs w:val="24"/>
          <w:lang w:eastAsia="zh-CN"/>
        </w:rPr>
        <w:t>版发布说明</w:t>
      </w:r>
      <w:r>
        <w:rPr>
          <w:rFonts w:hint="eastAsia"/>
          <w:b/>
          <w:sz w:val="24"/>
          <w:szCs w:val="24"/>
          <w:lang w:eastAsia="zh-CN"/>
        </w:rPr>
        <w:t>2018.9</w:t>
      </w:r>
    </w:p>
    <w:p w:rsidR="004B7012" w:rsidRPr="004B7012" w:rsidRDefault="004B7012" w:rsidP="004B7012">
      <w:pPr>
        <w:ind w:left="420"/>
        <w:rPr>
          <w:lang w:eastAsia="zh-CN"/>
        </w:rPr>
      </w:pPr>
      <w:r>
        <w:rPr>
          <w:rFonts w:hint="eastAsia"/>
          <w:lang w:eastAsia="zh-CN"/>
        </w:rPr>
        <w:t>1</w:t>
      </w:r>
      <w:r>
        <w:rPr>
          <w:rFonts w:hint="eastAsia"/>
          <w:lang w:eastAsia="zh-CN"/>
        </w:rPr>
        <w:t>、根据中登身份认证业务需求，增加密码服务申报消息、响应消息。</w:t>
      </w:r>
    </w:p>
    <w:p w:rsidR="004B7012" w:rsidRDefault="004B7012"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41</w:t>
      </w:r>
      <w:r w:rsidRPr="000537D3">
        <w:rPr>
          <w:rFonts w:hint="eastAsia"/>
          <w:b/>
          <w:sz w:val="24"/>
          <w:szCs w:val="24"/>
          <w:lang w:eastAsia="zh-CN"/>
        </w:rPr>
        <w:t>版发布说明</w:t>
      </w:r>
      <w:r>
        <w:rPr>
          <w:rFonts w:hint="eastAsia"/>
          <w:b/>
          <w:sz w:val="24"/>
          <w:szCs w:val="24"/>
          <w:lang w:eastAsia="zh-CN"/>
        </w:rPr>
        <w:t>2018.5</w:t>
      </w:r>
    </w:p>
    <w:p w:rsidR="00EF5A03" w:rsidRDefault="00EF5A03" w:rsidP="00EF5A03">
      <w:pPr>
        <w:ind w:left="420"/>
        <w:rPr>
          <w:lang w:eastAsia="zh-CN"/>
        </w:rPr>
      </w:pPr>
      <w:r>
        <w:rPr>
          <w:rFonts w:hint="eastAsia"/>
          <w:lang w:eastAsia="zh-CN"/>
        </w:rPr>
        <w:t>1</w:t>
      </w:r>
      <w:r>
        <w:rPr>
          <w:rFonts w:hint="eastAsia"/>
          <w:lang w:eastAsia="zh-CN"/>
        </w:rPr>
        <w:t>、根据资金前端控制业务需求，增加资金前端控制业务申报消息、响应消息。</w:t>
      </w:r>
    </w:p>
    <w:p w:rsidR="00EF5A03" w:rsidRDefault="00EF5A03" w:rsidP="00EF5A03">
      <w:pPr>
        <w:ind w:left="420"/>
        <w:rPr>
          <w:lang w:eastAsia="zh-CN"/>
        </w:rPr>
      </w:pPr>
      <w:r>
        <w:rPr>
          <w:rFonts w:hint="eastAsia"/>
          <w:lang w:eastAsia="zh-CN"/>
        </w:rPr>
        <w:t>2</w:t>
      </w:r>
      <w:r>
        <w:rPr>
          <w:rFonts w:hint="eastAsia"/>
          <w:lang w:eastAsia="zh-CN"/>
        </w:rPr>
        <w:t>、修改货币市场基金实时申赎</w:t>
      </w:r>
      <w:r>
        <w:rPr>
          <w:rFonts w:hint="eastAsia"/>
          <w:lang w:eastAsia="zh-CN"/>
        </w:rPr>
        <w:t>STEP</w:t>
      </w:r>
      <w:r>
        <w:rPr>
          <w:rFonts w:hint="eastAsia"/>
          <w:lang w:eastAsia="zh-CN"/>
        </w:rPr>
        <w:t>消息流程图，删除申赎汇总行情。</w:t>
      </w:r>
    </w:p>
    <w:p w:rsidR="00EF5A03" w:rsidRPr="00154B32"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w:t>
      </w:r>
      <w:r>
        <w:rPr>
          <w:rFonts w:hint="eastAsia"/>
          <w:b/>
          <w:sz w:val="24"/>
          <w:szCs w:val="24"/>
          <w:lang w:eastAsia="zh-CN"/>
        </w:rPr>
        <w:t>40</w:t>
      </w:r>
      <w:r w:rsidRPr="000537D3">
        <w:rPr>
          <w:rFonts w:hint="eastAsia"/>
          <w:b/>
          <w:sz w:val="24"/>
          <w:szCs w:val="24"/>
          <w:lang w:eastAsia="zh-CN"/>
        </w:rPr>
        <w:t>版发布说明</w:t>
      </w:r>
      <w:r>
        <w:rPr>
          <w:rFonts w:hint="eastAsia"/>
          <w:b/>
          <w:sz w:val="24"/>
          <w:szCs w:val="24"/>
          <w:lang w:eastAsia="zh-CN"/>
        </w:rPr>
        <w:t>2017.7</w:t>
      </w:r>
    </w:p>
    <w:p w:rsidR="00EF5A03" w:rsidRDefault="00EF5A03" w:rsidP="00EF5A03">
      <w:pPr>
        <w:ind w:left="420"/>
        <w:rPr>
          <w:lang w:eastAsia="zh-CN"/>
        </w:rPr>
      </w:pPr>
      <w:r>
        <w:rPr>
          <w:rFonts w:hint="eastAsia"/>
          <w:lang w:eastAsia="zh-CN"/>
        </w:rPr>
        <w:t>1</w:t>
      </w:r>
      <w:r>
        <w:rPr>
          <w:rFonts w:hint="eastAsia"/>
          <w:lang w:eastAsia="zh-CN"/>
        </w:rPr>
        <w:t>、根据大宗交易实时减持需求，大宗交易申报消息、公共数据消息中填写股份减持标识。响应消息、执行报告、过户数据中不填写。</w:t>
      </w:r>
    </w:p>
    <w:p w:rsidR="00EF5A03" w:rsidRPr="00845164"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eastAsia="zh-CN"/>
        </w:rPr>
      </w:pPr>
      <w:r w:rsidRPr="000537D3">
        <w:rPr>
          <w:rFonts w:hint="eastAsia"/>
          <w:b/>
          <w:sz w:val="24"/>
          <w:szCs w:val="24"/>
          <w:lang w:eastAsia="zh-CN"/>
        </w:rPr>
        <w:t>《综合业务平台市场参与者接口规格说明书》</w:t>
      </w:r>
      <w:r w:rsidRPr="000537D3">
        <w:rPr>
          <w:rFonts w:hint="eastAsia"/>
          <w:b/>
          <w:sz w:val="24"/>
          <w:szCs w:val="24"/>
          <w:lang w:eastAsia="zh-CN"/>
        </w:rPr>
        <w:t>1.39</w:t>
      </w:r>
      <w:r w:rsidRPr="000537D3">
        <w:rPr>
          <w:rFonts w:hint="eastAsia"/>
          <w:b/>
          <w:sz w:val="24"/>
          <w:szCs w:val="24"/>
          <w:lang w:eastAsia="zh-CN"/>
        </w:rPr>
        <w:t>版发布说明</w:t>
      </w:r>
      <w:r w:rsidRPr="000537D3">
        <w:rPr>
          <w:rFonts w:hint="eastAsia"/>
          <w:b/>
          <w:sz w:val="24"/>
          <w:szCs w:val="24"/>
          <w:lang w:eastAsia="zh-CN"/>
        </w:rPr>
        <w:t>2017.2</w:t>
      </w:r>
    </w:p>
    <w:p w:rsidR="00EF5A03" w:rsidRDefault="00EF5A03" w:rsidP="00EF5A03">
      <w:pPr>
        <w:ind w:left="420"/>
        <w:rPr>
          <w:lang w:eastAsia="zh-CN"/>
        </w:rPr>
      </w:pPr>
      <w:r>
        <w:rPr>
          <w:rFonts w:hint="eastAsia"/>
          <w:lang w:eastAsia="zh-CN"/>
        </w:rPr>
        <w:t>1</w:t>
      </w:r>
      <w:r>
        <w:rPr>
          <w:rFonts w:hint="eastAsia"/>
          <w:lang w:eastAsia="zh-CN"/>
        </w:rPr>
        <w:t>、股票质押式回购初始交易申报消息中增加要素。</w:t>
      </w:r>
    </w:p>
    <w:p w:rsidR="00EF5A03" w:rsidRPr="00EB40B5" w:rsidRDefault="00EF5A03" w:rsidP="00EF5A03">
      <w:pPr>
        <w:ind w:left="420"/>
        <w:rPr>
          <w:lang w:eastAsia="zh-CN"/>
        </w:rPr>
      </w:pPr>
      <w:r>
        <w:rPr>
          <w:rFonts w:hint="eastAsia"/>
          <w:lang w:eastAsia="zh-CN"/>
        </w:rPr>
        <w:t>2</w:t>
      </w:r>
      <w:r>
        <w:rPr>
          <w:rFonts w:hint="eastAsia"/>
          <w:lang w:eastAsia="zh-CN"/>
        </w:rPr>
        <w:t>、</w:t>
      </w:r>
      <w:r w:rsidRPr="004C5187">
        <w:rPr>
          <w:rFonts w:hint="eastAsia"/>
          <w:lang w:eastAsia="zh-CN"/>
        </w:rPr>
        <w:t>删除货币基金申赎汇总行情的数据广播类型说明</w:t>
      </w:r>
      <w:r>
        <w:rPr>
          <w:rFonts w:hint="eastAsia"/>
          <w:lang w:eastAsia="zh-CN"/>
        </w:rPr>
        <w:t>，</w:t>
      </w:r>
      <w:r>
        <w:rPr>
          <w:rFonts w:hint="eastAsia"/>
        </w:rPr>
        <w:t>此为文档调整，不涉及实现变动。</w:t>
      </w:r>
    </w:p>
    <w:p w:rsidR="00EF5A03" w:rsidRDefault="00EF5A03" w:rsidP="00EF5A03">
      <w:pPr>
        <w:ind w:left="420"/>
        <w:rPr>
          <w:lang w:eastAsia="zh-CN"/>
        </w:rPr>
      </w:pPr>
      <w:r>
        <w:rPr>
          <w:rFonts w:hint="eastAsia"/>
          <w:lang w:eastAsia="zh-CN"/>
        </w:rPr>
        <w:t>3</w:t>
      </w:r>
      <w:r>
        <w:rPr>
          <w:rFonts w:hint="eastAsia"/>
          <w:lang w:eastAsia="zh-CN"/>
        </w:rPr>
        <w:t>、</w:t>
      </w:r>
      <w:r w:rsidRPr="004C5187">
        <w:rPr>
          <w:rFonts w:hint="eastAsia"/>
          <w:lang w:eastAsia="zh-CN"/>
        </w:rPr>
        <w:t>补充大宗盘后固定价格申报的数据广播类型说明</w:t>
      </w:r>
      <w:r>
        <w:rPr>
          <w:rFonts w:hint="eastAsia"/>
          <w:lang w:eastAsia="zh-CN"/>
        </w:rPr>
        <w:t>，此为文档调整，不涉及实现变动。</w:t>
      </w:r>
    </w:p>
    <w:p w:rsidR="00EF5A03" w:rsidRDefault="00EF5A03" w:rsidP="00EF5A03">
      <w:pPr>
        <w:ind w:left="420" w:hanging="420"/>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8</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2015.</w:t>
      </w:r>
      <w:r>
        <w:rPr>
          <w:b/>
          <w:sz w:val="24"/>
          <w:szCs w:val="24"/>
          <w:lang w:val="en-US" w:eastAsia="zh-CN"/>
        </w:rPr>
        <w:t>2</w:t>
      </w:r>
    </w:p>
    <w:p w:rsidR="00EF5A03" w:rsidRDefault="00EF5A03" w:rsidP="00EF5A03">
      <w:pPr>
        <w:ind w:left="420"/>
        <w:rPr>
          <w:lang w:eastAsia="zh-CN"/>
        </w:rPr>
      </w:pPr>
      <w:r w:rsidRPr="000537D3">
        <w:t>1</w:t>
      </w:r>
      <w:r w:rsidRPr="000537D3">
        <w:rPr>
          <w:rFonts w:hint="eastAsia"/>
        </w:rPr>
        <w:t>、对投票议案接口中字符长度限制的描述进行了补充</w:t>
      </w:r>
      <w:r w:rsidRPr="000537D3">
        <w:rPr>
          <w:rFonts w:hint="eastAsia"/>
          <w:lang w:eastAsia="zh-CN"/>
        </w:rPr>
        <w:t>。</w:t>
      </w:r>
    </w:p>
    <w:p w:rsidR="00EF5A03" w:rsidRPr="003535A4" w:rsidRDefault="00EF5A03" w:rsidP="00EF5A03">
      <w:pPr>
        <w:rPr>
          <w:lang w:eastAsia="zh-CN"/>
        </w:rPr>
      </w:pPr>
    </w:p>
    <w:p w:rsidR="00EF5A03" w:rsidRDefault="00EF5A03" w:rsidP="00EF5A03">
      <w:pPr>
        <w:ind w:left="802"/>
      </w:pPr>
      <w:r>
        <w:t>本文档由上海证券交易所起草，并负责进行解释</w:t>
      </w:r>
      <w:r>
        <w:rPr>
          <w:rFonts w:hint="eastAsia"/>
          <w:lang w:eastAsia="zh-CN"/>
        </w:rPr>
        <w:t>,</w:t>
      </w:r>
      <w:r w:rsidRPr="00893908">
        <w:rPr>
          <w:rFonts w:ascii="宋体" w:hAnsi="宋体" w:hint="eastAsia"/>
          <w:color w:val="1F497D"/>
          <w:lang w:eastAsia="zh-CN"/>
        </w:rPr>
        <w:t xml:space="preserve"> </w:t>
      </w:r>
      <w:r>
        <w:rPr>
          <w:rFonts w:ascii="宋体" w:hAnsi="宋体" w:hint="eastAsia"/>
          <w:color w:val="1F497D"/>
          <w:lang w:eastAsia="zh-CN"/>
        </w:rPr>
        <w:t>以上变更启用安排参见相关业务或测试上线通知</w:t>
      </w:r>
      <w:r>
        <w:t>。</w:t>
      </w:r>
    </w:p>
    <w:p w:rsidR="00EF5A03" w:rsidRDefault="00EF5A03" w:rsidP="00EF5A03">
      <w:pPr>
        <w:ind w:left="802"/>
      </w:pPr>
      <w:r>
        <w:t>服务电话：</w:t>
      </w:r>
      <w:r>
        <w:t>021-</w:t>
      </w:r>
      <w:r w:rsidRPr="00920A5B">
        <w:rPr>
          <w:rFonts w:hint="eastAsia"/>
        </w:rPr>
        <w:t>4009003600</w:t>
      </w:r>
    </w:p>
    <w:p w:rsidR="00EF5A03" w:rsidRDefault="00EF5A03" w:rsidP="00EF5A03">
      <w:pPr>
        <w:ind w:left="802"/>
        <w:rPr>
          <w:lang w:eastAsia="zh-CN"/>
        </w:rPr>
      </w:pPr>
      <w:r>
        <w:t>通信地址：上海市浦东南路</w:t>
      </w:r>
      <w:r>
        <w:t>528</w:t>
      </w:r>
      <w:r>
        <w:t>号上海证券交易所</w:t>
      </w:r>
      <w:r w:rsidRPr="002C0653">
        <w:rPr>
          <w:rFonts w:hint="eastAsia"/>
          <w:lang w:eastAsia="zh-CN"/>
        </w:rPr>
        <w:t>技术规划与服务部</w:t>
      </w:r>
    </w:p>
    <w:p w:rsidR="00EF5A03" w:rsidRPr="00C73E93" w:rsidRDefault="00EF5A03" w:rsidP="00EF5A03">
      <w:pPr>
        <w:ind w:left="802"/>
        <w:rPr>
          <w:lang w:eastAsia="zh-CN"/>
        </w:rPr>
      </w:pPr>
      <w:r>
        <w:t>网站地址：</w:t>
      </w:r>
      <w:hyperlink r:id="rId11" w:history="1">
        <w:r>
          <w:rPr>
            <w:rStyle w:val="af0"/>
          </w:rPr>
          <w:t>http://www.sse.com.cn/</w:t>
        </w:r>
      </w:hyperlink>
      <w:r>
        <w:t xml:space="preserve"> </w:t>
      </w:r>
      <w:r>
        <w:rPr>
          <w:rFonts w:ascii="Wingdings" w:hAnsi="Wingdings"/>
        </w:rPr>
        <w:t></w:t>
      </w:r>
      <w:r>
        <w:t xml:space="preserve"> </w:t>
      </w:r>
      <w:r>
        <w:t>新交易系统专区</w:t>
      </w:r>
    </w:p>
    <w:p w:rsidR="00EF5A03" w:rsidRPr="005655F2" w:rsidRDefault="00EF5A03" w:rsidP="00EF5A03">
      <w:pPr>
        <w:ind w:left="420"/>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lastRenderedPageBreak/>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7</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2015.</w:t>
      </w:r>
      <w:r>
        <w:rPr>
          <w:b/>
          <w:sz w:val="24"/>
          <w:szCs w:val="24"/>
          <w:lang w:val="en-US" w:eastAsia="zh-CN"/>
        </w:rPr>
        <w:t>1</w:t>
      </w:r>
    </w:p>
    <w:p w:rsidR="00EF5A03" w:rsidRDefault="00EF5A03" w:rsidP="00EF5A03">
      <w:pPr>
        <w:ind w:firstLine="420"/>
        <w:rPr>
          <w:lang w:eastAsia="zh-CN"/>
        </w:rPr>
      </w:pPr>
      <w:r w:rsidRPr="00BF6C77">
        <w:rPr>
          <w:rFonts w:hint="eastAsia"/>
          <w:lang w:eastAsia="zh-CN"/>
        </w:rPr>
        <w:t>补充</w:t>
      </w:r>
      <w:r>
        <w:rPr>
          <w:rFonts w:hint="eastAsia"/>
          <w:lang w:eastAsia="zh-CN"/>
        </w:rPr>
        <w:t>网络投票</w:t>
      </w:r>
      <w:r w:rsidRPr="00BF6C77">
        <w:rPr>
          <w:rFonts w:hint="eastAsia"/>
          <w:lang w:eastAsia="zh-CN"/>
        </w:rPr>
        <w:t>业务接口，即合并本所外网开发测试文件栏预发布的《</w:t>
      </w:r>
      <w:r w:rsidRPr="00663DD9">
        <w:rPr>
          <w:rFonts w:hint="eastAsia"/>
          <w:lang w:eastAsia="zh-CN"/>
        </w:rPr>
        <w:t>上</w:t>
      </w:r>
      <w:r w:rsidRPr="00C078BA">
        <w:rPr>
          <w:rFonts w:hint="eastAsia"/>
          <w:lang w:eastAsia="zh-CN"/>
        </w:rPr>
        <w:t>海证券交易所</w:t>
      </w:r>
      <w:r w:rsidRPr="00C078BA">
        <w:rPr>
          <w:rFonts w:hint="eastAsia"/>
          <w:lang w:eastAsia="zh-CN"/>
        </w:rPr>
        <w:t xml:space="preserve"> </w:t>
      </w:r>
      <w:r w:rsidRPr="00C078BA">
        <w:rPr>
          <w:rFonts w:hint="eastAsia"/>
          <w:lang w:eastAsia="zh-CN"/>
        </w:rPr>
        <w:t>综合业务平台市场参与者</w:t>
      </w:r>
      <w:r w:rsidRPr="00C078BA">
        <w:rPr>
          <w:rFonts w:hint="eastAsia"/>
          <w:lang w:eastAsia="zh-CN"/>
        </w:rPr>
        <w:t xml:space="preserve"> </w:t>
      </w:r>
      <w:r w:rsidRPr="00C078BA">
        <w:rPr>
          <w:rFonts w:hint="eastAsia"/>
          <w:lang w:eastAsia="zh-CN"/>
        </w:rPr>
        <w:t>接口规格说明书【网络投票，预发布稿】</w:t>
      </w:r>
      <w:r w:rsidRPr="00C078BA">
        <w:rPr>
          <w:rFonts w:hint="eastAsia"/>
          <w:lang w:eastAsia="zh-CN"/>
        </w:rPr>
        <w:t>_20141201</w:t>
      </w:r>
      <w:r w:rsidRPr="00BF6C77">
        <w:rPr>
          <w:rFonts w:hint="eastAsia"/>
          <w:lang w:eastAsia="zh-CN"/>
        </w:rPr>
        <w:t>》。</w:t>
      </w:r>
    </w:p>
    <w:p w:rsidR="00EF5A03" w:rsidRDefault="00EF5A03" w:rsidP="00EF5A03">
      <w:pPr>
        <w:ind w:firstLine="420"/>
        <w:rPr>
          <w:lang w:eastAsia="zh-CN"/>
        </w:rPr>
      </w:pPr>
      <w:r w:rsidRPr="005655F2">
        <w:rPr>
          <w:rFonts w:hint="eastAsia"/>
          <w:lang w:eastAsia="zh-CN"/>
        </w:rPr>
        <w:t>1</w:t>
      </w:r>
      <w:r w:rsidRPr="005655F2">
        <w:rPr>
          <w:rFonts w:hint="eastAsia"/>
          <w:lang w:eastAsia="zh-CN"/>
        </w:rPr>
        <w:t>、增加</w:t>
      </w:r>
      <w:r w:rsidRPr="005655F2">
        <w:rPr>
          <w:lang w:eastAsia="zh-CN"/>
        </w:rPr>
        <w:t>特殊议案号</w:t>
      </w:r>
      <w:r w:rsidRPr="005655F2">
        <w:rPr>
          <w:rFonts w:hint="eastAsia"/>
          <w:lang w:eastAsia="zh-CN"/>
        </w:rPr>
        <w:t>88</w:t>
      </w:r>
      <w:r w:rsidRPr="005655F2">
        <w:rPr>
          <w:rFonts w:hint="eastAsia"/>
          <w:lang w:eastAsia="zh-CN"/>
        </w:rPr>
        <w:t>的</w:t>
      </w:r>
      <w:r w:rsidRPr="005655F2">
        <w:rPr>
          <w:lang w:eastAsia="zh-CN"/>
        </w:rPr>
        <w:t>说明。</w:t>
      </w:r>
    </w:p>
    <w:p w:rsidR="00EF5A03" w:rsidRPr="00E94AB1"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w:t>
      </w:r>
      <w:r>
        <w:rPr>
          <w:b/>
          <w:sz w:val="24"/>
          <w:szCs w:val="24"/>
          <w:lang w:val="en-US" w:eastAsia="zh-CN"/>
        </w:rPr>
        <w:t>6</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w:t>
      </w:r>
      <w:r>
        <w:rPr>
          <w:b/>
          <w:sz w:val="24"/>
          <w:szCs w:val="24"/>
          <w:lang w:val="en-US" w:eastAsia="zh-CN"/>
        </w:rPr>
        <w:t>12</w:t>
      </w:r>
    </w:p>
    <w:p w:rsidR="00EF5A03" w:rsidRDefault="00EF5A03" w:rsidP="00EF5A03">
      <w:pPr>
        <w:ind w:firstLine="420"/>
        <w:rPr>
          <w:lang w:eastAsia="zh-CN"/>
        </w:rPr>
      </w:pPr>
      <w:r w:rsidRPr="00BF6C77">
        <w:rPr>
          <w:rFonts w:hint="eastAsia"/>
          <w:lang w:eastAsia="zh-CN"/>
        </w:rPr>
        <w:t>补充</w:t>
      </w:r>
      <w:r>
        <w:rPr>
          <w:rFonts w:hint="eastAsia"/>
          <w:lang w:eastAsia="zh-CN"/>
        </w:rPr>
        <w:t>上证</w:t>
      </w:r>
      <w:r>
        <w:rPr>
          <w:rFonts w:hint="eastAsia"/>
          <w:lang w:eastAsia="zh-CN"/>
        </w:rPr>
        <w:t>LOF</w:t>
      </w:r>
      <w:r w:rsidRPr="00BF6C77">
        <w:rPr>
          <w:rFonts w:hint="eastAsia"/>
          <w:lang w:eastAsia="zh-CN"/>
        </w:rPr>
        <w:t>业务接口，即合并本所外网开发测试文件栏预发布的《</w:t>
      </w:r>
      <w:r w:rsidRPr="00BF6C77">
        <w:rPr>
          <w:rFonts w:hint="eastAsia"/>
          <w:lang w:eastAsia="zh-CN"/>
        </w:rPr>
        <w:t xml:space="preserve">IS105 </w:t>
      </w:r>
      <w:r w:rsidRPr="00BF6C77">
        <w:rPr>
          <w:rFonts w:hint="eastAsia"/>
          <w:lang w:eastAsia="zh-CN"/>
        </w:rPr>
        <w:t>上海证券交易所</w:t>
      </w:r>
      <w:r w:rsidRPr="00BF6C77">
        <w:rPr>
          <w:rFonts w:hint="eastAsia"/>
          <w:lang w:eastAsia="zh-CN"/>
        </w:rPr>
        <w:t xml:space="preserve"> </w:t>
      </w:r>
      <w:r w:rsidRPr="00BF6C77">
        <w:rPr>
          <w:rFonts w:hint="eastAsia"/>
          <w:lang w:eastAsia="zh-CN"/>
        </w:rPr>
        <w:t>综合业务平台</w:t>
      </w:r>
      <w:r w:rsidRPr="00BF6C77">
        <w:rPr>
          <w:rFonts w:hint="eastAsia"/>
          <w:lang w:eastAsia="zh-CN"/>
        </w:rPr>
        <w:t xml:space="preserve"> </w:t>
      </w:r>
      <w:r w:rsidRPr="00BF6C77">
        <w:rPr>
          <w:rFonts w:hint="eastAsia"/>
          <w:lang w:eastAsia="zh-CN"/>
        </w:rPr>
        <w:t>市场参与者接口规格说明书</w:t>
      </w:r>
      <w:r w:rsidRPr="00BF6C77">
        <w:rPr>
          <w:rFonts w:hint="eastAsia"/>
          <w:lang w:eastAsia="zh-CN"/>
        </w:rPr>
        <w:t>(</w:t>
      </w:r>
      <w:r w:rsidRPr="00BF6C77">
        <w:rPr>
          <w:rFonts w:hint="eastAsia"/>
          <w:lang w:eastAsia="zh-CN"/>
        </w:rPr>
        <w:t>上证</w:t>
      </w:r>
      <w:r w:rsidRPr="00BF6C77">
        <w:rPr>
          <w:rFonts w:hint="eastAsia"/>
          <w:lang w:eastAsia="zh-CN"/>
        </w:rPr>
        <w:t>LOF)</w:t>
      </w:r>
      <w:r w:rsidRPr="00BF6C77">
        <w:rPr>
          <w:rFonts w:hint="eastAsia"/>
          <w:lang w:eastAsia="zh-CN"/>
        </w:rPr>
        <w:t>【预发布稿】</w:t>
      </w:r>
      <w:r w:rsidRPr="00BF6C77">
        <w:rPr>
          <w:rFonts w:hint="eastAsia"/>
          <w:lang w:eastAsia="zh-CN"/>
        </w:rPr>
        <w:t>20140122</w:t>
      </w:r>
      <w:r w:rsidRPr="00BF6C77">
        <w:rPr>
          <w:rFonts w:hint="eastAsia"/>
          <w:lang w:eastAsia="zh-CN"/>
        </w:rPr>
        <w:t>》。</w:t>
      </w:r>
    </w:p>
    <w:p w:rsidR="00EF5A03" w:rsidRDefault="00EF5A03" w:rsidP="00EF5A03">
      <w:pPr>
        <w:ind w:firstLine="420"/>
        <w:rPr>
          <w:lang w:eastAsia="zh-CN"/>
        </w:rPr>
      </w:pPr>
      <w:r w:rsidRPr="005655F2">
        <w:rPr>
          <w:rFonts w:hint="eastAsia"/>
          <w:lang w:eastAsia="zh-CN"/>
        </w:rPr>
        <w:t>增加上证</w:t>
      </w:r>
      <w:r w:rsidRPr="005655F2">
        <w:rPr>
          <w:rFonts w:hint="eastAsia"/>
          <w:lang w:eastAsia="zh-CN"/>
        </w:rPr>
        <w:t>LOF</w:t>
      </w:r>
      <w:r w:rsidRPr="005655F2">
        <w:rPr>
          <w:rFonts w:hint="eastAsia"/>
          <w:lang w:eastAsia="zh-CN"/>
        </w:rPr>
        <w:t>基金业务参数公告文件接口。</w:t>
      </w:r>
    </w:p>
    <w:p w:rsidR="00EF5A03" w:rsidRDefault="00EF5A03" w:rsidP="00EF5A03">
      <w:pPr>
        <w:ind w:firstLine="420"/>
        <w:rPr>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35</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2014.6</w:t>
      </w:r>
    </w:p>
    <w:p w:rsidR="00EF5A03" w:rsidRDefault="00EF5A03" w:rsidP="00EF5A03">
      <w:pPr>
        <w:ind w:firstLine="420"/>
        <w:rPr>
          <w:lang w:eastAsia="zh-CN"/>
        </w:rPr>
      </w:pPr>
      <w:r>
        <w:rPr>
          <w:rFonts w:hint="eastAsia"/>
          <w:lang w:eastAsia="zh-CN"/>
        </w:rPr>
        <w:t>调整货币基金实时申赎业务</w:t>
      </w:r>
      <w:r>
        <w:rPr>
          <w:rFonts w:hint="eastAsia"/>
          <w:lang w:eastAsia="zh-CN"/>
        </w:rPr>
        <w:t>E</w:t>
      </w:r>
      <w:r>
        <w:rPr>
          <w:rFonts w:hint="eastAsia"/>
          <w:lang w:eastAsia="zh-CN"/>
        </w:rPr>
        <w:t>账户申报及过户备注标签取值（具体实施待相关通知），删除已停发的货币基金实时申赎业务公共数据消息。</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34</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2014.6</w:t>
      </w:r>
    </w:p>
    <w:p w:rsidR="00EF5A03" w:rsidRDefault="00EF5A03" w:rsidP="00EF5A03">
      <w:pPr>
        <w:numPr>
          <w:ilvl w:val="0"/>
          <w:numId w:val="28"/>
        </w:numPr>
        <w:rPr>
          <w:lang w:eastAsia="zh-CN"/>
        </w:rPr>
      </w:pPr>
      <w:r>
        <w:rPr>
          <w:rFonts w:hint="eastAsia"/>
          <w:lang w:eastAsia="zh-CN"/>
        </w:rPr>
        <w:t>货币基金实时申赎业务增加</w:t>
      </w:r>
      <w:r>
        <w:rPr>
          <w:rFonts w:hint="eastAsia"/>
          <w:lang w:eastAsia="zh-CN"/>
        </w:rPr>
        <w:t>E</w:t>
      </w:r>
      <w:r>
        <w:rPr>
          <w:rFonts w:hint="eastAsia"/>
          <w:lang w:eastAsia="zh-CN"/>
        </w:rPr>
        <w:t>账户备注标签（具体实施待相关通知）。</w:t>
      </w:r>
    </w:p>
    <w:p w:rsidR="00EF5A03" w:rsidRDefault="00EF5A03" w:rsidP="00EF5A03">
      <w:pPr>
        <w:numPr>
          <w:ilvl w:val="0"/>
          <w:numId w:val="28"/>
        </w:numPr>
        <w:rPr>
          <w:lang w:eastAsia="zh-CN"/>
        </w:rPr>
      </w:pPr>
      <w:r>
        <w:rPr>
          <w:rFonts w:hint="eastAsia"/>
          <w:lang w:eastAsia="zh-CN"/>
        </w:rPr>
        <w:t>补充大宗固定价格申报接口，即合并外网开发测试文件栏预发布的《</w:t>
      </w:r>
      <w:r w:rsidRPr="00BE74C9">
        <w:rPr>
          <w:rFonts w:hint="eastAsia"/>
          <w:lang w:eastAsia="zh-CN"/>
        </w:rPr>
        <w:t>上海证券交易所综合业务平台市场参与者</w:t>
      </w:r>
      <w:r w:rsidRPr="00BE74C9">
        <w:rPr>
          <w:rFonts w:hint="eastAsia"/>
          <w:lang w:eastAsia="zh-CN"/>
        </w:rPr>
        <w:t xml:space="preserve"> </w:t>
      </w:r>
      <w:r w:rsidRPr="00BE74C9">
        <w:rPr>
          <w:rFonts w:hint="eastAsia"/>
          <w:lang w:eastAsia="zh-CN"/>
        </w:rPr>
        <w:t>接口规格说明书</w:t>
      </w:r>
      <w:r w:rsidRPr="00BE74C9">
        <w:rPr>
          <w:rFonts w:hint="eastAsia"/>
          <w:lang w:eastAsia="zh-CN"/>
        </w:rPr>
        <w:t>(</w:t>
      </w:r>
      <w:r w:rsidRPr="00BE74C9">
        <w:rPr>
          <w:rFonts w:hint="eastAsia"/>
          <w:lang w:eastAsia="zh-CN"/>
        </w:rPr>
        <w:t>大宗固定价格交易，预发布稿</w:t>
      </w:r>
      <w:r w:rsidRPr="00BE74C9">
        <w:rPr>
          <w:rFonts w:hint="eastAsia"/>
          <w:lang w:eastAsia="zh-CN"/>
        </w:rPr>
        <w:t>)_20140327</w:t>
      </w:r>
      <w:r>
        <w:rPr>
          <w:rFonts w:hint="eastAsia"/>
          <w:lang w:eastAsia="zh-CN"/>
        </w:rPr>
        <w:t>》。</w:t>
      </w:r>
    </w:p>
    <w:p w:rsidR="00EF5A03" w:rsidRDefault="00EF5A03" w:rsidP="00EF5A03">
      <w:pP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33</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2013.9</w:t>
      </w:r>
    </w:p>
    <w:p w:rsidR="00EF5A03" w:rsidRDefault="00EF5A03" w:rsidP="00EF5A03">
      <w:pPr>
        <w:ind w:left="11" w:firstLine="431"/>
        <w:rPr>
          <w:lang w:eastAsia="zh-CN"/>
        </w:rPr>
      </w:pPr>
      <w:r>
        <w:rPr>
          <w:rFonts w:hint="eastAsia"/>
          <w:lang w:eastAsia="zh-CN"/>
        </w:rPr>
        <w:t>补充国债预发行业务消息和行情接口，</w:t>
      </w:r>
      <w:r>
        <w:rPr>
          <w:rFonts w:hint="eastAsia"/>
          <w:lang w:val="en-US" w:eastAsia="zh-CN"/>
        </w:rPr>
        <w:t>即</w:t>
      </w:r>
      <w:r>
        <w:rPr>
          <w:rFonts w:hint="eastAsia"/>
          <w:lang w:eastAsia="zh-CN"/>
        </w:rPr>
        <w:t>合并本所外网开发测试文件栏预发布的《</w:t>
      </w:r>
      <w:r w:rsidRPr="00973171">
        <w:rPr>
          <w:rFonts w:hint="eastAsia"/>
          <w:lang w:eastAsia="zh-CN"/>
        </w:rPr>
        <w:t>上海证券交易所综合业务平台市场参与者</w:t>
      </w:r>
      <w:r w:rsidRPr="00973171">
        <w:rPr>
          <w:rFonts w:hint="eastAsia"/>
          <w:lang w:eastAsia="zh-CN"/>
        </w:rPr>
        <w:t xml:space="preserve"> </w:t>
      </w:r>
      <w:r w:rsidRPr="00973171">
        <w:rPr>
          <w:rFonts w:hint="eastAsia"/>
          <w:lang w:eastAsia="zh-CN"/>
        </w:rPr>
        <w:t>接口规格说明书</w:t>
      </w:r>
      <w:r w:rsidRPr="00973171">
        <w:rPr>
          <w:rFonts w:hint="eastAsia"/>
          <w:lang w:eastAsia="zh-CN"/>
        </w:rPr>
        <w:t>(</w:t>
      </w:r>
      <w:r>
        <w:rPr>
          <w:rFonts w:hint="eastAsia"/>
          <w:lang w:eastAsia="zh-CN"/>
        </w:rPr>
        <w:t>国债预发行</w:t>
      </w:r>
      <w:r w:rsidRPr="00973171">
        <w:rPr>
          <w:rFonts w:hint="eastAsia"/>
          <w:lang w:eastAsia="zh-CN"/>
        </w:rPr>
        <w:t xml:space="preserve">, </w:t>
      </w:r>
      <w:r w:rsidRPr="00973171">
        <w:rPr>
          <w:rFonts w:hint="eastAsia"/>
          <w:lang w:eastAsia="zh-CN"/>
        </w:rPr>
        <w:t>技术开发稿</w:t>
      </w:r>
      <w:r>
        <w:rPr>
          <w:rFonts w:hint="eastAsia"/>
          <w:lang w:eastAsia="zh-CN"/>
        </w:rPr>
        <w:t>)_20130731</w:t>
      </w:r>
      <w:r>
        <w:rPr>
          <w:rFonts w:hint="eastAsia"/>
          <w:lang w:eastAsia="zh-CN"/>
        </w:rPr>
        <w:t>》。</w:t>
      </w:r>
    </w:p>
    <w:p w:rsidR="00EF5A03" w:rsidRDefault="00EF5A03" w:rsidP="00EF5A03">
      <w:pPr>
        <w:ind w:left="11" w:firstLine="431"/>
        <w:rPr>
          <w:lang w:eastAsia="zh-CN"/>
        </w:rPr>
      </w:pPr>
      <w:r w:rsidRPr="001E60AC">
        <w:rPr>
          <w:rFonts w:hint="eastAsia"/>
          <w:lang w:eastAsia="zh-CN"/>
        </w:rPr>
        <w:t>补充描述债券预发行生命周期结束后行情业务字段无意义。</w:t>
      </w:r>
    </w:p>
    <w:p w:rsidR="00EF5A03" w:rsidRDefault="00EF5A03" w:rsidP="00EF5A03">
      <w:pPr>
        <w:ind w:left="11" w:firstLine="431"/>
        <w:rPr>
          <w:lang w:eastAsia="zh-CN"/>
        </w:rPr>
      </w:pPr>
      <w:r>
        <w:rPr>
          <w:rFonts w:hint="eastAsia"/>
          <w:lang w:eastAsia="zh-CN"/>
        </w:rPr>
        <w:t>补充说明综合业务平台撤单订单，不分配交易所订单编号。</w:t>
      </w:r>
    </w:p>
    <w:p w:rsidR="00EF5A03" w:rsidRPr="00925FA9"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32</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2013.5</w:t>
      </w:r>
    </w:p>
    <w:p w:rsidR="00EF5A03" w:rsidRDefault="00EF5A03" w:rsidP="00EF5A03">
      <w:pPr>
        <w:ind w:left="11" w:firstLine="431"/>
        <w:rPr>
          <w:lang w:eastAsia="zh-CN"/>
        </w:rPr>
      </w:pPr>
      <w:r>
        <w:rPr>
          <w:rFonts w:hint="eastAsia"/>
          <w:lang w:eastAsia="zh-CN"/>
        </w:rPr>
        <w:t>补充股票质押回购业务接口，</w:t>
      </w:r>
      <w:r>
        <w:rPr>
          <w:rFonts w:hint="eastAsia"/>
          <w:lang w:val="en-US" w:eastAsia="zh-CN"/>
        </w:rPr>
        <w:t>即</w:t>
      </w:r>
      <w:r>
        <w:rPr>
          <w:rFonts w:hint="eastAsia"/>
          <w:lang w:eastAsia="zh-CN"/>
        </w:rPr>
        <w:t>合并本所外网开发测试文件栏预发布的《</w:t>
      </w:r>
      <w:r w:rsidRPr="00973171">
        <w:rPr>
          <w:rFonts w:hint="eastAsia"/>
          <w:lang w:eastAsia="zh-CN"/>
        </w:rPr>
        <w:t>上海证券交易所综合业务平台市场参与者</w:t>
      </w:r>
      <w:r w:rsidRPr="00973171">
        <w:rPr>
          <w:rFonts w:hint="eastAsia"/>
          <w:lang w:eastAsia="zh-CN"/>
        </w:rPr>
        <w:t xml:space="preserve"> </w:t>
      </w:r>
      <w:r w:rsidRPr="00973171">
        <w:rPr>
          <w:rFonts w:hint="eastAsia"/>
          <w:lang w:eastAsia="zh-CN"/>
        </w:rPr>
        <w:t>接口规格说明书</w:t>
      </w:r>
      <w:r w:rsidRPr="00973171">
        <w:rPr>
          <w:rFonts w:hint="eastAsia"/>
          <w:lang w:eastAsia="zh-CN"/>
        </w:rPr>
        <w:t>(</w:t>
      </w:r>
      <w:r w:rsidRPr="00973171">
        <w:rPr>
          <w:rFonts w:hint="eastAsia"/>
          <w:lang w:eastAsia="zh-CN"/>
        </w:rPr>
        <w:t>股票质押回购</w:t>
      </w:r>
      <w:r w:rsidRPr="00973171">
        <w:rPr>
          <w:rFonts w:hint="eastAsia"/>
          <w:lang w:eastAsia="zh-CN"/>
        </w:rPr>
        <w:t xml:space="preserve">, </w:t>
      </w:r>
      <w:r w:rsidRPr="00973171">
        <w:rPr>
          <w:rFonts w:hint="eastAsia"/>
          <w:lang w:eastAsia="zh-CN"/>
        </w:rPr>
        <w:t>技术开发稿</w:t>
      </w:r>
      <w:r w:rsidRPr="00973171">
        <w:rPr>
          <w:rFonts w:hint="eastAsia"/>
          <w:lang w:eastAsia="zh-CN"/>
        </w:rPr>
        <w:t>)_20130326</w:t>
      </w:r>
      <w:r>
        <w:rPr>
          <w:rFonts w:hint="eastAsia"/>
          <w:lang w:eastAsia="zh-CN"/>
        </w:rPr>
        <w:t>》。</w:t>
      </w:r>
    </w:p>
    <w:p w:rsidR="00EF5A03" w:rsidRDefault="00EF5A03" w:rsidP="00EF5A03">
      <w:pPr>
        <w:ind w:left="11" w:firstLine="431"/>
        <w:rPr>
          <w:lang w:eastAsia="zh-CN"/>
        </w:rPr>
      </w:pPr>
      <w:r w:rsidRPr="00925FA9">
        <w:rPr>
          <w:rFonts w:hint="eastAsia"/>
          <w:lang w:eastAsia="zh-CN"/>
        </w:rPr>
        <w:t>购回交易和终止购回申报消息增加标的证券代码，以便数据库中填写证券代码。</w:t>
      </w:r>
    </w:p>
    <w:p w:rsidR="00EF5A03" w:rsidRPr="00973171" w:rsidRDefault="00EF5A03" w:rsidP="00EF5A03">
      <w:pPr>
        <w:ind w:left="11" w:firstLine="431"/>
        <w:rPr>
          <w:lang w:eastAsia="zh-CN"/>
        </w:rPr>
      </w:pPr>
      <w:r>
        <w:rPr>
          <w:rFonts w:hint="eastAsia"/>
          <w:lang w:eastAsia="zh-CN"/>
        </w:rPr>
        <w:t>补充中登关于股票质押回购业务</w:t>
      </w:r>
      <w:r w:rsidRPr="00B71AB9">
        <w:rPr>
          <w:rFonts w:hint="eastAsia"/>
          <w:lang w:eastAsia="zh-CN"/>
        </w:rPr>
        <w:t>标的证券描述标签</w:t>
      </w:r>
      <w:r>
        <w:rPr>
          <w:rFonts w:hint="eastAsia"/>
          <w:lang w:eastAsia="zh-CN"/>
        </w:rPr>
        <w:t>的描述，如进一步了解可咨询中登上海公司。</w:t>
      </w:r>
    </w:p>
    <w:p w:rsidR="00EF5A03" w:rsidRPr="002125A5" w:rsidRDefault="00EF5A03" w:rsidP="00EF5A03">
      <w:pPr>
        <w:ind w:left="11" w:firstLine="431"/>
        <w:rPr>
          <w:b/>
          <w:lang w:eastAsia="zh-CN"/>
        </w:rPr>
      </w:pPr>
      <w:r w:rsidRPr="002125A5">
        <w:rPr>
          <w:rFonts w:hint="eastAsia"/>
          <w:b/>
          <w:lang w:eastAsia="zh-CN"/>
        </w:rPr>
        <w:t>中间</w:t>
      </w:r>
      <w:r>
        <w:rPr>
          <w:rFonts w:hint="eastAsia"/>
          <w:b/>
          <w:lang w:eastAsia="zh-CN"/>
        </w:rPr>
        <w:t>未发布</w:t>
      </w:r>
      <w:r w:rsidRPr="002125A5">
        <w:rPr>
          <w:rFonts w:hint="eastAsia"/>
          <w:b/>
          <w:lang w:eastAsia="zh-CN"/>
        </w:rPr>
        <w:t>版本</w:t>
      </w:r>
      <w:r w:rsidRPr="002125A5">
        <w:rPr>
          <w:rFonts w:hint="eastAsia"/>
          <w:b/>
          <w:lang w:eastAsia="zh-CN"/>
        </w:rPr>
        <w:t>1.31</w:t>
      </w:r>
      <w:r w:rsidRPr="002125A5">
        <w:rPr>
          <w:rFonts w:hint="eastAsia"/>
          <w:b/>
          <w:lang w:eastAsia="zh-CN"/>
        </w:rPr>
        <w:t>版</w:t>
      </w:r>
      <w:r>
        <w:rPr>
          <w:rFonts w:hint="eastAsia"/>
          <w:b/>
          <w:lang w:eastAsia="zh-CN"/>
        </w:rPr>
        <w:t>（</w:t>
      </w:r>
      <w:r>
        <w:rPr>
          <w:rFonts w:hint="eastAsia"/>
          <w:b/>
          <w:lang w:eastAsia="zh-CN"/>
        </w:rPr>
        <w:t>2013.4</w:t>
      </w:r>
      <w:r>
        <w:rPr>
          <w:rFonts w:hint="eastAsia"/>
          <w:b/>
          <w:lang w:eastAsia="zh-CN"/>
        </w:rPr>
        <w:t>）</w:t>
      </w:r>
      <w:r w:rsidRPr="002125A5">
        <w:rPr>
          <w:rFonts w:hint="eastAsia"/>
          <w:b/>
          <w:lang w:eastAsia="zh-CN"/>
        </w:rPr>
        <w:t>修订如下</w:t>
      </w:r>
      <w:r w:rsidRPr="00DA6E49">
        <w:rPr>
          <w:rFonts w:hint="eastAsia"/>
          <w:lang w:eastAsia="zh-CN"/>
        </w:rPr>
        <w:t>（黄金</w:t>
      </w:r>
      <w:r w:rsidRPr="00DA6E49">
        <w:rPr>
          <w:rFonts w:hint="eastAsia"/>
          <w:lang w:eastAsia="zh-CN"/>
        </w:rPr>
        <w:t>ETF</w:t>
      </w:r>
      <w:r>
        <w:rPr>
          <w:rFonts w:hint="eastAsia"/>
          <w:lang w:eastAsia="zh-CN"/>
        </w:rPr>
        <w:t>业务上线</w:t>
      </w:r>
      <w:r w:rsidRPr="00DA6E49">
        <w:rPr>
          <w:rFonts w:ascii="宋体" w:hAnsi="宋体" w:hint="eastAsia"/>
          <w:color w:val="1F497D"/>
          <w:lang w:eastAsia="zh-CN"/>
        </w:rPr>
        <w:t>安排参见相关业务或测试上线通知</w:t>
      </w:r>
      <w:r w:rsidRPr="00DA6E49">
        <w:rPr>
          <w:rFonts w:hint="eastAsia"/>
          <w:lang w:eastAsia="zh-CN"/>
        </w:rPr>
        <w:t>）</w:t>
      </w:r>
      <w:r w:rsidRPr="002125A5">
        <w:rPr>
          <w:rFonts w:hint="eastAsia"/>
          <w:b/>
          <w:lang w:eastAsia="zh-CN"/>
        </w:rPr>
        <w:t>：</w:t>
      </w:r>
    </w:p>
    <w:p w:rsidR="00EF5A03" w:rsidRDefault="00EF5A03" w:rsidP="00EF5A03">
      <w:pPr>
        <w:ind w:left="11" w:firstLine="431"/>
        <w:rPr>
          <w:lang w:eastAsia="zh-CN"/>
        </w:rPr>
      </w:pPr>
      <w:r>
        <w:rPr>
          <w:rFonts w:hint="eastAsia"/>
          <w:lang w:eastAsia="zh-CN"/>
        </w:rPr>
        <w:lastRenderedPageBreak/>
        <w:t>修订跨境</w:t>
      </w:r>
      <w:r>
        <w:rPr>
          <w:rFonts w:hint="eastAsia"/>
          <w:lang w:eastAsia="zh-CN"/>
        </w:rPr>
        <w:t>ETF/</w:t>
      </w:r>
      <w:r>
        <w:rPr>
          <w:rFonts w:hint="eastAsia"/>
          <w:lang w:eastAsia="zh-CN"/>
        </w:rPr>
        <w:t>交易型货币市场基金申赎</w:t>
      </w:r>
      <w:r w:rsidRPr="00C21282">
        <w:rPr>
          <w:rFonts w:hint="eastAsia"/>
          <w:lang w:eastAsia="zh-CN"/>
        </w:rPr>
        <w:t>执行报告</w:t>
      </w:r>
      <w:r>
        <w:rPr>
          <w:rFonts w:hint="eastAsia"/>
          <w:lang w:eastAsia="zh-CN"/>
        </w:rPr>
        <w:t>第一条记录（</w:t>
      </w:r>
      <w:r>
        <w:rPr>
          <w:rFonts w:ascii="宋体" w:hAnsi="宋体" w:hint="eastAsia"/>
          <w:color w:val="000000"/>
        </w:rPr>
        <w:t>证券代码为二级市场交易代码</w:t>
      </w:r>
      <w:r>
        <w:rPr>
          <w:rFonts w:hint="eastAsia"/>
          <w:lang w:eastAsia="zh-CN"/>
        </w:rPr>
        <w:t>），该记录数量、金额原为</w:t>
      </w:r>
      <w:r>
        <w:rPr>
          <w:rFonts w:hint="eastAsia"/>
          <w:lang w:eastAsia="zh-CN"/>
        </w:rPr>
        <w:t>0</w:t>
      </w:r>
      <w:r>
        <w:rPr>
          <w:rFonts w:hint="eastAsia"/>
          <w:lang w:eastAsia="zh-CN"/>
        </w:rPr>
        <w:t>，现修订为有效的申赎数量、现金替代总额，</w:t>
      </w:r>
      <w:r w:rsidRPr="00C21282">
        <w:rPr>
          <w:rFonts w:hint="eastAsia"/>
          <w:lang w:eastAsia="zh-CN"/>
        </w:rPr>
        <w:t>为未来该类业务执行报告整合成一条做准备</w:t>
      </w:r>
      <w:r>
        <w:rPr>
          <w:rFonts w:hint="eastAsia"/>
          <w:lang w:eastAsia="zh-CN"/>
        </w:rPr>
        <w:t>。</w:t>
      </w:r>
    </w:p>
    <w:p w:rsidR="00EF5A03" w:rsidRPr="00F819C9" w:rsidRDefault="00EF5A03" w:rsidP="00EF5A03">
      <w:pPr>
        <w:ind w:left="11" w:firstLine="431"/>
        <w:rPr>
          <w:lang w:eastAsia="zh-CN"/>
        </w:rPr>
      </w:pPr>
      <w:r>
        <w:rPr>
          <w:rFonts w:hint="eastAsia"/>
          <w:lang w:eastAsia="zh-CN"/>
        </w:rPr>
        <w:t>新增黄金</w:t>
      </w:r>
      <w:r>
        <w:rPr>
          <w:rFonts w:hint="eastAsia"/>
          <w:lang w:eastAsia="zh-CN"/>
        </w:rPr>
        <w:t>ETF</w:t>
      </w:r>
      <w:r>
        <w:rPr>
          <w:rFonts w:hint="eastAsia"/>
          <w:lang w:eastAsia="zh-CN"/>
        </w:rPr>
        <w:t>现金申赎业务，该业务接口同跨境</w:t>
      </w:r>
      <w:r>
        <w:rPr>
          <w:rFonts w:hint="eastAsia"/>
          <w:lang w:eastAsia="zh-CN"/>
        </w:rPr>
        <w:t>ETF/</w:t>
      </w:r>
      <w:r>
        <w:rPr>
          <w:rFonts w:hint="eastAsia"/>
          <w:lang w:eastAsia="zh-CN"/>
        </w:rPr>
        <w:t>交易型货币市场基金申赎，并遵循上述修订。</w:t>
      </w:r>
    </w:p>
    <w:p w:rsidR="00EF5A03" w:rsidRDefault="00EF5A03" w:rsidP="00EF5A03">
      <w:pPr>
        <w:ind w:left="11" w:firstLine="431"/>
        <w:rPr>
          <w:lang w:eastAsia="zh-CN"/>
        </w:rPr>
      </w:pPr>
      <w:bookmarkStart w:id="41" w:name="OLE_LINK2"/>
      <w:bookmarkStart w:id="42" w:name="OLE_LINK3"/>
      <w:r>
        <w:rPr>
          <w:rFonts w:hint="eastAsia"/>
          <w:lang w:eastAsia="zh-CN"/>
        </w:rPr>
        <w:t>新增黄金</w:t>
      </w:r>
      <w:r>
        <w:rPr>
          <w:rFonts w:hint="eastAsia"/>
          <w:lang w:eastAsia="zh-CN"/>
        </w:rPr>
        <w:t>ETF</w:t>
      </w:r>
      <w:r>
        <w:rPr>
          <w:rFonts w:hint="eastAsia"/>
          <w:lang w:eastAsia="zh-CN"/>
        </w:rPr>
        <w:t>实物申赎</w:t>
      </w:r>
      <w:r w:rsidRPr="00C21282">
        <w:rPr>
          <w:rFonts w:hint="eastAsia"/>
          <w:lang w:eastAsia="zh-CN"/>
        </w:rPr>
        <w:t>执行报告</w:t>
      </w:r>
      <w:r>
        <w:rPr>
          <w:rFonts w:hint="eastAsia"/>
          <w:lang w:eastAsia="zh-CN"/>
        </w:rPr>
        <w:t>，包含黄金</w:t>
      </w:r>
      <w:r>
        <w:rPr>
          <w:rFonts w:hint="eastAsia"/>
          <w:lang w:eastAsia="zh-CN"/>
        </w:rPr>
        <w:t>ETF</w:t>
      </w:r>
      <w:r>
        <w:rPr>
          <w:rFonts w:hint="eastAsia"/>
          <w:lang w:eastAsia="zh-CN"/>
        </w:rPr>
        <w:t>实物申赎基金公司</w:t>
      </w:r>
      <w:r w:rsidRPr="00C21282">
        <w:rPr>
          <w:rFonts w:hint="eastAsia"/>
          <w:lang w:eastAsia="zh-CN"/>
        </w:rPr>
        <w:t>执行报告</w:t>
      </w:r>
      <w:r>
        <w:rPr>
          <w:rFonts w:hint="eastAsia"/>
          <w:lang w:eastAsia="zh-CN"/>
        </w:rPr>
        <w:t>，</w:t>
      </w:r>
      <w:bookmarkEnd w:id="41"/>
      <w:bookmarkEnd w:id="42"/>
      <w:r>
        <w:rPr>
          <w:rFonts w:hint="eastAsia"/>
          <w:lang w:eastAsia="zh-CN"/>
        </w:rPr>
        <w:t>黄金</w:t>
      </w:r>
      <w:r>
        <w:rPr>
          <w:rFonts w:hint="eastAsia"/>
          <w:lang w:eastAsia="zh-CN"/>
        </w:rPr>
        <w:t>ETF</w:t>
      </w:r>
      <w:r>
        <w:rPr>
          <w:rFonts w:hint="eastAsia"/>
          <w:lang w:eastAsia="zh-CN"/>
        </w:rPr>
        <w:t>实物申赎市场增减</w:t>
      </w:r>
      <w:r w:rsidRPr="00C21282">
        <w:rPr>
          <w:rFonts w:hint="eastAsia"/>
          <w:lang w:eastAsia="zh-CN"/>
        </w:rPr>
        <w:t>执行报告</w:t>
      </w:r>
      <w:r>
        <w:rPr>
          <w:rFonts w:hint="eastAsia"/>
          <w:lang w:eastAsia="zh-CN"/>
        </w:rPr>
        <w:t>，</w:t>
      </w:r>
      <w:r w:rsidRPr="00C21282">
        <w:rPr>
          <w:rFonts w:hint="eastAsia"/>
          <w:lang w:eastAsia="zh-CN"/>
        </w:rPr>
        <w:t>执行报告</w:t>
      </w:r>
      <w:r>
        <w:rPr>
          <w:rFonts w:hint="eastAsia"/>
          <w:lang w:eastAsia="zh-CN"/>
        </w:rPr>
        <w:t>数据广播类型</w:t>
      </w:r>
      <w:r>
        <w:rPr>
          <w:rFonts w:hint="eastAsia"/>
          <w:lang w:eastAsia="zh-CN"/>
        </w:rPr>
        <w:t>16</w:t>
      </w:r>
      <w:r>
        <w:rPr>
          <w:rFonts w:hint="eastAsia"/>
          <w:lang w:eastAsia="zh-CN"/>
        </w:rPr>
        <w:t>。</w:t>
      </w:r>
    </w:p>
    <w:p w:rsidR="00EF5A03" w:rsidRPr="004B5E16" w:rsidRDefault="00EF5A03" w:rsidP="00EF5A03">
      <w:pPr>
        <w:ind w:left="11" w:firstLine="431"/>
        <w:rPr>
          <w:b/>
          <w:lang w:eastAsia="zh-CN"/>
        </w:rPr>
      </w:pPr>
      <w:r w:rsidRPr="00925FA9">
        <w:rPr>
          <w:rFonts w:hint="eastAsia"/>
          <w:b/>
          <w:highlight w:val="yellow"/>
          <w:lang w:eastAsia="zh-CN"/>
        </w:rPr>
        <w:t>注意：为充分发挥</w:t>
      </w:r>
      <w:r w:rsidRPr="00925FA9">
        <w:rPr>
          <w:rFonts w:hint="eastAsia"/>
          <w:b/>
          <w:highlight w:val="yellow"/>
          <w:lang w:eastAsia="zh-CN"/>
        </w:rPr>
        <w:t>STEP</w:t>
      </w:r>
      <w:r w:rsidRPr="00925FA9">
        <w:rPr>
          <w:rFonts w:hint="eastAsia"/>
          <w:b/>
          <w:highlight w:val="yellow"/>
          <w:lang w:eastAsia="zh-CN"/>
        </w:rPr>
        <w:t>协议的扩展性，对于由上交所发出的</w:t>
      </w:r>
      <w:r w:rsidRPr="00925FA9">
        <w:rPr>
          <w:rFonts w:hint="eastAsia"/>
          <w:b/>
          <w:highlight w:val="yellow"/>
          <w:lang w:eastAsia="zh-CN"/>
        </w:rPr>
        <w:t>STEP</w:t>
      </w:r>
      <w:r w:rsidRPr="00925FA9">
        <w:rPr>
          <w:rFonts w:hint="eastAsia"/>
          <w:b/>
          <w:highlight w:val="yellow"/>
          <w:lang w:eastAsia="zh-CN"/>
        </w:rPr>
        <w:t>消息，例如在消息体尾部扩展新的域，市场参与者系统应能兼容处理。当新业务需要，在</w:t>
      </w:r>
      <w:r w:rsidRPr="00925FA9">
        <w:rPr>
          <w:rFonts w:hint="eastAsia"/>
          <w:b/>
          <w:highlight w:val="yellow"/>
          <w:lang w:eastAsia="zh-CN"/>
        </w:rPr>
        <w:t>STEP</w:t>
      </w:r>
      <w:r w:rsidRPr="00925FA9">
        <w:rPr>
          <w:rFonts w:hint="eastAsia"/>
          <w:b/>
          <w:highlight w:val="yellow"/>
          <w:lang w:eastAsia="zh-CN"/>
        </w:rPr>
        <w:t>协议消息体增加新的域后，市场参与者系统如不需要支持该新业务，可以做到兼容识别并无需任何修改，以发挥标签化优势，这方面技术优化可以逐步实施。</w:t>
      </w:r>
    </w:p>
    <w:p w:rsidR="00EF5A03" w:rsidRPr="00273825" w:rsidRDefault="00EF5A03" w:rsidP="00EF5A03">
      <w:pPr>
        <w:ind w:left="11" w:firstLine="431"/>
        <w:rPr>
          <w:lang w:eastAsia="zh-CN"/>
        </w:rPr>
      </w:pPr>
      <w:r w:rsidRPr="00817545">
        <w:rPr>
          <w:rFonts w:hint="eastAsia"/>
          <w:lang w:eastAsia="zh-CN"/>
        </w:rPr>
        <w:t>修订货币市场基金实时申赎业务消息规范章节</w:t>
      </w:r>
      <w:r>
        <w:rPr>
          <w:rFonts w:hint="eastAsia"/>
          <w:lang w:eastAsia="zh-CN"/>
        </w:rPr>
        <w:t>，对指定的基金公司转发市场执行报告数据，并计划停止该业务发送公共消息。</w:t>
      </w:r>
      <w:r w:rsidRPr="005F27FE">
        <w:rPr>
          <w:rFonts w:hint="eastAsia"/>
          <w:lang w:eastAsia="zh-CN"/>
        </w:rPr>
        <w:t>20130424</w:t>
      </w:r>
      <w:r w:rsidRPr="005F27FE">
        <w:rPr>
          <w:rFonts w:hint="eastAsia"/>
          <w:lang w:eastAsia="zh-CN"/>
        </w:rPr>
        <w:t>版修订在给基金公司转发的市场执行报告尾部增加备注字段。</w:t>
      </w:r>
    </w:p>
    <w:p w:rsidR="00EF5A03" w:rsidRDefault="00EF5A03" w:rsidP="00EF5A03">
      <w:pPr>
        <w:ind w:left="11" w:firstLine="431"/>
        <w:rPr>
          <w:lang w:eastAsia="zh-CN"/>
        </w:rPr>
      </w:pPr>
      <w:r w:rsidRPr="00C73E93">
        <w:rPr>
          <w:rFonts w:hint="eastAsia"/>
          <w:lang w:eastAsia="zh-CN"/>
        </w:rPr>
        <w:t>补充数据广播类型</w:t>
      </w:r>
      <w:r w:rsidRPr="00C73E93">
        <w:rPr>
          <w:rFonts w:hint="eastAsia"/>
          <w:lang w:eastAsia="zh-CN"/>
        </w:rPr>
        <w:t>12</w:t>
      </w:r>
      <w:r>
        <w:rPr>
          <w:rFonts w:hint="eastAsia"/>
          <w:lang w:eastAsia="zh-CN"/>
        </w:rPr>
        <w:t>、</w:t>
      </w:r>
      <w:r>
        <w:rPr>
          <w:rFonts w:hint="eastAsia"/>
          <w:lang w:eastAsia="zh-CN"/>
        </w:rPr>
        <w:t>16</w:t>
      </w:r>
      <w:r>
        <w:rPr>
          <w:rFonts w:hint="eastAsia"/>
          <w:lang w:eastAsia="zh-CN"/>
        </w:rPr>
        <w:t>。</w:t>
      </w:r>
    </w:p>
    <w:p w:rsidR="00EF5A03" w:rsidRPr="00E668BF" w:rsidRDefault="00EF5A03" w:rsidP="00EF5A03">
      <w:pPr>
        <w:ind w:left="11" w:firstLine="431"/>
        <w:rPr>
          <w:lang w:eastAsia="zh-CN"/>
        </w:rPr>
      </w:pP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30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2013.2</w:t>
      </w:r>
    </w:p>
    <w:p w:rsidR="00EF5A03" w:rsidRDefault="00EF5A03" w:rsidP="00EF5A03">
      <w:pPr>
        <w:ind w:left="11" w:firstLine="431"/>
        <w:rPr>
          <w:lang w:eastAsia="zh-CN"/>
        </w:rPr>
      </w:pPr>
      <w:r>
        <w:rPr>
          <w:rFonts w:hint="eastAsia"/>
          <w:lang w:val="en-US" w:eastAsia="zh-CN"/>
        </w:rPr>
        <w:t>补充转融通业务接口，即</w:t>
      </w:r>
      <w:r>
        <w:rPr>
          <w:rFonts w:hint="eastAsia"/>
          <w:lang w:eastAsia="zh-CN"/>
        </w:rPr>
        <w:t>合并本所外网开发测试文件栏预发布的《</w:t>
      </w:r>
      <w:r w:rsidRPr="001F6204">
        <w:rPr>
          <w:rFonts w:hint="eastAsia"/>
          <w:lang w:eastAsia="zh-CN"/>
        </w:rPr>
        <w:t xml:space="preserve">IS105 </w:t>
      </w:r>
      <w:r w:rsidRPr="001F6204">
        <w:rPr>
          <w:rFonts w:hint="eastAsia"/>
          <w:lang w:eastAsia="zh-CN"/>
        </w:rPr>
        <w:t>上海证券交易所综合业务平台市场参与者</w:t>
      </w:r>
      <w:r w:rsidRPr="001F6204">
        <w:rPr>
          <w:rFonts w:hint="eastAsia"/>
          <w:lang w:eastAsia="zh-CN"/>
        </w:rPr>
        <w:t xml:space="preserve"> </w:t>
      </w:r>
      <w:r w:rsidRPr="001F6204">
        <w:rPr>
          <w:rFonts w:hint="eastAsia"/>
          <w:lang w:eastAsia="zh-CN"/>
        </w:rPr>
        <w:t>接口规格说明书</w:t>
      </w:r>
      <w:r w:rsidRPr="001F6204">
        <w:rPr>
          <w:rFonts w:hint="eastAsia"/>
          <w:lang w:eastAsia="zh-CN"/>
        </w:rPr>
        <w:t xml:space="preserve">1.00 </w:t>
      </w:r>
      <w:r w:rsidRPr="001F6204">
        <w:rPr>
          <w:rFonts w:hint="eastAsia"/>
          <w:lang w:eastAsia="zh-CN"/>
        </w:rPr>
        <w:t>版</w:t>
      </w:r>
      <w:r w:rsidRPr="001F6204">
        <w:rPr>
          <w:rFonts w:hint="eastAsia"/>
          <w:lang w:eastAsia="zh-CN"/>
        </w:rPr>
        <w:t>(</w:t>
      </w:r>
      <w:r w:rsidRPr="001F6204">
        <w:rPr>
          <w:rFonts w:hint="eastAsia"/>
          <w:lang w:eastAsia="zh-CN"/>
        </w:rPr>
        <w:t>转融通</w:t>
      </w:r>
      <w:r w:rsidRPr="001F6204">
        <w:rPr>
          <w:rFonts w:hint="eastAsia"/>
          <w:lang w:eastAsia="zh-CN"/>
        </w:rPr>
        <w:t>,</w:t>
      </w:r>
      <w:r w:rsidRPr="001F6204">
        <w:rPr>
          <w:rFonts w:hint="eastAsia"/>
          <w:lang w:eastAsia="zh-CN"/>
        </w:rPr>
        <w:t>技术开发稿</w:t>
      </w:r>
      <w:r w:rsidRPr="001F6204">
        <w:rPr>
          <w:rFonts w:hint="eastAsia"/>
          <w:lang w:eastAsia="zh-CN"/>
        </w:rPr>
        <w:t>)_20121015</w:t>
      </w:r>
      <w:r>
        <w:rPr>
          <w:rFonts w:hint="eastAsia"/>
          <w:lang w:eastAsia="zh-CN"/>
        </w:rPr>
        <w:t>》。</w:t>
      </w:r>
    </w:p>
    <w:p w:rsidR="00EF5A03" w:rsidRDefault="00EF5A03" w:rsidP="00EF5A03">
      <w:pPr>
        <w:ind w:left="11" w:firstLine="431"/>
        <w:rPr>
          <w:lang w:eastAsia="zh-CN"/>
        </w:rPr>
      </w:pPr>
      <w:r>
        <w:rPr>
          <w:rFonts w:hint="eastAsia"/>
          <w:lang w:eastAsia="zh-CN"/>
        </w:rPr>
        <w:t>补充说明报价回购出入库业务中股票、基金的数量单位</w:t>
      </w:r>
      <w:r w:rsidRPr="005F7F4E">
        <w:rPr>
          <w:rFonts w:hint="eastAsia"/>
          <w:lang w:eastAsia="zh-CN"/>
        </w:rPr>
        <w:t>。</w:t>
      </w:r>
    </w:p>
    <w:p w:rsidR="00EF5A03" w:rsidRDefault="00EF5A03" w:rsidP="00EF5A03">
      <w:pPr>
        <w:ind w:left="11" w:firstLine="431"/>
        <w:rPr>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22</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2013.1</w:t>
      </w:r>
    </w:p>
    <w:p w:rsidR="00EF5A03" w:rsidRDefault="00EF5A03" w:rsidP="00EF5A03">
      <w:pPr>
        <w:ind w:left="11" w:firstLine="431"/>
        <w:rPr>
          <w:lang w:eastAsia="zh-CN"/>
        </w:rPr>
      </w:pPr>
      <w:r w:rsidRPr="005F7F4E">
        <w:rPr>
          <w:rFonts w:hint="eastAsia"/>
          <w:lang w:eastAsia="zh-CN"/>
        </w:rPr>
        <w:t>修订执行报告消息</w:t>
      </w:r>
      <w:r>
        <w:rPr>
          <w:rFonts w:hint="eastAsia"/>
          <w:lang w:eastAsia="zh-CN"/>
        </w:rPr>
        <w:t>描述中字段名称字母大小写错误</w:t>
      </w:r>
      <w:r w:rsidRPr="005F7F4E">
        <w:rPr>
          <w:rFonts w:hint="eastAsia"/>
          <w:lang w:eastAsia="zh-CN"/>
        </w:rPr>
        <w:t>。</w:t>
      </w:r>
    </w:p>
    <w:p w:rsidR="00EF5A03" w:rsidRDefault="00EF5A03" w:rsidP="00EF5A03">
      <w:pPr>
        <w:ind w:left="11" w:firstLine="431"/>
        <w:rPr>
          <w:lang w:eastAsia="zh-CN"/>
        </w:rPr>
      </w:pPr>
      <w:r>
        <w:rPr>
          <w:rFonts w:hint="eastAsia"/>
          <w:lang w:eastAsia="zh-CN"/>
        </w:rPr>
        <w:t>合并本所外网开发测试文件栏预发布的《</w:t>
      </w:r>
      <w:r w:rsidRPr="008724AA">
        <w:rPr>
          <w:rFonts w:hint="eastAsia"/>
          <w:lang w:eastAsia="zh-CN"/>
        </w:rPr>
        <w:t>上海证券交易所综合业务平台市场参与者</w:t>
      </w:r>
      <w:r w:rsidRPr="008724AA">
        <w:rPr>
          <w:rFonts w:hint="eastAsia"/>
          <w:lang w:eastAsia="zh-CN"/>
        </w:rPr>
        <w:t xml:space="preserve"> </w:t>
      </w:r>
      <w:r w:rsidRPr="008724AA">
        <w:rPr>
          <w:rFonts w:hint="eastAsia"/>
          <w:lang w:eastAsia="zh-CN"/>
        </w:rPr>
        <w:t>接口规格说明书</w:t>
      </w:r>
      <w:r w:rsidRPr="008724AA">
        <w:rPr>
          <w:rFonts w:hint="eastAsia"/>
          <w:lang w:eastAsia="zh-CN"/>
        </w:rPr>
        <w:t>(</w:t>
      </w:r>
      <w:r w:rsidRPr="008724AA">
        <w:rPr>
          <w:rFonts w:hint="eastAsia"/>
          <w:lang w:eastAsia="zh-CN"/>
        </w:rPr>
        <w:t>报价回购及约定购回</w:t>
      </w:r>
      <w:r w:rsidRPr="008724AA">
        <w:rPr>
          <w:rFonts w:hint="eastAsia"/>
          <w:lang w:eastAsia="zh-CN"/>
        </w:rPr>
        <w:t xml:space="preserve">, </w:t>
      </w:r>
      <w:r w:rsidRPr="008724AA">
        <w:rPr>
          <w:rFonts w:hint="eastAsia"/>
          <w:lang w:eastAsia="zh-CN"/>
        </w:rPr>
        <w:t>技术开发稿</w:t>
      </w:r>
      <w:r>
        <w:rPr>
          <w:rFonts w:hint="eastAsia"/>
          <w:lang w:eastAsia="zh-CN"/>
        </w:rPr>
        <w:t>)</w:t>
      </w:r>
      <w:r>
        <w:rPr>
          <w:rFonts w:hint="eastAsia"/>
          <w:lang w:eastAsia="zh-CN"/>
        </w:rPr>
        <w:t>》。</w:t>
      </w:r>
    </w:p>
    <w:p w:rsidR="00EF5A03" w:rsidRDefault="00EF5A03" w:rsidP="00EF5A03">
      <w:pPr>
        <w:ind w:left="11" w:firstLine="431"/>
        <w:rPr>
          <w:lang w:eastAsia="zh-CN"/>
        </w:rPr>
      </w:pPr>
      <w:r>
        <w:rPr>
          <w:rFonts w:hint="eastAsia"/>
          <w:lang w:eastAsia="zh-CN"/>
        </w:rPr>
        <w:t>其他文字修订。</w:t>
      </w:r>
    </w:p>
    <w:p w:rsidR="00EF5A03" w:rsidRPr="00A00742" w:rsidRDefault="00EF5A03" w:rsidP="00EF5A03">
      <w:pPr>
        <w:ind w:left="11" w:firstLine="431"/>
        <w:rPr>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21</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2012.12</w:t>
      </w:r>
    </w:p>
    <w:p w:rsidR="00EF5A03" w:rsidRDefault="00EF5A03" w:rsidP="00EF5A03">
      <w:pPr>
        <w:ind w:left="11" w:firstLine="431"/>
        <w:rPr>
          <w:lang w:eastAsia="zh-CN"/>
        </w:rPr>
      </w:pPr>
      <w:r>
        <w:rPr>
          <w:rFonts w:hint="eastAsia"/>
          <w:lang w:eastAsia="zh-CN"/>
        </w:rPr>
        <w:t>本文档基于跨境</w:t>
      </w:r>
      <w:r>
        <w:rPr>
          <w:rFonts w:hint="eastAsia"/>
          <w:lang w:eastAsia="zh-CN"/>
        </w:rPr>
        <w:t>ETF</w:t>
      </w:r>
      <w:r>
        <w:rPr>
          <w:rFonts w:hint="eastAsia"/>
          <w:lang w:eastAsia="zh-CN"/>
        </w:rPr>
        <w:t>申赎业务新增定义了上交所交易型货币市场基金申赎市场参与者</w:t>
      </w:r>
      <w:r>
        <w:rPr>
          <w:rFonts w:hint="eastAsia"/>
          <w:lang w:eastAsia="zh-CN"/>
        </w:rPr>
        <w:t>EzSTEP</w:t>
      </w:r>
      <w:r>
        <w:rPr>
          <w:rFonts w:hint="eastAsia"/>
          <w:lang w:eastAsia="zh-CN"/>
        </w:rPr>
        <w:t>接口，消息数据流及格式与跨境</w:t>
      </w:r>
      <w:r>
        <w:rPr>
          <w:rFonts w:hint="eastAsia"/>
          <w:lang w:eastAsia="zh-CN"/>
        </w:rPr>
        <w:t>ETF</w:t>
      </w:r>
      <w:r>
        <w:rPr>
          <w:rFonts w:hint="eastAsia"/>
          <w:lang w:eastAsia="zh-CN"/>
        </w:rPr>
        <w:t>相同，个别取值差异参见具体接口约定。</w:t>
      </w:r>
    </w:p>
    <w:p w:rsidR="00EF5A03" w:rsidRDefault="00EF5A03" w:rsidP="00EF5A03">
      <w:pPr>
        <w:ind w:left="11" w:firstLine="431"/>
        <w:rPr>
          <w:lang w:eastAsia="zh-CN"/>
        </w:rPr>
      </w:pPr>
      <w:r>
        <w:rPr>
          <w:rFonts w:hint="eastAsia"/>
          <w:lang w:eastAsia="zh-CN"/>
        </w:rPr>
        <w:t>修改交易型货币市场基金申赎执行报告第二条记录，数据与跨境</w:t>
      </w:r>
      <w:r>
        <w:rPr>
          <w:rFonts w:hint="eastAsia"/>
          <w:lang w:eastAsia="zh-CN"/>
        </w:rPr>
        <w:t>ETF</w:t>
      </w:r>
      <w:r>
        <w:rPr>
          <w:rFonts w:hint="eastAsia"/>
          <w:lang w:eastAsia="zh-CN"/>
        </w:rPr>
        <w:t>一致，现金替代金额可解释为成交金额。</w:t>
      </w:r>
    </w:p>
    <w:p w:rsidR="00EF5A03" w:rsidRPr="009E4E98" w:rsidRDefault="00EF5A03" w:rsidP="00EF5A03">
      <w:pPr>
        <w:ind w:left="11" w:firstLine="431"/>
        <w:rPr>
          <w:lang w:eastAsia="zh-CN"/>
        </w:rPr>
      </w:pPr>
      <w:r>
        <w:rPr>
          <w:rFonts w:hint="eastAsia"/>
          <w:lang w:eastAsia="zh-CN"/>
        </w:rPr>
        <w:t>修改跨境</w:t>
      </w:r>
      <w:r>
        <w:rPr>
          <w:rFonts w:hint="eastAsia"/>
          <w:lang w:eastAsia="zh-CN"/>
        </w:rPr>
        <w:t>ETF</w:t>
      </w:r>
      <w:r>
        <w:rPr>
          <w:rFonts w:hint="eastAsia"/>
          <w:lang w:eastAsia="zh-CN"/>
        </w:rPr>
        <w:t>申赎业务，基金公司收到的执行报告及</w:t>
      </w:r>
      <w:r>
        <w:rPr>
          <w:rFonts w:hint="eastAsia"/>
          <w:lang w:eastAsia="zh-CN"/>
        </w:rPr>
        <w:t>BGH</w:t>
      </w:r>
      <w:r>
        <w:rPr>
          <w:rFonts w:hint="eastAsia"/>
          <w:lang w:eastAsia="zh-CN"/>
        </w:rPr>
        <w:t>增加对手方账户，原为</w:t>
      </w:r>
      <w:r>
        <w:rPr>
          <w:rFonts w:hint="eastAsia"/>
          <w:lang w:eastAsia="zh-CN"/>
        </w:rPr>
        <w:t>ETFJIJIN</w:t>
      </w:r>
      <w:r>
        <w:rPr>
          <w:rFonts w:hint="eastAsia"/>
          <w:lang w:eastAsia="zh-CN"/>
        </w:rPr>
        <w:t>字符串。</w:t>
      </w:r>
    </w:p>
    <w:p w:rsidR="00EF5A03" w:rsidRPr="006B45E7"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20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2012.10</w:t>
      </w:r>
    </w:p>
    <w:p w:rsidR="00EF5A03" w:rsidRDefault="00EF5A03" w:rsidP="00EF5A03">
      <w:pPr>
        <w:ind w:left="11" w:firstLine="431"/>
        <w:rPr>
          <w:lang w:eastAsia="zh-CN"/>
        </w:rPr>
      </w:pPr>
      <w:r>
        <w:rPr>
          <w:rFonts w:hint="eastAsia"/>
          <w:lang w:eastAsia="zh-CN"/>
        </w:rPr>
        <w:lastRenderedPageBreak/>
        <w:t>本文档新增定义了上交所货币市场基金实时申赎（汇添富收益快线）市场参与者</w:t>
      </w:r>
      <w:r>
        <w:rPr>
          <w:rFonts w:hint="eastAsia"/>
          <w:lang w:eastAsia="zh-CN"/>
        </w:rPr>
        <w:t>EzSTEP</w:t>
      </w:r>
      <w:r>
        <w:rPr>
          <w:rFonts w:hint="eastAsia"/>
          <w:lang w:eastAsia="zh-CN"/>
        </w:rPr>
        <w:t>接口，即合并了《</w:t>
      </w:r>
      <w:r w:rsidRPr="009508C5">
        <w:rPr>
          <w:rFonts w:hint="eastAsia"/>
          <w:lang w:eastAsia="zh-CN"/>
        </w:rPr>
        <w:t xml:space="preserve">IS105 </w:t>
      </w:r>
      <w:r w:rsidRPr="009508C5">
        <w:rPr>
          <w:rFonts w:hint="eastAsia"/>
          <w:lang w:eastAsia="zh-CN"/>
        </w:rPr>
        <w:t>上海证券交易所综合业务平台市场参与者</w:t>
      </w:r>
      <w:r w:rsidRPr="009508C5">
        <w:rPr>
          <w:rFonts w:hint="eastAsia"/>
          <w:lang w:eastAsia="zh-CN"/>
        </w:rPr>
        <w:t xml:space="preserve"> </w:t>
      </w:r>
      <w:r w:rsidRPr="009508C5">
        <w:rPr>
          <w:rFonts w:hint="eastAsia"/>
          <w:lang w:eastAsia="zh-CN"/>
        </w:rPr>
        <w:t>接口规格说明书</w:t>
      </w:r>
      <w:r w:rsidRPr="009508C5">
        <w:rPr>
          <w:rFonts w:hint="eastAsia"/>
          <w:lang w:eastAsia="zh-CN"/>
        </w:rPr>
        <w:t xml:space="preserve">1.00 </w:t>
      </w:r>
      <w:r w:rsidRPr="009508C5">
        <w:rPr>
          <w:rFonts w:hint="eastAsia"/>
          <w:lang w:eastAsia="zh-CN"/>
        </w:rPr>
        <w:t>版</w:t>
      </w:r>
      <w:r w:rsidRPr="009508C5">
        <w:rPr>
          <w:rFonts w:hint="eastAsia"/>
          <w:lang w:eastAsia="zh-CN"/>
        </w:rPr>
        <w:t>(</w:t>
      </w:r>
      <w:r>
        <w:rPr>
          <w:rFonts w:hint="eastAsia"/>
          <w:lang w:eastAsia="zh-CN"/>
        </w:rPr>
        <w:t>货币基金</w:t>
      </w:r>
      <w:r w:rsidRPr="009508C5">
        <w:rPr>
          <w:rFonts w:hint="eastAsia"/>
          <w:lang w:eastAsia="zh-CN"/>
        </w:rPr>
        <w:t>申赎，技术开发稿</w:t>
      </w:r>
      <w:r>
        <w:rPr>
          <w:rFonts w:hint="eastAsia"/>
          <w:lang w:eastAsia="zh-CN"/>
        </w:rPr>
        <w:t>)_20120831</w:t>
      </w:r>
      <w:r>
        <w:rPr>
          <w:rFonts w:hint="eastAsia"/>
          <w:lang w:eastAsia="zh-CN"/>
        </w:rPr>
        <w:t>》技术开发文档。</w:t>
      </w:r>
    </w:p>
    <w:p w:rsidR="00EF5A03" w:rsidRDefault="00EF5A03" w:rsidP="00EF5A03">
      <w:pPr>
        <w:ind w:left="11" w:firstLine="431"/>
        <w:rPr>
          <w:lang w:eastAsia="zh-CN"/>
        </w:rPr>
      </w:pPr>
      <w:r>
        <w:rPr>
          <w:rFonts w:hint="eastAsia"/>
          <w:lang w:eastAsia="zh-CN"/>
        </w:rPr>
        <w:t>新增跨境</w:t>
      </w:r>
      <w:r>
        <w:rPr>
          <w:rFonts w:hint="eastAsia"/>
          <w:lang w:eastAsia="zh-CN"/>
        </w:rPr>
        <w:t>ETF</w:t>
      </w:r>
      <w:r>
        <w:rPr>
          <w:rFonts w:hint="eastAsia"/>
          <w:lang w:eastAsia="zh-CN"/>
        </w:rPr>
        <w:t>申赎执行报告补充说明“</w:t>
      </w:r>
      <w:r>
        <w:rPr>
          <w:rFonts w:cs="Arial" w:hint="eastAsia"/>
          <w:lang w:eastAsia="zh-CN"/>
        </w:rPr>
        <w:t>基金公司作为对手方收到对应的成交数据</w:t>
      </w:r>
      <w:r>
        <w:rPr>
          <w:rFonts w:hint="eastAsia"/>
          <w:lang w:eastAsia="zh-CN"/>
        </w:rPr>
        <w:t>”。</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10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2012.8</w:t>
      </w:r>
    </w:p>
    <w:p w:rsidR="00EF5A03" w:rsidRDefault="00EF5A03" w:rsidP="00EF5A03">
      <w:pPr>
        <w:ind w:left="11" w:firstLine="431"/>
        <w:rPr>
          <w:lang w:eastAsia="zh-CN"/>
        </w:rPr>
      </w:pPr>
      <w:r>
        <w:rPr>
          <w:rFonts w:hint="eastAsia"/>
          <w:lang w:eastAsia="zh-CN"/>
        </w:rPr>
        <w:t>本文档新增定义了上交所跨境</w:t>
      </w:r>
      <w:r>
        <w:rPr>
          <w:rFonts w:hint="eastAsia"/>
          <w:lang w:eastAsia="zh-CN"/>
        </w:rPr>
        <w:t>ETF</w:t>
      </w:r>
      <w:r>
        <w:rPr>
          <w:rFonts w:hint="eastAsia"/>
          <w:lang w:eastAsia="zh-CN"/>
        </w:rPr>
        <w:t>申赎市场参与者</w:t>
      </w:r>
      <w:r>
        <w:rPr>
          <w:rFonts w:hint="eastAsia"/>
          <w:lang w:eastAsia="zh-CN"/>
        </w:rPr>
        <w:t>EzSTEP</w:t>
      </w:r>
      <w:r>
        <w:rPr>
          <w:rFonts w:hint="eastAsia"/>
          <w:lang w:eastAsia="zh-CN"/>
        </w:rPr>
        <w:t>接口，即合并了《</w:t>
      </w:r>
      <w:r w:rsidRPr="009508C5">
        <w:rPr>
          <w:rFonts w:hint="eastAsia"/>
          <w:lang w:eastAsia="zh-CN"/>
        </w:rPr>
        <w:t xml:space="preserve">IS105 </w:t>
      </w:r>
      <w:r w:rsidRPr="009508C5">
        <w:rPr>
          <w:rFonts w:hint="eastAsia"/>
          <w:lang w:eastAsia="zh-CN"/>
        </w:rPr>
        <w:t>上海证券交易所综合业务平台市场参与者</w:t>
      </w:r>
      <w:r w:rsidRPr="009508C5">
        <w:rPr>
          <w:rFonts w:hint="eastAsia"/>
          <w:lang w:eastAsia="zh-CN"/>
        </w:rPr>
        <w:t xml:space="preserve"> </w:t>
      </w:r>
      <w:r w:rsidRPr="009508C5">
        <w:rPr>
          <w:rFonts w:hint="eastAsia"/>
          <w:lang w:eastAsia="zh-CN"/>
        </w:rPr>
        <w:t>接口规格说明书</w:t>
      </w:r>
      <w:r w:rsidRPr="009508C5">
        <w:rPr>
          <w:rFonts w:hint="eastAsia"/>
          <w:lang w:eastAsia="zh-CN"/>
        </w:rPr>
        <w:t xml:space="preserve">1.00 </w:t>
      </w:r>
      <w:r w:rsidRPr="009508C5">
        <w:rPr>
          <w:rFonts w:hint="eastAsia"/>
          <w:lang w:eastAsia="zh-CN"/>
        </w:rPr>
        <w:t>版</w:t>
      </w:r>
      <w:r w:rsidRPr="009508C5">
        <w:rPr>
          <w:rFonts w:hint="eastAsia"/>
          <w:lang w:eastAsia="zh-CN"/>
        </w:rPr>
        <w:t>(</w:t>
      </w:r>
      <w:r w:rsidRPr="009508C5">
        <w:rPr>
          <w:rFonts w:hint="eastAsia"/>
          <w:lang w:eastAsia="zh-CN"/>
        </w:rPr>
        <w:t>跨境</w:t>
      </w:r>
      <w:r w:rsidRPr="009508C5">
        <w:rPr>
          <w:rFonts w:hint="eastAsia"/>
          <w:lang w:eastAsia="zh-CN"/>
        </w:rPr>
        <w:t>ETF</w:t>
      </w:r>
      <w:r w:rsidRPr="009508C5">
        <w:rPr>
          <w:rFonts w:hint="eastAsia"/>
          <w:lang w:eastAsia="zh-CN"/>
        </w:rPr>
        <w:t>申赎，技术开发稿</w:t>
      </w:r>
      <w:r w:rsidRPr="009508C5">
        <w:rPr>
          <w:rFonts w:hint="eastAsia"/>
          <w:lang w:eastAsia="zh-CN"/>
        </w:rPr>
        <w:t>)_20120528</w:t>
      </w:r>
      <w:r>
        <w:rPr>
          <w:rFonts w:hint="eastAsia"/>
          <w:lang w:eastAsia="zh-CN"/>
        </w:rPr>
        <w:t>》技术开发文档，跨境</w:t>
      </w:r>
      <w:r>
        <w:rPr>
          <w:rFonts w:hint="eastAsia"/>
          <w:lang w:eastAsia="zh-CN"/>
        </w:rPr>
        <w:t>ETF</w:t>
      </w:r>
      <w:r>
        <w:rPr>
          <w:rFonts w:hint="eastAsia"/>
          <w:lang w:eastAsia="zh-CN"/>
        </w:rPr>
        <w:t>二级市场买卖与其他单市场</w:t>
      </w:r>
      <w:r>
        <w:rPr>
          <w:rFonts w:hint="eastAsia"/>
          <w:lang w:eastAsia="zh-CN"/>
        </w:rPr>
        <w:t>ETF</w:t>
      </w:r>
      <w:r>
        <w:rPr>
          <w:rFonts w:hint="eastAsia"/>
          <w:lang w:eastAsia="zh-CN"/>
        </w:rPr>
        <w:t>买卖接口一样，继续采用</w:t>
      </w:r>
      <w:r>
        <w:rPr>
          <w:rFonts w:hint="eastAsia"/>
          <w:lang w:eastAsia="zh-CN"/>
        </w:rPr>
        <w:t>EzOES</w:t>
      </w:r>
      <w:r>
        <w:rPr>
          <w:rFonts w:hint="eastAsia"/>
          <w:lang w:eastAsia="zh-CN"/>
        </w:rPr>
        <w:t>接入上交所竞价撮合平台实现。</w:t>
      </w:r>
    </w:p>
    <w:p w:rsidR="00EF5A03" w:rsidRDefault="00EF5A03" w:rsidP="00EF5A03">
      <w:pPr>
        <w:ind w:left="11" w:firstLine="431"/>
        <w:rPr>
          <w:lang w:eastAsia="zh-CN"/>
        </w:rPr>
      </w:pPr>
      <w:r>
        <w:rPr>
          <w:rFonts w:hint="eastAsia"/>
          <w:lang w:eastAsia="zh-CN"/>
        </w:rPr>
        <w:t>本文档基于原发布的</w:t>
      </w:r>
      <w:r w:rsidRPr="00085A1F">
        <w:rPr>
          <w:rFonts w:hint="eastAsia"/>
          <w:lang w:eastAsia="zh-CN"/>
        </w:rPr>
        <w:t>《</w:t>
      </w:r>
      <w:r w:rsidRPr="00085A1F">
        <w:rPr>
          <w:rFonts w:hint="eastAsia"/>
          <w:lang w:eastAsia="zh-CN"/>
        </w:rPr>
        <w:t>IS105</w:t>
      </w:r>
      <w:r w:rsidRPr="00085A1F">
        <w:rPr>
          <w:rFonts w:hint="eastAsia"/>
          <w:lang w:eastAsia="zh-CN"/>
        </w:rPr>
        <w:t>上海证券交易所综合业务平台市场参与者接口规格说明书</w:t>
      </w:r>
      <w:r w:rsidRPr="00085A1F">
        <w:rPr>
          <w:rFonts w:hint="eastAsia"/>
          <w:lang w:eastAsia="zh-CN"/>
        </w:rPr>
        <w:t xml:space="preserve">1.00 </w:t>
      </w:r>
      <w:r w:rsidRPr="00085A1F">
        <w:rPr>
          <w:rFonts w:hint="eastAsia"/>
          <w:lang w:eastAsia="zh-CN"/>
        </w:rPr>
        <w:t>版（大宗交易）</w:t>
      </w:r>
      <w:r w:rsidRPr="00085A1F">
        <w:rPr>
          <w:rFonts w:hint="eastAsia"/>
          <w:lang w:eastAsia="zh-CN"/>
        </w:rPr>
        <w:t>_20120215</w:t>
      </w:r>
      <w:r w:rsidRPr="00085A1F">
        <w:rPr>
          <w:rFonts w:hint="eastAsia"/>
          <w:lang w:eastAsia="zh-CN"/>
        </w:rPr>
        <w:t>》</w:t>
      </w:r>
      <w:r>
        <w:rPr>
          <w:rFonts w:hint="eastAsia"/>
          <w:lang w:eastAsia="zh-CN"/>
        </w:rPr>
        <w:t>新增跨境</w:t>
      </w:r>
      <w:r>
        <w:rPr>
          <w:rFonts w:hint="eastAsia"/>
          <w:lang w:eastAsia="zh-CN"/>
        </w:rPr>
        <w:t>ETF</w:t>
      </w:r>
      <w:r>
        <w:rPr>
          <w:rFonts w:hint="eastAsia"/>
          <w:lang w:eastAsia="zh-CN"/>
        </w:rPr>
        <w:t>内容。</w:t>
      </w:r>
    </w:p>
    <w:p w:rsidR="00EF5A03" w:rsidRDefault="00EF5A03" w:rsidP="00EF5A03">
      <w:pPr>
        <w:ind w:left="420" w:hanging="420"/>
        <w:jc w:val="center"/>
        <w:rPr>
          <w:b/>
          <w:sz w:val="24"/>
          <w:szCs w:val="24"/>
          <w:lang w:eastAsia="zh-CN"/>
        </w:rPr>
      </w:pPr>
    </w:p>
    <w:p w:rsidR="00EF5A03" w:rsidRDefault="00EF5A03" w:rsidP="00EF5A03">
      <w:pPr>
        <w:ind w:left="420" w:hanging="420"/>
        <w:jc w:val="center"/>
        <w:rPr>
          <w:b/>
          <w:sz w:val="24"/>
          <w:szCs w:val="24"/>
          <w:lang w:val="en-US" w:eastAsia="zh-CN"/>
        </w:rPr>
      </w:pPr>
      <w:r>
        <w:rPr>
          <w:b/>
          <w:sz w:val="24"/>
          <w:szCs w:val="24"/>
        </w:rPr>
        <w:t>《</w:t>
      </w:r>
      <w:r>
        <w:rPr>
          <w:rFonts w:hint="eastAsia"/>
          <w:b/>
          <w:sz w:val="24"/>
          <w:szCs w:val="24"/>
          <w:lang w:eastAsia="zh-CN"/>
        </w:rPr>
        <w:t>综合业务平台</w:t>
      </w:r>
      <w:r>
        <w:rPr>
          <w:b/>
          <w:sz w:val="24"/>
          <w:szCs w:val="24"/>
        </w:rPr>
        <w:t>市场参与者接口规格说明书》</w:t>
      </w:r>
      <w:r>
        <w:rPr>
          <w:rFonts w:hint="eastAsia"/>
          <w:b/>
          <w:sz w:val="24"/>
          <w:szCs w:val="24"/>
          <w:lang w:val="en-US" w:eastAsia="zh-CN"/>
        </w:rPr>
        <w:t>1</w:t>
      </w:r>
      <w:r>
        <w:rPr>
          <w:b/>
          <w:sz w:val="24"/>
          <w:szCs w:val="24"/>
          <w:lang w:val="en-US"/>
        </w:rPr>
        <w:t>.</w:t>
      </w:r>
      <w:r>
        <w:rPr>
          <w:rFonts w:hint="eastAsia"/>
          <w:b/>
          <w:sz w:val="24"/>
          <w:szCs w:val="24"/>
          <w:lang w:val="en-US" w:eastAsia="zh-CN"/>
        </w:rPr>
        <w:t>00</w:t>
      </w:r>
      <w:r>
        <w:rPr>
          <w:b/>
          <w:sz w:val="24"/>
          <w:szCs w:val="24"/>
          <w:lang w:val="en-US"/>
        </w:rPr>
        <w:t>版</w:t>
      </w:r>
      <w:r>
        <w:rPr>
          <w:rFonts w:hint="eastAsia"/>
          <w:b/>
          <w:sz w:val="24"/>
          <w:szCs w:val="24"/>
          <w:lang w:val="en-US" w:eastAsia="zh-CN"/>
        </w:rPr>
        <w:t>发布</w:t>
      </w:r>
      <w:r>
        <w:rPr>
          <w:b/>
          <w:sz w:val="24"/>
          <w:szCs w:val="24"/>
          <w:lang w:val="en-US"/>
        </w:rPr>
        <w:t>说明</w:t>
      </w:r>
      <w:r>
        <w:rPr>
          <w:rFonts w:hint="eastAsia"/>
          <w:b/>
          <w:sz w:val="24"/>
          <w:szCs w:val="24"/>
          <w:lang w:val="en-US" w:eastAsia="zh-CN"/>
        </w:rPr>
        <w:t>2012.5</w:t>
      </w:r>
    </w:p>
    <w:p w:rsidR="00EF5A03" w:rsidRDefault="00EF5A03" w:rsidP="00EF5A03">
      <w:pPr>
        <w:ind w:firstLineChars="200" w:firstLine="400"/>
        <w:rPr>
          <w:lang w:eastAsia="zh-CN"/>
        </w:rPr>
      </w:pPr>
      <w:r>
        <w:rPr>
          <w:rFonts w:hint="eastAsia"/>
          <w:lang w:eastAsia="zh-CN"/>
        </w:rPr>
        <w:t>本文档为市场参与者通过</w:t>
      </w:r>
      <w:r>
        <w:rPr>
          <w:rFonts w:hint="eastAsia"/>
          <w:lang w:eastAsia="zh-CN"/>
        </w:rPr>
        <w:t>EzSTEP</w:t>
      </w:r>
      <w:r>
        <w:rPr>
          <w:rFonts w:hint="eastAsia"/>
          <w:lang w:eastAsia="zh-CN"/>
        </w:rPr>
        <w:t>接入上交所综合业务平台的接口规格。</w:t>
      </w:r>
    </w:p>
    <w:p w:rsidR="00EF5A03" w:rsidRDefault="00EF5A03" w:rsidP="00EF5A03">
      <w:pPr>
        <w:ind w:firstLineChars="200" w:firstLine="400"/>
        <w:rPr>
          <w:lang w:eastAsia="zh-CN"/>
        </w:rPr>
      </w:pPr>
      <w:r>
        <w:rPr>
          <w:rFonts w:hint="eastAsia"/>
          <w:lang w:eastAsia="zh-CN"/>
        </w:rPr>
        <w:t>本文档定义了</w:t>
      </w:r>
      <w:r>
        <w:rPr>
          <w:rFonts w:hint="eastAsia"/>
        </w:rPr>
        <w:t>上</w:t>
      </w:r>
      <w:r>
        <w:rPr>
          <w:rFonts w:hint="eastAsia"/>
          <w:lang w:eastAsia="zh-CN"/>
        </w:rPr>
        <w:t>交</w:t>
      </w:r>
      <w:r>
        <w:rPr>
          <w:rFonts w:hint="eastAsia"/>
        </w:rPr>
        <w:t>所大宗交易</w:t>
      </w:r>
      <w:r>
        <w:rPr>
          <w:rFonts w:hint="eastAsia"/>
          <w:lang w:eastAsia="zh-CN"/>
        </w:rPr>
        <w:t>市场参与者</w:t>
      </w:r>
      <w:r>
        <w:rPr>
          <w:rFonts w:hint="eastAsia"/>
          <w:lang w:eastAsia="zh-CN"/>
        </w:rPr>
        <w:t>EzSTEP</w:t>
      </w:r>
      <w:r>
        <w:rPr>
          <w:rFonts w:hint="eastAsia"/>
          <w:lang w:eastAsia="zh-CN"/>
        </w:rPr>
        <w:t>接口，</w:t>
      </w:r>
      <w:r>
        <w:rPr>
          <w:rFonts w:hint="eastAsia"/>
        </w:rPr>
        <w:t>上</w:t>
      </w:r>
      <w:r>
        <w:rPr>
          <w:rFonts w:hint="eastAsia"/>
          <w:lang w:eastAsia="zh-CN"/>
        </w:rPr>
        <w:t>交</w:t>
      </w:r>
      <w:r>
        <w:rPr>
          <w:rFonts w:hint="eastAsia"/>
        </w:rPr>
        <w:t>所大宗交易系统采用远程</w:t>
      </w:r>
      <w:r>
        <w:rPr>
          <w:rFonts w:hint="eastAsia"/>
          <w:lang w:eastAsia="zh-CN"/>
        </w:rPr>
        <w:t>数据</w:t>
      </w:r>
      <w:r>
        <w:rPr>
          <w:rFonts w:hint="eastAsia"/>
        </w:rPr>
        <w:t>交互模式，以电子交易方式受理大宗交易</w:t>
      </w:r>
      <w:r>
        <w:rPr>
          <w:rFonts w:hint="eastAsia"/>
          <w:lang w:eastAsia="zh-CN"/>
        </w:rPr>
        <w:t>意向报价发布和成交申报发布，并向市场发布意向和成交信息</w:t>
      </w:r>
      <w:r>
        <w:rPr>
          <w:rFonts w:hint="eastAsia"/>
        </w:rPr>
        <w:t>。交易用户通过大宗交易系统买卖行为应当符合《上海证券交易所</w:t>
      </w:r>
      <w:r>
        <w:rPr>
          <w:rFonts w:hint="eastAsia"/>
          <w:lang w:eastAsia="zh-CN"/>
        </w:rPr>
        <w:t>交易规则</w:t>
      </w:r>
      <w:r>
        <w:rPr>
          <w:rFonts w:hint="eastAsia"/>
        </w:rPr>
        <w:t>》的有关规定。</w:t>
      </w:r>
    </w:p>
    <w:p w:rsidR="00EF5A03" w:rsidRPr="00371795" w:rsidRDefault="00EF5A03" w:rsidP="00EF5A03">
      <w:pPr>
        <w:jc w:val="center"/>
        <w:rPr>
          <w:b/>
          <w:sz w:val="24"/>
          <w:szCs w:val="24"/>
        </w:rPr>
      </w:pPr>
    </w:p>
    <w:p w:rsidR="00EF5A03" w:rsidRDefault="00EF5A03" w:rsidP="00EF5A03">
      <w:pPr>
        <w:rPr>
          <w:lang w:val="en-US"/>
        </w:rPr>
      </w:pPr>
    </w:p>
    <w:bookmarkEnd w:id="11"/>
    <w:p w:rsidR="00EF5A03" w:rsidRDefault="00EF5A03" w:rsidP="00EF5A03">
      <w:pPr>
        <w:pageBreakBefore/>
        <w:spacing w:before="48" w:after="48"/>
        <w:jc w:val="center"/>
        <w:rPr>
          <w:b/>
          <w:sz w:val="32"/>
          <w:szCs w:val="32"/>
        </w:rPr>
        <w:sectPr w:rsidR="00EF5A03" w:rsidSect="004B7012">
          <w:headerReference w:type="even" r:id="rId12"/>
          <w:headerReference w:type="default" r:id="rId13"/>
          <w:headerReference w:type="first" r:id="rId14"/>
          <w:footnotePr>
            <w:pos w:val="beneathText"/>
          </w:footnotePr>
          <w:pgSz w:w="11905" w:h="16837"/>
          <w:pgMar w:top="1134" w:right="1134" w:bottom="1134" w:left="1134" w:header="734" w:footer="720" w:gutter="0"/>
          <w:cols w:space="720"/>
          <w:docGrid w:linePitch="272"/>
        </w:sectPr>
      </w:pPr>
      <w:r>
        <w:rPr>
          <w:b/>
          <w:sz w:val="32"/>
          <w:szCs w:val="32"/>
        </w:rPr>
        <w:lastRenderedPageBreak/>
        <w:t>目录</w:t>
      </w:r>
    </w:p>
    <w:p w:rsidR="00E17847" w:rsidRDefault="003A53CF">
      <w:pPr>
        <w:pStyle w:val="15"/>
        <w:rPr>
          <w:rFonts w:asciiTheme="minorHAnsi" w:eastAsiaTheme="minorEastAsia" w:hAnsiTheme="minorHAnsi" w:cstheme="minorBidi"/>
          <w:b w:val="0"/>
          <w:bCs w:val="0"/>
          <w:noProof/>
          <w:kern w:val="2"/>
          <w:sz w:val="21"/>
          <w:szCs w:val="22"/>
          <w:lang w:val="en-US" w:eastAsia="zh-CN"/>
        </w:rPr>
      </w:pPr>
      <w:r>
        <w:lastRenderedPageBreak/>
        <w:fldChar w:fldCharType="begin"/>
      </w:r>
      <w:r w:rsidR="00EF5A03">
        <w:instrText xml:space="preserve"> TOC \o "1-9" \t "</w:instrText>
      </w:r>
      <w:r w:rsidR="00EF5A03">
        <w:instrText>标题</w:instrText>
      </w:r>
      <w:r w:rsidR="00EF5A03">
        <w:instrText xml:space="preserve"> 9;9;</w:instrText>
      </w:r>
      <w:r w:rsidR="00EF5A03">
        <w:instrText>标题</w:instrText>
      </w:r>
      <w:r w:rsidR="00EF5A03">
        <w:instrText xml:space="preserve"> 8;8;</w:instrText>
      </w:r>
      <w:r w:rsidR="00EF5A03">
        <w:instrText>标题</w:instrText>
      </w:r>
      <w:r w:rsidR="00EF5A03">
        <w:instrText xml:space="preserve"> 7;7;</w:instrText>
      </w:r>
      <w:r w:rsidR="00EF5A03">
        <w:instrText>标题</w:instrText>
      </w:r>
      <w:r w:rsidR="00EF5A03">
        <w:instrText xml:space="preserve"> 6;6;</w:instrText>
      </w:r>
      <w:r w:rsidR="00EF5A03">
        <w:instrText>标题</w:instrText>
      </w:r>
      <w:r w:rsidR="00EF5A03">
        <w:instrText xml:space="preserve"> 5;5;</w:instrText>
      </w:r>
      <w:r w:rsidR="00EF5A03">
        <w:instrText>标题</w:instrText>
      </w:r>
      <w:r w:rsidR="00EF5A03">
        <w:instrText xml:space="preserve"> 4;4;</w:instrText>
      </w:r>
      <w:r w:rsidR="00EF5A03">
        <w:instrText>标题</w:instrText>
      </w:r>
      <w:r w:rsidR="00EF5A03">
        <w:instrText xml:space="preserve"> 3;3;</w:instrText>
      </w:r>
      <w:r w:rsidR="00EF5A03">
        <w:instrText>标题</w:instrText>
      </w:r>
      <w:r w:rsidR="00EF5A03">
        <w:instrText xml:space="preserve"> 2;2;</w:instrText>
      </w:r>
      <w:r w:rsidR="00EF5A03">
        <w:instrText>标题</w:instrText>
      </w:r>
      <w:r w:rsidR="00EF5A03">
        <w:instrText xml:space="preserve"> 1;1;Appendix Char Char Char;1;</w:instrText>
      </w:r>
      <w:r w:rsidR="00EF5A03">
        <w:instrText>前言、引言标题</w:instrText>
      </w:r>
      <w:r w:rsidR="00EF5A03">
        <w:instrText>;1;</w:instrText>
      </w:r>
      <w:r w:rsidR="00EF5A03">
        <w:instrText>附录标识</w:instrText>
      </w:r>
      <w:r w:rsidR="00EF5A03">
        <w:instrText>;1;</w:instrText>
      </w:r>
      <w:r w:rsidR="00EF5A03">
        <w:instrText>参考文献、索引标题</w:instrText>
      </w:r>
      <w:r w:rsidR="00EF5A03">
        <w:instrText>;1;</w:instrText>
      </w:r>
      <w:r w:rsidR="00EF5A03">
        <w:instrText>目次、标准名称标题</w:instrText>
      </w:r>
      <w:r w:rsidR="00EF5A03">
        <w:instrText>;1;</w:instrText>
      </w:r>
      <w:r w:rsidR="00EF5A03">
        <w:instrText>样式</w:instrText>
      </w:r>
      <w:r w:rsidR="00EF5A03">
        <w:instrText xml:space="preserve"> </w:instrText>
      </w:r>
      <w:r w:rsidR="00EF5A03">
        <w:instrText>标题</w:instrText>
      </w:r>
      <w:r w:rsidR="00EF5A03">
        <w:instrText xml:space="preserve"> 1 + </w:instrText>
      </w:r>
      <w:r w:rsidR="00EF5A03">
        <w:instrText>仿宋</w:instrText>
      </w:r>
      <w:r w:rsidR="00EF5A03">
        <w:instrText xml:space="preserve">_GB2312 </w:instrText>
      </w:r>
      <w:r w:rsidR="00EF5A03">
        <w:instrText>小四</w:instrText>
      </w:r>
      <w:r w:rsidR="00EF5A03">
        <w:instrText xml:space="preserve"> </w:instrText>
      </w:r>
      <w:r w:rsidR="00EF5A03">
        <w:instrText>自动设置</w:instrText>
      </w:r>
      <w:r w:rsidR="00EF5A03">
        <w:instrText>1;1;</w:instrText>
      </w:r>
      <w:r w:rsidR="00EF5A03">
        <w:instrText>章标题</w:instrText>
      </w:r>
      <w:r w:rsidR="00EF5A03">
        <w:instrText>;2;</w:instrText>
      </w:r>
      <w:r w:rsidR="00EF5A03">
        <w:instrText>附录章标题</w:instrText>
      </w:r>
      <w:r w:rsidR="00EF5A03">
        <w:instrText>;2;</w:instrText>
      </w:r>
      <w:r w:rsidR="00EF5A03">
        <w:instrText>样式</w:instrText>
      </w:r>
      <w:r w:rsidR="00EF5A03">
        <w:instrText xml:space="preserve"> </w:instrText>
      </w:r>
      <w:r w:rsidR="00EF5A03">
        <w:instrText>标题</w:instrText>
      </w:r>
      <w:r w:rsidR="00EF5A03">
        <w:instrText xml:space="preserve"> 2Chapter X.X. Statementh22Header 2l2Level 2 Headhea...;2" \h</w:instrText>
      </w:r>
      <w:r>
        <w:fldChar w:fldCharType="separate"/>
      </w:r>
      <w:hyperlink w:anchor="_Toc2672545" w:history="1">
        <w:r w:rsidR="00E17847" w:rsidRPr="005E7E42">
          <w:rPr>
            <w:rStyle w:val="af0"/>
            <w:noProof/>
          </w:rPr>
          <w:t>1</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rPr>
          <w:t>数据格式</w:t>
        </w:r>
        <w:r w:rsidR="00E17847" w:rsidRPr="005E7E42">
          <w:rPr>
            <w:rStyle w:val="af0"/>
            <w:rFonts w:hint="eastAsia"/>
            <w:noProof/>
            <w:lang w:eastAsia="zh-CN"/>
          </w:rPr>
          <w:t>、</w:t>
        </w:r>
        <w:r w:rsidR="00E17847" w:rsidRPr="005E7E42">
          <w:rPr>
            <w:rStyle w:val="af0"/>
            <w:noProof/>
            <w:lang w:eastAsia="zh-CN"/>
          </w:rPr>
          <w:t>STEP</w:t>
        </w:r>
        <w:r w:rsidR="00E17847" w:rsidRPr="005E7E42">
          <w:rPr>
            <w:rStyle w:val="af0"/>
            <w:rFonts w:hint="eastAsia"/>
            <w:noProof/>
            <w:lang w:eastAsia="zh-CN"/>
          </w:rPr>
          <w:t>消息</w:t>
        </w:r>
        <w:r w:rsidR="00E17847" w:rsidRPr="005E7E42">
          <w:rPr>
            <w:rStyle w:val="af0"/>
            <w:rFonts w:hint="eastAsia"/>
            <w:noProof/>
          </w:rPr>
          <w:t>约定</w:t>
        </w:r>
        <w:r w:rsidR="00E17847" w:rsidRPr="005E7E42">
          <w:rPr>
            <w:rStyle w:val="af0"/>
            <w:rFonts w:hint="eastAsia"/>
            <w:noProof/>
            <w:lang w:eastAsia="zh-CN"/>
          </w:rPr>
          <w:t>及通用数据库接口规范</w:t>
        </w:r>
        <w:r w:rsidR="00E17847">
          <w:rPr>
            <w:noProof/>
          </w:rPr>
          <w:tab/>
        </w:r>
        <w:r>
          <w:rPr>
            <w:noProof/>
          </w:rPr>
          <w:fldChar w:fldCharType="begin"/>
        </w:r>
        <w:r w:rsidR="00E17847">
          <w:rPr>
            <w:noProof/>
          </w:rPr>
          <w:instrText xml:space="preserve"> PAGEREF _Toc2672545 \h </w:instrText>
        </w:r>
        <w:r>
          <w:rPr>
            <w:noProof/>
          </w:rPr>
        </w:r>
        <w:r>
          <w:rPr>
            <w:noProof/>
          </w:rPr>
          <w:fldChar w:fldCharType="separate"/>
        </w:r>
        <w:r w:rsidR="00E17847">
          <w:rPr>
            <w:noProof/>
          </w:rPr>
          <w:t>7</w:t>
        </w:r>
        <w:r>
          <w:rPr>
            <w:noProof/>
          </w:rPr>
          <w:fldChar w:fldCharType="end"/>
        </w:r>
      </w:hyperlink>
    </w:p>
    <w:p w:rsidR="00E17847" w:rsidRDefault="003A53CF">
      <w:pPr>
        <w:pStyle w:val="15"/>
        <w:rPr>
          <w:rFonts w:asciiTheme="minorHAnsi" w:eastAsiaTheme="minorEastAsia" w:hAnsiTheme="minorHAnsi" w:cstheme="minorBidi"/>
          <w:b w:val="0"/>
          <w:bCs w:val="0"/>
          <w:noProof/>
          <w:kern w:val="2"/>
          <w:sz w:val="21"/>
          <w:szCs w:val="22"/>
          <w:lang w:val="en-US" w:eastAsia="zh-CN"/>
        </w:rPr>
      </w:pPr>
      <w:hyperlink w:anchor="_Toc2672546" w:history="1">
        <w:r w:rsidR="00E17847" w:rsidRPr="005E7E42">
          <w:rPr>
            <w:rStyle w:val="af0"/>
            <w:rFonts w:ascii="宋体" w:hAnsi="宋体" w:cs="Arial"/>
            <w:noProof/>
            <w:lang w:val="en-US" w:eastAsia="zh-CN"/>
          </w:rPr>
          <w:t>2</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ascii="宋体" w:hAnsi="宋体" w:cs="Arial" w:hint="eastAsia"/>
            <w:noProof/>
            <w:lang w:val="en-US" w:eastAsia="zh-CN"/>
          </w:rPr>
          <w:t>撮合业务消息规范（</w:t>
        </w:r>
        <w:r w:rsidR="00E17847" w:rsidRPr="005E7E42">
          <w:rPr>
            <w:rStyle w:val="af0"/>
            <w:rFonts w:hint="eastAsia"/>
            <w:noProof/>
            <w:lang w:eastAsia="zh-CN"/>
          </w:rPr>
          <w:t>国债预发行、盘后固定价格交易</w:t>
        </w:r>
        <w:r w:rsidR="00E17847" w:rsidRPr="005E7E42">
          <w:rPr>
            <w:rStyle w:val="af0"/>
            <w:rFonts w:ascii="宋体" w:hAnsi="宋体" w:cs="Arial" w:hint="eastAsia"/>
            <w:noProof/>
            <w:lang w:val="en-US" w:eastAsia="zh-CN"/>
          </w:rPr>
          <w:t>）</w:t>
        </w:r>
        <w:r w:rsidR="00E17847">
          <w:rPr>
            <w:noProof/>
          </w:rPr>
          <w:tab/>
        </w:r>
        <w:r>
          <w:rPr>
            <w:noProof/>
          </w:rPr>
          <w:fldChar w:fldCharType="begin"/>
        </w:r>
        <w:r w:rsidR="00E17847">
          <w:rPr>
            <w:noProof/>
          </w:rPr>
          <w:instrText xml:space="preserve"> PAGEREF _Toc2672546 \h </w:instrText>
        </w:r>
        <w:r>
          <w:rPr>
            <w:noProof/>
          </w:rPr>
        </w:r>
        <w:r>
          <w:rPr>
            <w:noProof/>
          </w:rPr>
          <w:fldChar w:fldCharType="separate"/>
        </w:r>
        <w:r w:rsidR="00E17847">
          <w:rPr>
            <w:noProof/>
          </w:rPr>
          <w:t>12</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47" w:history="1">
        <w:r w:rsidR="00E17847" w:rsidRPr="005E7E42">
          <w:rPr>
            <w:rStyle w:val="af0"/>
            <w:rFonts w:ascii="????" w:eastAsia="????" w:hAnsi="????"/>
            <w:noProof/>
            <w:lang w:eastAsia="zh-CN"/>
          </w:rPr>
          <w:t>2.1</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ascii="宋体" w:hAnsi="宋体" w:hint="eastAsia"/>
            <w:noProof/>
            <w:lang w:eastAsia="zh-CN"/>
          </w:rPr>
          <w:t>撮合业务</w:t>
        </w:r>
        <w:r w:rsidR="00E17847" w:rsidRPr="005E7E42">
          <w:rPr>
            <w:rStyle w:val="af0"/>
            <w:rFonts w:ascii="宋体" w:hAnsi="宋体"/>
            <w:noProof/>
            <w:lang w:eastAsia="zh-CN"/>
          </w:rPr>
          <w:t>STEP</w:t>
        </w:r>
        <w:r w:rsidR="00E17847" w:rsidRPr="005E7E42">
          <w:rPr>
            <w:rStyle w:val="af0"/>
            <w:rFonts w:ascii="宋体" w:hAnsi="宋体" w:hint="eastAsia"/>
            <w:noProof/>
            <w:lang w:eastAsia="zh-CN"/>
          </w:rPr>
          <w:t>消息流程图</w:t>
        </w:r>
        <w:r w:rsidR="00E17847">
          <w:rPr>
            <w:noProof/>
          </w:rPr>
          <w:tab/>
        </w:r>
        <w:r>
          <w:rPr>
            <w:noProof/>
          </w:rPr>
          <w:fldChar w:fldCharType="begin"/>
        </w:r>
        <w:r w:rsidR="00E17847">
          <w:rPr>
            <w:noProof/>
          </w:rPr>
          <w:instrText xml:space="preserve"> PAGEREF _Toc2672547 \h </w:instrText>
        </w:r>
        <w:r>
          <w:rPr>
            <w:noProof/>
          </w:rPr>
        </w:r>
        <w:r>
          <w:rPr>
            <w:noProof/>
          </w:rPr>
          <w:fldChar w:fldCharType="separate"/>
        </w:r>
        <w:r w:rsidR="00E17847">
          <w:rPr>
            <w:noProof/>
          </w:rPr>
          <w:t>12</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48" w:history="1">
        <w:r w:rsidR="00E17847" w:rsidRPr="005E7E42">
          <w:rPr>
            <w:rStyle w:val="af0"/>
            <w:rFonts w:ascii="????" w:eastAsia="????" w:hAnsi="????"/>
            <w:noProof/>
          </w:rPr>
          <w:t>2.2</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ascii="宋体" w:hAnsi="宋体" w:hint="eastAsia"/>
            <w:noProof/>
          </w:rPr>
          <w:t>申报</w:t>
        </w:r>
        <w:r w:rsidR="00E17847" w:rsidRPr="005E7E42">
          <w:rPr>
            <w:rStyle w:val="af0"/>
            <w:rFonts w:ascii="宋体" w:hAnsi="宋体" w:hint="eastAsia"/>
            <w:noProof/>
            <w:lang w:eastAsia="zh-CN"/>
          </w:rPr>
          <w:t>消息</w:t>
        </w:r>
        <w:r w:rsidR="00E17847">
          <w:rPr>
            <w:noProof/>
          </w:rPr>
          <w:tab/>
        </w:r>
        <w:r>
          <w:rPr>
            <w:noProof/>
          </w:rPr>
          <w:fldChar w:fldCharType="begin"/>
        </w:r>
        <w:r w:rsidR="00E17847">
          <w:rPr>
            <w:noProof/>
          </w:rPr>
          <w:instrText xml:space="preserve"> PAGEREF _Toc2672548 \h </w:instrText>
        </w:r>
        <w:r>
          <w:rPr>
            <w:noProof/>
          </w:rPr>
        </w:r>
        <w:r>
          <w:rPr>
            <w:noProof/>
          </w:rPr>
          <w:fldChar w:fldCharType="separate"/>
        </w:r>
        <w:r w:rsidR="00E17847">
          <w:rPr>
            <w:noProof/>
          </w:rPr>
          <w:t>12</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49" w:history="1">
        <w:r w:rsidR="00E17847" w:rsidRPr="005E7E42">
          <w:rPr>
            <w:rStyle w:val="af0"/>
            <w:rFonts w:ascii="????" w:eastAsia="????" w:hAnsi="????"/>
            <w:noProof/>
          </w:rPr>
          <w:t>2.3</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ascii="宋体" w:hAnsi="宋体" w:hint="eastAsia"/>
            <w:noProof/>
          </w:rPr>
          <w:t>申报</w:t>
        </w:r>
        <w:r w:rsidR="00E17847" w:rsidRPr="005E7E42">
          <w:rPr>
            <w:rStyle w:val="af0"/>
            <w:rFonts w:ascii="宋体" w:hAnsi="宋体" w:hint="eastAsia"/>
            <w:noProof/>
            <w:lang w:eastAsia="zh-CN"/>
          </w:rPr>
          <w:t>撤单消息</w:t>
        </w:r>
        <w:r w:rsidR="00E17847">
          <w:rPr>
            <w:noProof/>
          </w:rPr>
          <w:tab/>
        </w:r>
        <w:r>
          <w:rPr>
            <w:noProof/>
          </w:rPr>
          <w:fldChar w:fldCharType="begin"/>
        </w:r>
        <w:r w:rsidR="00E17847">
          <w:rPr>
            <w:noProof/>
          </w:rPr>
          <w:instrText xml:space="preserve"> PAGEREF _Toc2672549 \h </w:instrText>
        </w:r>
        <w:r>
          <w:rPr>
            <w:noProof/>
          </w:rPr>
        </w:r>
        <w:r>
          <w:rPr>
            <w:noProof/>
          </w:rPr>
          <w:fldChar w:fldCharType="separate"/>
        </w:r>
        <w:r w:rsidR="00E17847">
          <w:rPr>
            <w:noProof/>
          </w:rPr>
          <w:t>14</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50" w:history="1">
        <w:r w:rsidR="00E17847" w:rsidRPr="005E7E42">
          <w:rPr>
            <w:rStyle w:val="af0"/>
            <w:rFonts w:ascii="????" w:eastAsia="????" w:hAnsi="????"/>
            <w:noProof/>
          </w:rPr>
          <w:t>2.4</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ascii="宋体" w:hAnsi="宋体" w:hint="eastAsia"/>
            <w:noProof/>
          </w:rPr>
          <w:t>申报</w:t>
        </w:r>
        <w:r w:rsidR="00E17847" w:rsidRPr="005E7E42">
          <w:rPr>
            <w:rStyle w:val="af0"/>
            <w:rFonts w:hint="eastAsia"/>
            <w:noProof/>
            <w:lang w:eastAsia="zh-CN"/>
          </w:rPr>
          <w:t>响应消息</w:t>
        </w:r>
        <w:r w:rsidR="00E17847" w:rsidRPr="005E7E42">
          <w:rPr>
            <w:rStyle w:val="af0"/>
            <w:noProof/>
            <w:lang w:eastAsia="zh-CN"/>
          </w:rPr>
          <w:t>/</w:t>
        </w:r>
        <w:r w:rsidR="00E17847" w:rsidRPr="005E7E42">
          <w:rPr>
            <w:rStyle w:val="af0"/>
            <w:rFonts w:hint="eastAsia"/>
            <w:noProof/>
            <w:lang w:eastAsia="zh-CN"/>
          </w:rPr>
          <w:t>申报撤单成功响应消息</w:t>
        </w:r>
        <w:r w:rsidR="00E17847">
          <w:rPr>
            <w:noProof/>
          </w:rPr>
          <w:tab/>
        </w:r>
        <w:r>
          <w:rPr>
            <w:noProof/>
          </w:rPr>
          <w:fldChar w:fldCharType="begin"/>
        </w:r>
        <w:r w:rsidR="00E17847">
          <w:rPr>
            <w:noProof/>
          </w:rPr>
          <w:instrText xml:space="preserve"> PAGEREF _Toc2672550 \h </w:instrText>
        </w:r>
        <w:r>
          <w:rPr>
            <w:noProof/>
          </w:rPr>
        </w:r>
        <w:r>
          <w:rPr>
            <w:noProof/>
          </w:rPr>
          <w:fldChar w:fldCharType="separate"/>
        </w:r>
        <w:r w:rsidR="00E17847">
          <w:rPr>
            <w:noProof/>
          </w:rPr>
          <w:t>14</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51" w:history="1">
        <w:r w:rsidR="00E17847" w:rsidRPr="005E7E42">
          <w:rPr>
            <w:rStyle w:val="af0"/>
            <w:rFonts w:ascii="????" w:eastAsia="????" w:hAnsi="????"/>
            <w:noProof/>
            <w:lang w:eastAsia="zh-CN"/>
          </w:rPr>
          <w:t>2.5</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eastAsia="zh-CN"/>
          </w:rPr>
          <w:t>申报撤单失败响应消息</w:t>
        </w:r>
        <w:r w:rsidR="00E17847">
          <w:rPr>
            <w:noProof/>
          </w:rPr>
          <w:tab/>
        </w:r>
        <w:r>
          <w:rPr>
            <w:noProof/>
          </w:rPr>
          <w:fldChar w:fldCharType="begin"/>
        </w:r>
        <w:r w:rsidR="00E17847">
          <w:rPr>
            <w:noProof/>
          </w:rPr>
          <w:instrText xml:space="preserve"> PAGEREF _Toc2672551 \h </w:instrText>
        </w:r>
        <w:r>
          <w:rPr>
            <w:noProof/>
          </w:rPr>
        </w:r>
        <w:r>
          <w:rPr>
            <w:noProof/>
          </w:rPr>
          <w:fldChar w:fldCharType="separate"/>
        </w:r>
        <w:r w:rsidR="00E17847">
          <w:rPr>
            <w:noProof/>
          </w:rPr>
          <w:t>15</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52" w:history="1">
        <w:r w:rsidR="00E17847" w:rsidRPr="005E7E42">
          <w:rPr>
            <w:rStyle w:val="af0"/>
            <w:rFonts w:ascii="????" w:eastAsia="????" w:hAnsi="????"/>
            <w:noProof/>
          </w:rPr>
          <w:t>2.6</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eastAsia="zh-CN"/>
          </w:rPr>
          <w:t>执行报告消息</w:t>
        </w:r>
        <w:r w:rsidR="00E17847">
          <w:rPr>
            <w:noProof/>
          </w:rPr>
          <w:tab/>
        </w:r>
        <w:r>
          <w:rPr>
            <w:noProof/>
          </w:rPr>
          <w:fldChar w:fldCharType="begin"/>
        </w:r>
        <w:r w:rsidR="00E17847">
          <w:rPr>
            <w:noProof/>
          </w:rPr>
          <w:instrText xml:space="preserve"> PAGEREF _Toc2672552 \h </w:instrText>
        </w:r>
        <w:r>
          <w:rPr>
            <w:noProof/>
          </w:rPr>
        </w:r>
        <w:r>
          <w:rPr>
            <w:noProof/>
          </w:rPr>
          <w:fldChar w:fldCharType="separate"/>
        </w:r>
        <w:r w:rsidR="00E17847">
          <w:rPr>
            <w:noProof/>
          </w:rPr>
          <w:t>15</w:t>
        </w:r>
        <w:r>
          <w:rPr>
            <w:noProof/>
          </w:rPr>
          <w:fldChar w:fldCharType="end"/>
        </w:r>
      </w:hyperlink>
    </w:p>
    <w:p w:rsidR="00E17847" w:rsidRDefault="003A53CF">
      <w:pPr>
        <w:pStyle w:val="15"/>
        <w:rPr>
          <w:rFonts w:asciiTheme="minorHAnsi" w:eastAsiaTheme="minorEastAsia" w:hAnsiTheme="minorHAnsi" w:cstheme="minorBidi"/>
          <w:b w:val="0"/>
          <w:bCs w:val="0"/>
          <w:noProof/>
          <w:kern w:val="2"/>
          <w:sz w:val="21"/>
          <w:szCs w:val="22"/>
          <w:lang w:val="en-US" w:eastAsia="zh-CN"/>
        </w:rPr>
      </w:pPr>
      <w:hyperlink w:anchor="_Toc2672553" w:history="1">
        <w:r w:rsidR="00E17847" w:rsidRPr="005E7E42">
          <w:rPr>
            <w:rStyle w:val="af0"/>
            <w:noProof/>
            <w:lang w:val="en-US" w:eastAsia="zh-CN"/>
          </w:rPr>
          <w:t>3</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val="en-US" w:eastAsia="zh-CN"/>
          </w:rPr>
          <w:t>行情数据</w:t>
        </w:r>
        <w:r w:rsidR="00E17847" w:rsidRPr="005E7E42">
          <w:rPr>
            <w:rStyle w:val="af0"/>
            <w:noProof/>
            <w:lang w:val="en-US" w:eastAsia="zh-CN"/>
          </w:rPr>
          <w:t>STEP</w:t>
        </w:r>
        <w:r w:rsidR="00E17847" w:rsidRPr="005E7E42">
          <w:rPr>
            <w:rStyle w:val="af0"/>
            <w:rFonts w:hint="eastAsia"/>
            <w:noProof/>
            <w:lang w:val="en-US" w:eastAsia="zh-CN"/>
          </w:rPr>
          <w:t>消息规范</w:t>
        </w:r>
        <w:r w:rsidR="00E17847">
          <w:rPr>
            <w:noProof/>
          </w:rPr>
          <w:tab/>
        </w:r>
        <w:r>
          <w:rPr>
            <w:noProof/>
          </w:rPr>
          <w:fldChar w:fldCharType="begin"/>
        </w:r>
        <w:r w:rsidR="00E17847">
          <w:rPr>
            <w:noProof/>
          </w:rPr>
          <w:instrText xml:space="preserve"> PAGEREF _Toc2672553 \h </w:instrText>
        </w:r>
        <w:r>
          <w:rPr>
            <w:noProof/>
          </w:rPr>
        </w:r>
        <w:r>
          <w:rPr>
            <w:noProof/>
          </w:rPr>
          <w:fldChar w:fldCharType="separate"/>
        </w:r>
        <w:r w:rsidR="00E17847">
          <w:rPr>
            <w:noProof/>
          </w:rPr>
          <w:t>18</w:t>
        </w:r>
        <w:r>
          <w:rPr>
            <w:noProof/>
          </w:rPr>
          <w:fldChar w:fldCharType="end"/>
        </w:r>
      </w:hyperlink>
    </w:p>
    <w:p w:rsidR="00E17847" w:rsidRDefault="003A53CF">
      <w:pPr>
        <w:pStyle w:val="15"/>
        <w:rPr>
          <w:rFonts w:asciiTheme="minorHAnsi" w:eastAsiaTheme="minorEastAsia" w:hAnsiTheme="minorHAnsi" w:cstheme="minorBidi"/>
          <w:b w:val="0"/>
          <w:bCs w:val="0"/>
          <w:noProof/>
          <w:kern w:val="2"/>
          <w:sz w:val="21"/>
          <w:szCs w:val="22"/>
          <w:lang w:val="en-US" w:eastAsia="zh-CN"/>
        </w:rPr>
      </w:pPr>
      <w:hyperlink w:anchor="_Toc2672554" w:history="1">
        <w:r w:rsidR="00E17847" w:rsidRPr="005E7E42">
          <w:rPr>
            <w:rStyle w:val="af0"/>
            <w:noProof/>
            <w:lang w:val="en-US" w:eastAsia="zh-CN"/>
          </w:rPr>
          <w:t>4</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val="en-US"/>
          </w:rPr>
          <w:t>行情文件</w:t>
        </w:r>
        <w:r w:rsidR="00E17847" w:rsidRPr="005E7E42">
          <w:rPr>
            <w:rStyle w:val="af0"/>
            <w:rFonts w:hint="eastAsia"/>
            <w:noProof/>
            <w:lang w:val="en-US" w:eastAsia="zh-CN"/>
          </w:rPr>
          <w:t>接口</w:t>
        </w:r>
        <w:r w:rsidR="00E17847" w:rsidRPr="005E7E42">
          <w:rPr>
            <w:rStyle w:val="af0"/>
            <w:noProof/>
            <w:lang w:val="en-US" w:eastAsia="zh-CN"/>
          </w:rPr>
          <w:t>mktdt01.txt</w:t>
        </w:r>
        <w:r w:rsidR="00E17847">
          <w:rPr>
            <w:noProof/>
          </w:rPr>
          <w:tab/>
        </w:r>
        <w:r>
          <w:rPr>
            <w:noProof/>
          </w:rPr>
          <w:fldChar w:fldCharType="begin"/>
        </w:r>
        <w:r w:rsidR="00E17847">
          <w:rPr>
            <w:noProof/>
          </w:rPr>
          <w:instrText xml:space="preserve"> PAGEREF _Toc2672554 \h </w:instrText>
        </w:r>
        <w:r>
          <w:rPr>
            <w:noProof/>
          </w:rPr>
        </w:r>
        <w:r>
          <w:rPr>
            <w:noProof/>
          </w:rPr>
          <w:fldChar w:fldCharType="separate"/>
        </w:r>
        <w:r w:rsidR="00E17847">
          <w:rPr>
            <w:noProof/>
          </w:rPr>
          <w:t>21</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55" w:history="1">
        <w:r w:rsidR="00E17847" w:rsidRPr="005E7E42">
          <w:rPr>
            <w:rStyle w:val="af0"/>
            <w:rFonts w:ascii="????" w:eastAsia="????" w:hAnsi="????"/>
            <w:noProof/>
            <w:lang w:eastAsia="zh-CN"/>
          </w:rPr>
          <w:t>4.1</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eastAsia="zh-CN"/>
          </w:rPr>
          <w:t>结构描述</w:t>
        </w:r>
        <w:r w:rsidR="00E17847">
          <w:rPr>
            <w:noProof/>
          </w:rPr>
          <w:tab/>
        </w:r>
        <w:r>
          <w:rPr>
            <w:noProof/>
          </w:rPr>
          <w:fldChar w:fldCharType="begin"/>
        </w:r>
        <w:r w:rsidR="00E17847">
          <w:rPr>
            <w:noProof/>
          </w:rPr>
          <w:instrText xml:space="preserve"> PAGEREF _Toc2672555 \h </w:instrText>
        </w:r>
        <w:r>
          <w:rPr>
            <w:noProof/>
          </w:rPr>
        </w:r>
        <w:r>
          <w:rPr>
            <w:noProof/>
          </w:rPr>
          <w:fldChar w:fldCharType="separate"/>
        </w:r>
        <w:r w:rsidR="00E17847">
          <w:rPr>
            <w:noProof/>
          </w:rPr>
          <w:t>22</w:t>
        </w:r>
        <w:r>
          <w:rPr>
            <w:noProof/>
          </w:rPr>
          <w:fldChar w:fldCharType="end"/>
        </w:r>
      </w:hyperlink>
    </w:p>
    <w:p w:rsidR="00E17847" w:rsidRDefault="003A53CF">
      <w:pPr>
        <w:pStyle w:val="20"/>
        <w:rPr>
          <w:rFonts w:asciiTheme="minorHAnsi" w:eastAsiaTheme="minorEastAsia" w:hAnsiTheme="minorHAnsi" w:cstheme="minorBidi"/>
          <w:b w:val="0"/>
          <w:bCs w:val="0"/>
          <w:noProof/>
          <w:kern w:val="2"/>
          <w:sz w:val="21"/>
          <w:szCs w:val="22"/>
          <w:lang w:val="en-US" w:eastAsia="zh-CN"/>
        </w:rPr>
      </w:pPr>
      <w:hyperlink w:anchor="_Toc2672556" w:history="1">
        <w:r w:rsidR="00E17847" w:rsidRPr="005E7E42">
          <w:rPr>
            <w:rStyle w:val="af0"/>
            <w:rFonts w:ascii="????" w:eastAsia="????" w:hAnsi="????"/>
            <w:noProof/>
            <w:lang w:eastAsia="zh-CN"/>
          </w:rPr>
          <w:t>4.2</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eastAsia="zh-CN"/>
          </w:rPr>
          <w:t>格式定义</w:t>
        </w:r>
        <w:r w:rsidR="00E17847">
          <w:rPr>
            <w:noProof/>
          </w:rPr>
          <w:tab/>
        </w:r>
        <w:r>
          <w:rPr>
            <w:noProof/>
          </w:rPr>
          <w:fldChar w:fldCharType="begin"/>
        </w:r>
        <w:r w:rsidR="00E17847">
          <w:rPr>
            <w:noProof/>
          </w:rPr>
          <w:instrText xml:space="preserve"> PAGEREF _Toc2672556 \h </w:instrText>
        </w:r>
        <w:r>
          <w:rPr>
            <w:noProof/>
          </w:rPr>
        </w:r>
        <w:r>
          <w:rPr>
            <w:noProof/>
          </w:rPr>
          <w:fldChar w:fldCharType="separate"/>
        </w:r>
        <w:r w:rsidR="00E17847">
          <w:rPr>
            <w:noProof/>
          </w:rPr>
          <w:t>22</w:t>
        </w:r>
        <w:r>
          <w:rPr>
            <w:noProof/>
          </w:rPr>
          <w:fldChar w:fldCharType="end"/>
        </w:r>
      </w:hyperlink>
    </w:p>
    <w:p w:rsidR="00E17847" w:rsidRDefault="003A53CF">
      <w:pPr>
        <w:pStyle w:val="15"/>
        <w:rPr>
          <w:rFonts w:asciiTheme="minorHAnsi" w:eastAsiaTheme="minorEastAsia" w:hAnsiTheme="minorHAnsi" w:cstheme="minorBidi"/>
          <w:b w:val="0"/>
          <w:bCs w:val="0"/>
          <w:noProof/>
          <w:kern w:val="2"/>
          <w:sz w:val="21"/>
          <w:szCs w:val="22"/>
          <w:lang w:val="en-US" w:eastAsia="zh-CN"/>
        </w:rPr>
      </w:pPr>
      <w:hyperlink w:anchor="_Toc2672557" w:history="1">
        <w:r w:rsidR="00E17847" w:rsidRPr="005E7E42">
          <w:rPr>
            <w:rStyle w:val="af0"/>
            <w:noProof/>
            <w:lang w:val="en-US"/>
          </w:rPr>
          <w:t>5</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val="en-US"/>
          </w:rPr>
          <w:t>过户数据接口</w:t>
        </w:r>
        <w:r w:rsidR="00E17847" w:rsidRPr="005E7E42">
          <w:rPr>
            <w:rStyle w:val="af0"/>
            <w:noProof/>
            <w:lang w:val="en-US"/>
          </w:rPr>
          <w:t>bghXXXXX.dbf</w:t>
        </w:r>
        <w:r w:rsidR="00E17847">
          <w:rPr>
            <w:noProof/>
          </w:rPr>
          <w:tab/>
        </w:r>
        <w:r>
          <w:rPr>
            <w:noProof/>
          </w:rPr>
          <w:fldChar w:fldCharType="begin"/>
        </w:r>
        <w:r w:rsidR="00E17847">
          <w:rPr>
            <w:noProof/>
          </w:rPr>
          <w:instrText xml:space="preserve"> PAGEREF _Toc2672557 \h </w:instrText>
        </w:r>
        <w:r>
          <w:rPr>
            <w:noProof/>
          </w:rPr>
        </w:r>
        <w:r>
          <w:rPr>
            <w:noProof/>
          </w:rPr>
          <w:fldChar w:fldCharType="separate"/>
        </w:r>
        <w:r w:rsidR="00E17847">
          <w:rPr>
            <w:noProof/>
          </w:rPr>
          <w:t>27</w:t>
        </w:r>
        <w:r>
          <w:rPr>
            <w:noProof/>
          </w:rPr>
          <w:fldChar w:fldCharType="end"/>
        </w:r>
      </w:hyperlink>
    </w:p>
    <w:p w:rsidR="00E17847" w:rsidRDefault="003A53CF">
      <w:pPr>
        <w:pStyle w:val="15"/>
        <w:rPr>
          <w:rFonts w:asciiTheme="minorHAnsi" w:eastAsiaTheme="minorEastAsia" w:hAnsiTheme="minorHAnsi" w:cstheme="minorBidi"/>
          <w:b w:val="0"/>
          <w:bCs w:val="0"/>
          <w:noProof/>
          <w:kern w:val="2"/>
          <w:sz w:val="21"/>
          <w:szCs w:val="22"/>
          <w:lang w:val="en-US" w:eastAsia="zh-CN"/>
        </w:rPr>
      </w:pPr>
      <w:hyperlink w:anchor="_Toc2672558" w:history="1">
        <w:r w:rsidR="00E17847" w:rsidRPr="005E7E42">
          <w:rPr>
            <w:rStyle w:val="af0"/>
            <w:noProof/>
            <w:lang w:val="en-US"/>
          </w:rPr>
          <w:t>6</w:t>
        </w:r>
        <w:r w:rsidR="00E17847">
          <w:rPr>
            <w:rFonts w:asciiTheme="minorHAnsi" w:eastAsiaTheme="minorEastAsia" w:hAnsiTheme="minorHAnsi" w:cstheme="minorBidi"/>
            <w:b w:val="0"/>
            <w:bCs w:val="0"/>
            <w:noProof/>
            <w:kern w:val="2"/>
            <w:sz w:val="21"/>
            <w:szCs w:val="22"/>
            <w:lang w:val="en-US" w:eastAsia="zh-CN"/>
          </w:rPr>
          <w:tab/>
        </w:r>
        <w:r w:rsidR="00E17847" w:rsidRPr="005E7E42">
          <w:rPr>
            <w:rStyle w:val="af0"/>
            <w:rFonts w:hint="eastAsia"/>
            <w:noProof/>
            <w:lang w:val="en-US"/>
          </w:rPr>
          <w:t>后记</w:t>
        </w:r>
        <w:r w:rsidR="00E17847">
          <w:rPr>
            <w:noProof/>
          </w:rPr>
          <w:tab/>
        </w:r>
        <w:r>
          <w:rPr>
            <w:noProof/>
          </w:rPr>
          <w:fldChar w:fldCharType="begin"/>
        </w:r>
        <w:r w:rsidR="00E17847">
          <w:rPr>
            <w:noProof/>
          </w:rPr>
          <w:instrText xml:space="preserve"> PAGEREF _Toc2672558 \h </w:instrText>
        </w:r>
        <w:r>
          <w:rPr>
            <w:noProof/>
          </w:rPr>
        </w:r>
        <w:r>
          <w:rPr>
            <w:noProof/>
          </w:rPr>
          <w:fldChar w:fldCharType="separate"/>
        </w:r>
        <w:r w:rsidR="00E17847">
          <w:rPr>
            <w:noProof/>
          </w:rPr>
          <w:t>31</w:t>
        </w:r>
        <w:r>
          <w:rPr>
            <w:noProof/>
          </w:rPr>
          <w:fldChar w:fldCharType="end"/>
        </w:r>
      </w:hyperlink>
    </w:p>
    <w:p w:rsidR="00EF5A03" w:rsidRDefault="003A53CF" w:rsidP="00EF5A03">
      <w:pPr>
        <w:pStyle w:val="15"/>
        <w:tabs>
          <w:tab w:val="left" w:leader="dot" w:pos="8793"/>
          <w:tab w:val="right" w:leader="dot" w:pos="9925"/>
        </w:tabs>
        <w:sectPr w:rsidR="00EF5A03" w:rsidSect="004B7012">
          <w:headerReference w:type="even" r:id="rId15"/>
          <w:headerReference w:type="default" r:id="rId16"/>
          <w:headerReference w:type="first" r:id="rId17"/>
          <w:footnotePr>
            <w:pos w:val="beneathText"/>
          </w:footnotePr>
          <w:type w:val="continuous"/>
          <w:pgSz w:w="11905" w:h="16837"/>
          <w:pgMar w:top="1134" w:right="1134" w:bottom="1134" w:left="1134" w:header="734" w:footer="720" w:gutter="0"/>
          <w:cols w:space="720"/>
          <w:docGrid w:linePitch="272"/>
        </w:sectPr>
      </w:pPr>
      <w:r>
        <w:fldChar w:fldCharType="end"/>
      </w:r>
    </w:p>
    <w:p w:rsidR="00EF5A03" w:rsidRDefault="00EF5A03" w:rsidP="00EF5A03">
      <w:pPr>
        <w:sectPr w:rsidR="00EF5A03" w:rsidSect="004B7012">
          <w:headerReference w:type="even" r:id="rId18"/>
          <w:headerReference w:type="default" r:id="rId19"/>
          <w:headerReference w:type="first" r:id="rId20"/>
          <w:footnotePr>
            <w:pos w:val="beneathText"/>
          </w:footnotePr>
          <w:type w:val="continuous"/>
          <w:pgSz w:w="11905" w:h="16837"/>
          <w:pgMar w:top="1134" w:right="1134" w:bottom="1134" w:left="1134" w:header="734" w:footer="720" w:gutter="0"/>
          <w:cols w:space="720"/>
          <w:docGrid w:linePitch="272"/>
        </w:sectPr>
      </w:pPr>
    </w:p>
    <w:p w:rsidR="00EF5A03" w:rsidRDefault="00EF5A03" w:rsidP="00E90DDB">
      <w:pPr>
        <w:pStyle w:val="1"/>
      </w:pPr>
      <w:bookmarkStart w:id="43" w:name="_Toc2672545"/>
      <w:r>
        <w:lastRenderedPageBreak/>
        <w:t>数据格式</w:t>
      </w:r>
      <w:r>
        <w:rPr>
          <w:rFonts w:hint="eastAsia"/>
          <w:lang w:eastAsia="zh-CN"/>
        </w:rPr>
        <w:t>、</w:t>
      </w:r>
      <w:r>
        <w:rPr>
          <w:rFonts w:hint="eastAsia"/>
          <w:lang w:eastAsia="zh-CN"/>
        </w:rPr>
        <w:t>STEP</w:t>
      </w:r>
      <w:r>
        <w:rPr>
          <w:rFonts w:hint="eastAsia"/>
          <w:lang w:eastAsia="zh-CN"/>
        </w:rPr>
        <w:t>消息</w:t>
      </w:r>
      <w:r>
        <w:t>约定</w:t>
      </w:r>
      <w:r>
        <w:rPr>
          <w:rFonts w:hint="eastAsia"/>
          <w:lang w:eastAsia="zh-CN"/>
        </w:rPr>
        <w:t>及通用数据库接口规范</w:t>
      </w:r>
      <w:bookmarkEnd w:id="43"/>
    </w:p>
    <w:p w:rsidR="00EF5A03" w:rsidRPr="00555AED" w:rsidRDefault="00EF5A03" w:rsidP="00EF5A03">
      <w:pPr>
        <w:rPr>
          <w:lang w:eastAsia="zh-CN"/>
        </w:rPr>
      </w:pPr>
      <w:r w:rsidRPr="00A7635A">
        <w:rPr>
          <w:rFonts w:hint="eastAsia"/>
          <w:b/>
          <w:lang w:eastAsia="zh-CN"/>
        </w:rPr>
        <w:t>数据格式</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r w:rsidRPr="00A7635A">
        <w:rPr>
          <w:rFonts w:hint="eastAsia"/>
          <w:b/>
          <w:lang w:eastAsia="zh-CN"/>
        </w:rPr>
        <w:t>STEP</w:t>
      </w:r>
      <w:r w:rsidRPr="00A7635A">
        <w:rPr>
          <w:rFonts w:hint="eastAsia"/>
          <w:b/>
          <w:lang w:eastAsia="zh-CN"/>
        </w:rPr>
        <w:t>消息</w:t>
      </w:r>
      <w:r w:rsidRPr="00D77AF0">
        <w:rPr>
          <w:rFonts w:hint="eastAsia"/>
          <w:lang w:eastAsia="zh-CN"/>
        </w:rPr>
        <w:t>约定</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p>
    <w:p w:rsidR="00EF5A03" w:rsidRDefault="00EF5A03" w:rsidP="00EF5A03">
      <w:pPr>
        <w:rPr>
          <w:lang w:eastAsia="zh-CN"/>
        </w:rPr>
      </w:pPr>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sidRPr="00555AED">
        <w:rPr>
          <w:rFonts w:hint="eastAsia"/>
          <w:lang w:eastAsia="zh-CN"/>
        </w:rPr>
        <w:t>通用数据库接口规格说明书</w:t>
      </w:r>
      <w:r>
        <w:rPr>
          <w:rFonts w:hint="eastAsia"/>
          <w:lang w:eastAsia="zh-CN"/>
        </w:rPr>
        <w:t>》</w:t>
      </w:r>
      <w:r w:rsidRPr="00555AED">
        <w:rPr>
          <w:rFonts w:hint="eastAsia"/>
          <w:lang w:eastAsia="zh-CN"/>
        </w:rPr>
        <w:t>文档。</w:t>
      </w:r>
    </w:p>
    <w:p w:rsidR="00EF5A03" w:rsidRDefault="00EF5A03" w:rsidP="00EF5A03">
      <w:pPr>
        <w:rPr>
          <w:lang w:eastAsia="zh-CN"/>
        </w:rPr>
      </w:pPr>
    </w:p>
    <w:p w:rsidR="00EF5A03" w:rsidRPr="004A4861" w:rsidRDefault="00EF5A03" w:rsidP="00EF5A03">
      <w:pPr>
        <w:jc w:val="both"/>
        <w:rPr>
          <w:rFonts w:cs="Arial"/>
          <w:b/>
          <w:color w:val="000000"/>
          <w:lang w:eastAsia="zh-CN"/>
        </w:rPr>
      </w:pPr>
      <w:r w:rsidRPr="004A4861">
        <w:rPr>
          <w:rFonts w:cs="Arial" w:hint="eastAsia"/>
          <w:b/>
          <w:color w:val="000000"/>
          <w:lang w:eastAsia="zh-CN"/>
        </w:rPr>
        <w:t>请求业务类型编号</w:t>
      </w:r>
      <w:r>
        <w:rPr>
          <w:rFonts w:cs="Arial" w:hint="eastAsia"/>
          <w:color w:val="000000"/>
        </w:rPr>
        <w:t>（</w:t>
      </w:r>
      <w:r>
        <w:rPr>
          <w:rFonts w:cs="Arial" w:hint="eastAsia"/>
          <w:color w:val="000000"/>
        </w:rPr>
        <w:t>reqid</w:t>
      </w:r>
      <w:r>
        <w:rPr>
          <w:rFonts w:cs="Arial" w:hint="eastAsia"/>
          <w:color w:val="000000"/>
        </w:rPr>
        <w:t>）</w:t>
      </w:r>
      <w:r w:rsidRPr="004A4861">
        <w:rPr>
          <w:rFonts w:cs="Arial" w:hint="eastAsia"/>
          <w:b/>
          <w:color w:val="000000"/>
          <w:lang w:eastAsia="zh-CN"/>
        </w:rPr>
        <w:t>，交易所据此处理不同的业务请求，取值为：</w:t>
      </w:r>
    </w:p>
    <w:p w:rsidR="00EF5A03" w:rsidRPr="00E911D3" w:rsidRDefault="00EF5A03" w:rsidP="00EF5A03">
      <w:pPr>
        <w:rPr>
          <w:lang w:eastAsia="zh-CN"/>
        </w:rPr>
      </w:pPr>
      <w:r w:rsidRPr="00E911D3">
        <w:rPr>
          <w:rFonts w:hint="eastAsia"/>
          <w:lang w:eastAsia="zh-CN"/>
        </w:rPr>
        <w:t>BII</w:t>
      </w:r>
      <w:r w:rsidRPr="00E911D3">
        <w:rPr>
          <w:rFonts w:hint="eastAsia"/>
          <w:lang w:eastAsia="zh-CN"/>
        </w:rPr>
        <w:tab/>
      </w:r>
      <w:r w:rsidRPr="00E911D3">
        <w:rPr>
          <w:rFonts w:hint="eastAsia"/>
          <w:lang w:eastAsia="zh-CN"/>
        </w:rPr>
        <w:t>大宗意向</w:t>
      </w:r>
      <w:r w:rsidRPr="00E911D3">
        <w:rPr>
          <w:rFonts w:hint="eastAsia"/>
          <w:lang w:eastAsia="zh-CN"/>
        </w:rPr>
        <w:tab/>
      </w:r>
      <w:r>
        <w:rPr>
          <w:rFonts w:hint="eastAsia"/>
          <w:lang w:eastAsia="zh-CN"/>
        </w:rPr>
        <w:t xml:space="preserve">  </w:t>
      </w:r>
      <w:r w:rsidRPr="00E911D3">
        <w:rPr>
          <w:rFonts w:hint="eastAsia"/>
          <w:lang w:eastAsia="zh-CN"/>
        </w:rPr>
        <w:t>Block trade Intention</w:t>
      </w:r>
      <w:r>
        <w:rPr>
          <w:rFonts w:hint="eastAsia"/>
          <w:lang w:eastAsia="zh-CN"/>
        </w:rPr>
        <w:t xml:space="preserve"> of</w:t>
      </w:r>
      <w:r w:rsidRPr="00E911D3">
        <w:rPr>
          <w:rFonts w:hint="eastAsia"/>
          <w:lang w:eastAsia="zh-CN"/>
        </w:rPr>
        <w:t xml:space="preserve"> Interest</w:t>
      </w:r>
    </w:p>
    <w:p w:rsidR="00EF5A03" w:rsidRPr="00E911D3" w:rsidRDefault="00EF5A03" w:rsidP="00EF5A03">
      <w:pPr>
        <w:rPr>
          <w:lang w:eastAsia="zh-CN"/>
        </w:rPr>
      </w:pPr>
      <w:r w:rsidRPr="00E911D3">
        <w:rPr>
          <w:rFonts w:hint="eastAsia"/>
          <w:lang w:eastAsia="zh-CN"/>
        </w:rPr>
        <w:t>BPT</w:t>
      </w:r>
      <w:r w:rsidRPr="00E911D3">
        <w:rPr>
          <w:rFonts w:hint="eastAsia"/>
          <w:lang w:eastAsia="zh-CN"/>
        </w:rPr>
        <w:tab/>
        <w:t xml:space="preserve"> </w:t>
      </w:r>
      <w:r w:rsidRPr="00E911D3">
        <w:rPr>
          <w:rFonts w:hint="eastAsia"/>
          <w:lang w:eastAsia="zh-CN"/>
        </w:rPr>
        <w:t>大宗交易</w:t>
      </w:r>
      <w:r w:rsidRPr="00E911D3">
        <w:rPr>
          <w:rFonts w:hint="eastAsia"/>
          <w:lang w:eastAsia="zh-CN"/>
        </w:rPr>
        <w:tab/>
      </w:r>
      <w:r w:rsidRPr="00AD29C2">
        <w:rPr>
          <w:lang w:eastAsia="zh-CN"/>
        </w:rPr>
        <w:t>Block</w:t>
      </w:r>
      <w:r w:rsidRPr="00E911D3">
        <w:rPr>
          <w:rFonts w:hint="eastAsia"/>
          <w:lang w:eastAsia="zh-CN"/>
        </w:rPr>
        <w:t xml:space="preserve"> trade</w:t>
      </w:r>
      <w:r w:rsidRPr="00AD29C2">
        <w:rPr>
          <w:lang w:eastAsia="zh-CN"/>
        </w:rPr>
        <w:t xml:space="preserve"> </w:t>
      </w:r>
      <w:r>
        <w:rPr>
          <w:rStyle w:val="lijuyuanxing"/>
        </w:rPr>
        <w:t>a</w:t>
      </w:r>
      <w:r>
        <w:rPr>
          <w:rStyle w:val="lijuyuanxing"/>
          <w:rFonts w:hint="eastAsia"/>
          <w:lang w:eastAsia="zh-CN"/>
        </w:rPr>
        <w:t>p</w:t>
      </w:r>
      <w:r>
        <w:rPr>
          <w:rStyle w:val="lijuyuanxing"/>
        </w:rPr>
        <w:t xml:space="preserve">point </w:t>
      </w:r>
      <w:r w:rsidRPr="00AD29C2">
        <w:rPr>
          <w:lang w:eastAsia="zh-CN"/>
        </w:rPr>
        <w:t>Trade</w:t>
      </w:r>
    </w:p>
    <w:p w:rsidR="00EF5A03" w:rsidRPr="00A92D1C" w:rsidRDefault="00EF5A03" w:rsidP="00EF5A03">
      <w:pPr>
        <w:rPr>
          <w:lang w:eastAsia="zh-CN"/>
        </w:rPr>
      </w:pPr>
      <w:r w:rsidRPr="00E911D3">
        <w:rPr>
          <w:rFonts w:hint="eastAsia"/>
          <w:lang w:eastAsia="zh-CN"/>
        </w:rPr>
        <w:t>QBD</w:t>
      </w:r>
      <w:r w:rsidRPr="00E911D3">
        <w:rPr>
          <w:rFonts w:hint="eastAsia"/>
          <w:lang w:eastAsia="zh-CN"/>
        </w:rPr>
        <w:tab/>
      </w:r>
      <w:r w:rsidRPr="00E911D3">
        <w:rPr>
          <w:rFonts w:hint="eastAsia"/>
          <w:lang w:eastAsia="zh-CN"/>
        </w:rPr>
        <w:t>报价入库</w:t>
      </w:r>
      <w:r w:rsidRPr="00E911D3">
        <w:rPr>
          <w:rFonts w:hint="eastAsia"/>
          <w:lang w:eastAsia="zh-CN"/>
        </w:rPr>
        <w:tab/>
      </w:r>
      <w:r w:rsidRPr="00E911D3">
        <w:rPr>
          <w:rFonts w:hint="eastAsia"/>
          <w:lang w:eastAsia="zh-CN"/>
        </w:rPr>
        <w:tab/>
        <w:t xml:space="preserve">Quote Bond </w:t>
      </w:r>
      <w:r>
        <w:rPr>
          <w:rFonts w:hint="eastAsia"/>
          <w:lang w:eastAsia="zh-CN"/>
        </w:rPr>
        <w:t>D</w:t>
      </w:r>
      <w:r w:rsidRPr="00A92D1C">
        <w:rPr>
          <w:lang w:eastAsia="zh-CN"/>
        </w:rPr>
        <w:t>eposit</w:t>
      </w:r>
    </w:p>
    <w:p w:rsidR="00EF5A03" w:rsidRPr="00E911D3" w:rsidRDefault="00EF5A03" w:rsidP="00EF5A03">
      <w:pPr>
        <w:rPr>
          <w:lang w:eastAsia="zh-CN"/>
        </w:rPr>
      </w:pPr>
      <w:r w:rsidRPr="00E911D3">
        <w:rPr>
          <w:rFonts w:hint="eastAsia"/>
          <w:lang w:eastAsia="zh-CN"/>
        </w:rPr>
        <w:t>QBW</w:t>
      </w:r>
      <w:r w:rsidRPr="00E911D3">
        <w:rPr>
          <w:rFonts w:hint="eastAsia"/>
          <w:lang w:eastAsia="zh-CN"/>
        </w:rPr>
        <w:tab/>
      </w:r>
      <w:r w:rsidRPr="00E911D3">
        <w:rPr>
          <w:rFonts w:hint="eastAsia"/>
          <w:lang w:eastAsia="zh-CN"/>
        </w:rPr>
        <w:t>报价出库</w:t>
      </w:r>
      <w:r w:rsidRPr="00E911D3">
        <w:rPr>
          <w:rFonts w:hint="eastAsia"/>
          <w:lang w:eastAsia="zh-CN"/>
        </w:rPr>
        <w:tab/>
      </w:r>
      <w:r w:rsidRPr="00E911D3">
        <w:rPr>
          <w:rFonts w:hint="eastAsia"/>
          <w:lang w:eastAsia="zh-CN"/>
        </w:rPr>
        <w:tab/>
        <w:t>Quote Bond Withdraw</w:t>
      </w:r>
    </w:p>
    <w:p w:rsidR="00EF5A03" w:rsidRPr="00E911D3" w:rsidRDefault="00EF5A03" w:rsidP="00EF5A03">
      <w:pPr>
        <w:rPr>
          <w:lang w:eastAsia="zh-CN"/>
        </w:rPr>
      </w:pPr>
      <w:r w:rsidRPr="00E911D3">
        <w:rPr>
          <w:rFonts w:hint="eastAsia"/>
          <w:lang w:eastAsia="zh-CN"/>
        </w:rPr>
        <w:t>QNE</w:t>
      </w:r>
      <w:r w:rsidRPr="00E911D3">
        <w:rPr>
          <w:rFonts w:hint="eastAsia"/>
          <w:lang w:eastAsia="zh-CN"/>
        </w:rPr>
        <w:tab/>
      </w:r>
      <w:r w:rsidRPr="00E911D3">
        <w:rPr>
          <w:rFonts w:hint="eastAsia"/>
          <w:lang w:eastAsia="zh-CN"/>
        </w:rPr>
        <w:t>报价回购</w:t>
      </w:r>
      <w:r w:rsidRPr="00E911D3">
        <w:rPr>
          <w:rFonts w:hint="eastAsia"/>
          <w:lang w:eastAsia="zh-CN"/>
        </w:rPr>
        <w:tab/>
      </w:r>
      <w:r w:rsidRPr="00E911D3">
        <w:rPr>
          <w:rFonts w:hint="eastAsia"/>
          <w:lang w:eastAsia="zh-CN"/>
        </w:rPr>
        <w:tab/>
        <w:t>Quote bond New Entry</w:t>
      </w:r>
    </w:p>
    <w:p w:rsidR="00EF5A03" w:rsidRPr="00E911D3" w:rsidRDefault="00EF5A03" w:rsidP="00EF5A03">
      <w:pPr>
        <w:rPr>
          <w:lang w:eastAsia="zh-CN"/>
        </w:rPr>
      </w:pPr>
      <w:r w:rsidRPr="00E911D3">
        <w:rPr>
          <w:rFonts w:hint="eastAsia"/>
          <w:lang w:eastAsia="zh-CN"/>
        </w:rPr>
        <w:t>QCA</w:t>
      </w:r>
      <w:r w:rsidRPr="00E911D3">
        <w:rPr>
          <w:rFonts w:hint="eastAsia"/>
          <w:lang w:eastAsia="zh-CN"/>
        </w:rPr>
        <w:tab/>
      </w:r>
      <w:r w:rsidRPr="00E911D3">
        <w:rPr>
          <w:rFonts w:hint="eastAsia"/>
          <w:lang w:eastAsia="zh-CN"/>
        </w:rPr>
        <w:t>报价回购提前购回</w:t>
      </w:r>
      <w:r w:rsidRPr="00E911D3">
        <w:rPr>
          <w:rFonts w:hint="eastAsia"/>
          <w:lang w:eastAsia="zh-CN"/>
        </w:rPr>
        <w:tab/>
        <w:t xml:space="preserve">Quote bond </w:t>
      </w:r>
      <w:r w:rsidRPr="00AD29C2">
        <w:rPr>
          <w:lang w:eastAsia="zh-CN"/>
        </w:rPr>
        <w:t>repo</w:t>
      </w:r>
    </w:p>
    <w:p w:rsidR="00EF5A03" w:rsidRPr="00E911D3" w:rsidRDefault="00EF5A03" w:rsidP="00EF5A03">
      <w:pPr>
        <w:rPr>
          <w:lang w:eastAsia="zh-CN"/>
        </w:rPr>
      </w:pPr>
      <w:r w:rsidRPr="00E911D3">
        <w:rPr>
          <w:rFonts w:hint="eastAsia"/>
          <w:lang w:eastAsia="zh-CN"/>
        </w:rPr>
        <w:t>RNE</w:t>
      </w:r>
      <w:r w:rsidRPr="00E911D3">
        <w:rPr>
          <w:rFonts w:hint="eastAsia"/>
          <w:lang w:eastAsia="zh-CN"/>
        </w:rPr>
        <w:tab/>
      </w:r>
      <w:r w:rsidRPr="00E911D3">
        <w:rPr>
          <w:rFonts w:hint="eastAsia"/>
          <w:lang w:eastAsia="zh-CN"/>
        </w:rPr>
        <w:t>初始交易</w:t>
      </w:r>
      <w:r w:rsidRPr="00E911D3">
        <w:rPr>
          <w:rFonts w:hint="eastAsia"/>
          <w:lang w:eastAsia="zh-CN"/>
        </w:rPr>
        <w:tab/>
      </w:r>
      <w:r w:rsidRPr="00E911D3">
        <w:rPr>
          <w:rFonts w:hint="eastAsia"/>
          <w:lang w:eastAsia="zh-CN"/>
        </w:rPr>
        <w:tab/>
        <w:t>Repurchase New Entry</w:t>
      </w:r>
    </w:p>
    <w:p w:rsidR="00EF5A03" w:rsidRPr="00E911D3" w:rsidRDefault="00EF5A03" w:rsidP="00EF5A03">
      <w:pPr>
        <w:rPr>
          <w:lang w:eastAsia="zh-CN"/>
        </w:rPr>
      </w:pPr>
      <w:r w:rsidRPr="00E911D3">
        <w:rPr>
          <w:rFonts w:hint="eastAsia"/>
          <w:lang w:eastAsia="zh-CN"/>
        </w:rPr>
        <w:t>RNR</w:t>
      </w:r>
      <w:r w:rsidRPr="00E911D3">
        <w:rPr>
          <w:rFonts w:hint="eastAsia"/>
          <w:lang w:eastAsia="zh-CN"/>
        </w:rPr>
        <w:tab/>
      </w:r>
      <w:r w:rsidRPr="00E911D3">
        <w:rPr>
          <w:rFonts w:hint="eastAsia"/>
          <w:lang w:eastAsia="zh-CN"/>
        </w:rPr>
        <w:t>购回交易</w:t>
      </w:r>
      <w:r w:rsidRPr="00E911D3">
        <w:rPr>
          <w:rFonts w:hint="eastAsia"/>
          <w:lang w:eastAsia="zh-CN"/>
        </w:rPr>
        <w:tab/>
      </w:r>
      <w:r w:rsidRPr="00E911D3">
        <w:rPr>
          <w:rFonts w:hint="eastAsia"/>
          <w:lang w:eastAsia="zh-CN"/>
        </w:rPr>
        <w:tab/>
        <w:t>Repurchase Return</w:t>
      </w:r>
    </w:p>
    <w:p w:rsidR="00EF5A03" w:rsidRPr="00E911D3" w:rsidRDefault="00EF5A03" w:rsidP="00EF5A03">
      <w:pPr>
        <w:rPr>
          <w:lang w:eastAsia="zh-CN"/>
        </w:rPr>
      </w:pPr>
      <w:r w:rsidRPr="00E911D3">
        <w:rPr>
          <w:rFonts w:hint="eastAsia"/>
          <w:lang w:eastAsia="zh-CN"/>
        </w:rPr>
        <w:t xml:space="preserve">EEC  </w:t>
      </w:r>
      <w:r w:rsidRPr="00E911D3">
        <w:rPr>
          <w:rFonts w:hint="eastAsia"/>
          <w:lang w:eastAsia="zh-CN"/>
        </w:rPr>
        <w:t>跨境</w:t>
      </w:r>
      <w:r w:rsidRPr="00E911D3">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E911D3">
        <w:rPr>
          <w:rFonts w:hint="eastAsia"/>
          <w:lang w:eastAsia="zh-CN"/>
        </w:rPr>
        <w:t>申购</w:t>
      </w:r>
      <w:r w:rsidRPr="00E911D3">
        <w:rPr>
          <w:rFonts w:hint="eastAsia"/>
          <w:lang w:eastAsia="zh-CN"/>
        </w:rPr>
        <w:tab/>
        <w:t>External ETF Creation</w:t>
      </w:r>
    </w:p>
    <w:p w:rsidR="00EF5A03" w:rsidRDefault="00EF5A03" w:rsidP="00EF5A03">
      <w:pPr>
        <w:rPr>
          <w:lang w:eastAsia="zh-CN"/>
        </w:rPr>
      </w:pPr>
      <w:r w:rsidRPr="00E911D3">
        <w:rPr>
          <w:rFonts w:hint="eastAsia"/>
          <w:lang w:eastAsia="zh-CN"/>
        </w:rPr>
        <w:t xml:space="preserve">EER  </w:t>
      </w:r>
      <w:r w:rsidRPr="00E911D3">
        <w:rPr>
          <w:rFonts w:hint="eastAsia"/>
          <w:lang w:eastAsia="zh-CN"/>
        </w:rPr>
        <w:t>跨境</w:t>
      </w:r>
      <w:r w:rsidRPr="00E911D3">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E911D3">
        <w:rPr>
          <w:rFonts w:hint="eastAsia"/>
          <w:lang w:eastAsia="zh-CN"/>
        </w:rPr>
        <w:t>赎回</w:t>
      </w:r>
      <w:r w:rsidRPr="00E911D3">
        <w:rPr>
          <w:rFonts w:hint="eastAsia"/>
          <w:lang w:eastAsia="zh-CN"/>
        </w:rPr>
        <w:tab/>
        <w:t>External ETF Redemption</w:t>
      </w:r>
    </w:p>
    <w:p w:rsidR="00EF5A03" w:rsidRPr="008F2375" w:rsidRDefault="00EF5A03" w:rsidP="00EF5A03">
      <w:pPr>
        <w:rPr>
          <w:lang w:eastAsia="zh-CN"/>
        </w:rPr>
      </w:pPr>
      <w:r>
        <w:rPr>
          <w:rFonts w:hint="eastAsia"/>
          <w:lang w:eastAsia="zh-CN"/>
        </w:rPr>
        <w:t xml:space="preserve">GEC  </w:t>
      </w:r>
      <w:r>
        <w:rPr>
          <w:rFonts w:hint="eastAsia"/>
          <w:lang w:eastAsia="zh-CN"/>
        </w:rPr>
        <w:t>黄金</w:t>
      </w:r>
      <w:r>
        <w:rPr>
          <w:rFonts w:hint="eastAsia"/>
          <w:lang w:eastAsia="zh-CN"/>
        </w:rPr>
        <w:t>ETF</w:t>
      </w:r>
      <w:r>
        <w:rPr>
          <w:rFonts w:hint="eastAsia"/>
          <w:lang w:eastAsia="zh-CN"/>
        </w:rPr>
        <w:t>实物申购</w:t>
      </w:r>
      <w:r>
        <w:rPr>
          <w:rFonts w:hint="eastAsia"/>
          <w:lang w:eastAsia="zh-CN"/>
        </w:rPr>
        <w:t xml:space="preserve"> </w:t>
      </w:r>
      <w:r w:rsidRPr="00E911D3">
        <w:rPr>
          <w:rFonts w:hint="eastAsia"/>
          <w:lang w:eastAsia="zh-CN"/>
        </w:rPr>
        <w:tab/>
      </w:r>
      <w:r>
        <w:rPr>
          <w:rFonts w:hint="eastAsia"/>
          <w:lang w:eastAsia="zh-CN"/>
        </w:rPr>
        <w:t>Gold</w:t>
      </w:r>
      <w:r w:rsidRPr="00E911D3">
        <w:rPr>
          <w:rFonts w:hint="eastAsia"/>
          <w:lang w:eastAsia="zh-CN"/>
        </w:rPr>
        <w:t xml:space="preserve"> ETF Creation</w:t>
      </w:r>
    </w:p>
    <w:p w:rsidR="00EF5A03" w:rsidRDefault="00EF5A03" w:rsidP="00EF5A03">
      <w:pPr>
        <w:rPr>
          <w:lang w:eastAsia="zh-CN"/>
        </w:rPr>
      </w:pPr>
      <w:r>
        <w:rPr>
          <w:rFonts w:hint="eastAsia"/>
          <w:lang w:eastAsia="zh-CN"/>
        </w:rPr>
        <w:t xml:space="preserve">GER  </w:t>
      </w:r>
      <w:r>
        <w:rPr>
          <w:rFonts w:hint="eastAsia"/>
          <w:lang w:eastAsia="zh-CN"/>
        </w:rPr>
        <w:t>黄金</w:t>
      </w:r>
      <w:r>
        <w:rPr>
          <w:rFonts w:hint="eastAsia"/>
          <w:lang w:eastAsia="zh-CN"/>
        </w:rPr>
        <w:t>ETF</w:t>
      </w:r>
      <w:r>
        <w:rPr>
          <w:rFonts w:hint="eastAsia"/>
          <w:lang w:eastAsia="zh-CN"/>
        </w:rPr>
        <w:t>实物赎回</w:t>
      </w:r>
      <w:r w:rsidRPr="00E911D3">
        <w:rPr>
          <w:rFonts w:hint="eastAsia"/>
          <w:lang w:eastAsia="zh-CN"/>
        </w:rPr>
        <w:tab/>
      </w:r>
      <w:r>
        <w:rPr>
          <w:rFonts w:hint="eastAsia"/>
          <w:lang w:eastAsia="zh-CN"/>
        </w:rPr>
        <w:t>Gold</w:t>
      </w:r>
      <w:r w:rsidRPr="00E911D3">
        <w:rPr>
          <w:rFonts w:hint="eastAsia"/>
          <w:lang w:eastAsia="zh-CN"/>
        </w:rPr>
        <w:t xml:space="preserve"> ETF Redemption</w:t>
      </w:r>
    </w:p>
    <w:p w:rsidR="00EF5A03" w:rsidRPr="00037FAC" w:rsidRDefault="00EF5A03" w:rsidP="00EF5A03">
      <w:pPr>
        <w:rPr>
          <w:lang w:eastAsia="zh-CN"/>
        </w:rPr>
      </w:pPr>
      <w:r w:rsidRPr="002227CF">
        <w:rPr>
          <w:rFonts w:hint="eastAsia"/>
          <w:lang w:eastAsia="zh-CN"/>
        </w:rPr>
        <w:t>ZII</w:t>
      </w:r>
      <w:r w:rsidRPr="002227CF">
        <w:rPr>
          <w:rFonts w:hint="eastAsia"/>
          <w:color w:val="FF0000"/>
          <w:lang w:eastAsia="zh-CN"/>
        </w:rPr>
        <w:t xml:space="preserve"> </w:t>
      </w:r>
      <w:r w:rsidRPr="002227CF">
        <w:rPr>
          <w:rFonts w:hint="eastAsia"/>
          <w:lang w:eastAsia="zh-CN"/>
        </w:rPr>
        <w:t xml:space="preserve"> </w:t>
      </w:r>
      <w:r w:rsidRPr="002227CF">
        <w:rPr>
          <w:rFonts w:hint="eastAsia"/>
          <w:lang w:eastAsia="zh-CN"/>
        </w:rPr>
        <w:t>转融通非</w:t>
      </w:r>
      <w:r>
        <w:rPr>
          <w:rFonts w:hint="eastAsia"/>
          <w:lang w:eastAsia="zh-CN"/>
        </w:rPr>
        <w:t>约定</w:t>
      </w:r>
      <w:r w:rsidRPr="002227CF">
        <w:rPr>
          <w:rFonts w:hint="eastAsia"/>
          <w:lang w:eastAsia="zh-CN"/>
        </w:rPr>
        <w:t>申报</w:t>
      </w:r>
      <w:r w:rsidRPr="002227CF">
        <w:rPr>
          <w:rFonts w:hint="eastAsia"/>
          <w:lang w:eastAsia="zh-CN"/>
        </w:rPr>
        <w:tab/>
      </w:r>
      <w:r w:rsidRPr="00037FAC">
        <w:rPr>
          <w:rFonts w:hint="eastAsia"/>
          <w:lang w:eastAsia="zh-CN"/>
        </w:rPr>
        <w:t>Lending and</w:t>
      </w:r>
      <w:r w:rsidRPr="00037FAC">
        <w:rPr>
          <w:lang w:eastAsia="zh-CN"/>
        </w:rPr>
        <w:t xml:space="preserve"> Borrowing</w:t>
      </w:r>
      <w:r>
        <w:rPr>
          <w:rFonts w:hint="eastAsia"/>
          <w:lang w:eastAsia="zh-CN"/>
        </w:rPr>
        <w:t>(Zhuanrongtong)</w:t>
      </w:r>
      <w:r w:rsidRPr="00037FAC">
        <w:rPr>
          <w:rFonts w:hint="eastAsia"/>
          <w:lang w:eastAsia="zh-CN"/>
        </w:rPr>
        <w:t xml:space="preserve"> Indication of Interest</w:t>
      </w:r>
    </w:p>
    <w:p w:rsidR="00EF5A03" w:rsidRDefault="00EF5A03" w:rsidP="00EF5A03">
      <w:pPr>
        <w:rPr>
          <w:lang w:eastAsia="zh-CN"/>
        </w:rPr>
      </w:pPr>
      <w:r w:rsidRPr="00037FAC">
        <w:rPr>
          <w:rFonts w:hint="eastAsia"/>
          <w:lang w:eastAsia="zh-CN"/>
        </w:rPr>
        <w:t xml:space="preserve">ZPT </w:t>
      </w:r>
      <w:r w:rsidRPr="00037FAC">
        <w:rPr>
          <w:rFonts w:hint="eastAsia"/>
          <w:lang w:eastAsia="zh-CN"/>
        </w:rPr>
        <w:t>转融通</w:t>
      </w:r>
      <w:r>
        <w:rPr>
          <w:rFonts w:hint="eastAsia"/>
          <w:lang w:eastAsia="zh-CN"/>
        </w:rPr>
        <w:t>约定</w:t>
      </w:r>
      <w:r w:rsidRPr="00037FAC">
        <w:rPr>
          <w:rFonts w:hint="eastAsia"/>
          <w:lang w:eastAsia="zh-CN"/>
        </w:rPr>
        <w:t>申报</w:t>
      </w:r>
      <w:r w:rsidRPr="00037FAC">
        <w:rPr>
          <w:rFonts w:hint="eastAsia"/>
          <w:lang w:eastAsia="zh-CN"/>
        </w:rPr>
        <w:tab/>
        <w:t>Lending and</w:t>
      </w:r>
      <w:r w:rsidRPr="00037FAC">
        <w:rPr>
          <w:lang w:eastAsia="zh-CN"/>
        </w:rPr>
        <w:t xml:space="preserve"> Borrowing</w:t>
      </w:r>
      <w:r>
        <w:rPr>
          <w:rFonts w:hint="eastAsia"/>
          <w:lang w:eastAsia="zh-CN"/>
        </w:rPr>
        <w:t>(Zhuanrongtong)</w:t>
      </w:r>
      <w:r w:rsidRPr="00037FAC">
        <w:rPr>
          <w:rFonts w:hint="eastAsia"/>
          <w:lang w:eastAsia="zh-CN"/>
        </w:rPr>
        <w:t xml:space="preserve"> </w:t>
      </w:r>
      <w:r w:rsidRPr="00037FAC">
        <w:rPr>
          <w:rStyle w:val="lijuyuanxing"/>
        </w:rPr>
        <w:t>a</w:t>
      </w:r>
      <w:r w:rsidRPr="00037FAC">
        <w:rPr>
          <w:rStyle w:val="lijuyuanxing"/>
          <w:rFonts w:hint="eastAsia"/>
          <w:lang w:eastAsia="zh-CN"/>
        </w:rPr>
        <w:t>p</w:t>
      </w:r>
      <w:r w:rsidRPr="00037FAC">
        <w:rPr>
          <w:rStyle w:val="lijuyuanxing"/>
        </w:rPr>
        <w:t>point</w:t>
      </w:r>
      <w:r w:rsidRPr="00037FAC">
        <w:rPr>
          <w:rFonts w:hint="eastAsia"/>
          <w:lang w:eastAsia="zh-CN"/>
        </w:rPr>
        <w:t xml:space="preserve"> T</w:t>
      </w:r>
      <w:r w:rsidRPr="002227CF">
        <w:rPr>
          <w:rFonts w:hint="eastAsia"/>
          <w:lang w:eastAsia="zh-CN"/>
        </w:rPr>
        <w:t>rade</w:t>
      </w:r>
    </w:p>
    <w:p w:rsidR="00EF5A03" w:rsidRPr="005A095D" w:rsidRDefault="00EF5A03" w:rsidP="00EF5A03">
      <w:pPr>
        <w:rPr>
          <w:lang w:eastAsia="zh-CN"/>
        </w:rPr>
      </w:pPr>
      <w:r w:rsidRPr="005A095D">
        <w:rPr>
          <w:rFonts w:hint="eastAsia"/>
          <w:lang w:eastAsia="zh-CN"/>
        </w:rPr>
        <w:t>OFC</w:t>
      </w:r>
      <w:r w:rsidRPr="005A095D">
        <w:rPr>
          <w:rFonts w:hint="eastAsia"/>
          <w:lang w:eastAsia="zh-CN"/>
        </w:rPr>
        <w:t>货币市场基金申购申报（</w:t>
      </w:r>
      <w:r w:rsidRPr="005A095D">
        <w:rPr>
          <w:rFonts w:hint="eastAsia"/>
          <w:lang w:eastAsia="zh-CN"/>
        </w:rPr>
        <w:t>Open-end Fund Createion</w:t>
      </w:r>
      <w:r w:rsidRPr="005A095D">
        <w:rPr>
          <w:rFonts w:hint="eastAsia"/>
          <w:lang w:eastAsia="zh-CN"/>
        </w:rPr>
        <w:t>）</w:t>
      </w:r>
    </w:p>
    <w:p w:rsidR="00EF5A03" w:rsidRDefault="00EF5A03" w:rsidP="00EF5A03">
      <w:pPr>
        <w:rPr>
          <w:lang w:eastAsia="zh-CN"/>
        </w:rPr>
      </w:pPr>
      <w:r w:rsidRPr="005A095D">
        <w:rPr>
          <w:rFonts w:hint="eastAsia"/>
          <w:lang w:eastAsia="zh-CN"/>
        </w:rPr>
        <w:t xml:space="preserve">OFR </w:t>
      </w:r>
      <w:r w:rsidRPr="005A095D">
        <w:rPr>
          <w:rFonts w:hint="eastAsia"/>
          <w:lang w:eastAsia="zh-CN"/>
        </w:rPr>
        <w:t>货币市场基金赎回申报（</w:t>
      </w:r>
      <w:r w:rsidRPr="005A095D">
        <w:rPr>
          <w:rFonts w:hint="eastAsia"/>
          <w:lang w:eastAsia="zh-CN"/>
        </w:rPr>
        <w:t>Open-end Fund Redemption</w:t>
      </w:r>
      <w:r w:rsidRPr="005A095D">
        <w:rPr>
          <w:rFonts w:hint="eastAsia"/>
          <w:lang w:eastAsia="zh-CN"/>
        </w:rPr>
        <w:t>）</w:t>
      </w:r>
    </w:p>
    <w:p w:rsidR="00EF5A03" w:rsidRPr="00B768FE" w:rsidRDefault="00EF5A03" w:rsidP="00EF5A03">
      <w:pPr>
        <w:jc w:val="both"/>
        <w:rPr>
          <w:rFonts w:cs="Arial"/>
          <w:color w:val="000000"/>
          <w:lang w:eastAsia="zh-CN"/>
        </w:rPr>
      </w:pPr>
      <w:r>
        <w:rPr>
          <w:rFonts w:cs="Arial" w:hint="eastAsia"/>
          <w:color w:val="000000"/>
          <w:lang w:eastAsia="zh-CN"/>
        </w:rPr>
        <w:t>SPN</w:t>
      </w:r>
      <w:r w:rsidRPr="00B768FE">
        <w:rPr>
          <w:rFonts w:cs="Arial" w:hint="eastAsia"/>
          <w:color w:val="000000"/>
          <w:lang w:eastAsia="zh-CN"/>
        </w:rPr>
        <w:tab/>
      </w:r>
      <w:r>
        <w:rPr>
          <w:rFonts w:cs="Arial" w:hint="eastAsia"/>
          <w:color w:val="000000"/>
          <w:lang w:eastAsia="zh-CN"/>
        </w:rPr>
        <w:t>初始交易</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New</w:t>
      </w:r>
    </w:p>
    <w:p w:rsidR="00EF5A03" w:rsidRPr="00B768FE" w:rsidRDefault="00EF5A03" w:rsidP="00EF5A03">
      <w:pPr>
        <w:jc w:val="both"/>
        <w:rPr>
          <w:rFonts w:cs="Arial"/>
          <w:color w:val="000000"/>
          <w:lang w:eastAsia="zh-CN"/>
        </w:rPr>
      </w:pPr>
      <w:r>
        <w:rPr>
          <w:rFonts w:cs="Arial" w:hint="eastAsia"/>
          <w:color w:val="000000"/>
          <w:lang w:eastAsia="zh-CN"/>
        </w:rPr>
        <w:t xml:space="preserve">SPS   </w:t>
      </w:r>
      <w:r>
        <w:rPr>
          <w:rFonts w:cs="Arial" w:hint="eastAsia"/>
          <w:color w:val="000000"/>
          <w:lang w:eastAsia="zh-CN"/>
        </w:rPr>
        <w:t>补充质押</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Supplement</w:t>
      </w:r>
    </w:p>
    <w:p w:rsidR="00EF5A03" w:rsidRPr="00B768FE" w:rsidRDefault="00EF5A03" w:rsidP="00EF5A03">
      <w:pPr>
        <w:jc w:val="both"/>
        <w:rPr>
          <w:rFonts w:cs="Arial"/>
          <w:color w:val="000000"/>
          <w:lang w:eastAsia="zh-CN"/>
        </w:rPr>
      </w:pPr>
      <w:r>
        <w:rPr>
          <w:rFonts w:cs="Arial" w:hint="eastAsia"/>
          <w:color w:val="000000"/>
          <w:lang w:eastAsia="zh-CN"/>
        </w:rPr>
        <w:t xml:space="preserve">SPR   </w:t>
      </w:r>
      <w:r>
        <w:rPr>
          <w:rFonts w:cs="Arial" w:hint="eastAsia"/>
          <w:color w:val="000000"/>
          <w:lang w:eastAsia="zh-CN"/>
        </w:rPr>
        <w:t>购回交易</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Retrun</w:t>
      </w:r>
    </w:p>
    <w:p w:rsidR="00EF5A03" w:rsidRDefault="00EF5A03" w:rsidP="00EF5A03">
      <w:pPr>
        <w:jc w:val="both"/>
        <w:rPr>
          <w:rFonts w:cs="Arial"/>
          <w:color w:val="000000"/>
          <w:lang w:eastAsia="zh-CN"/>
        </w:rPr>
      </w:pPr>
      <w:r>
        <w:rPr>
          <w:rFonts w:cs="Arial" w:hint="eastAsia"/>
          <w:color w:val="000000"/>
          <w:lang w:eastAsia="zh-CN"/>
        </w:rPr>
        <w:t xml:space="preserve">SPT   </w:t>
      </w:r>
      <w:r>
        <w:rPr>
          <w:rFonts w:cs="Arial" w:hint="eastAsia"/>
          <w:color w:val="000000"/>
          <w:lang w:eastAsia="zh-CN"/>
        </w:rPr>
        <w:t>终止购回</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sTop</w:t>
      </w:r>
    </w:p>
    <w:p w:rsidR="00EF5A03" w:rsidRPr="00B768FE" w:rsidRDefault="00EF5A03" w:rsidP="00EF5A03">
      <w:pPr>
        <w:jc w:val="both"/>
        <w:rPr>
          <w:rFonts w:cs="Arial"/>
          <w:color w:val="000000"/>
          <w:lang w:eastAsia="zh-CN"/>
        </w:rPr>
      </w:pPr>
      <w:r>
        <w:rPr>
          <w:rFonts w:cs="Arial" w:hint="eastAsia"/>
          <w:color w:val="000000"/>
          <w:lang w:eastAsia="zh-CN"/>
        </w:rPr>
        <w:t xml:space="preserve">SPD  </w:t>
      </w:r>
      <w:r>
        <w:rPr>
          <w:rFonts w:cs="Arial" w:hint="eastAsia"/>
          <w:color w:val="000000"/>
          <w:lang w:eastAsia="zh-CN"/>
        </w:rPr>
        <w:t>部分解除质押</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Dismiss</w:t>
      </w:r>
    </w:p>
    <w:p w:rsidR="00EF5A03" w:rsidRDefault="00EF5A03" w:rsidP="00EF5A03">
      <w:pPr>
        <w:jc w:val="both"/>
        <w:rPr>
          <w:rFonts w:cs="Arial"/>
          <w:color w:val="000000"/>
          <w:lang w:eastAsia="zh-CN"/>
        </w:rPr>
      </w:pPr>
      <w:r>
        <w:rPr>
          <w:rFonts w:cs="Arial" w:hint="eastAsia"/>
          <w:color w:val="000000"/>
          <w:lang w:eastAsia="zh-CN"/>
        </w:rPr>
        <w:t xml:space="preserve">SPB   </w:t>
      </w:r>
      <w:r>
        <w:rPr>
          <w:rFonts w:cs="Arial" w:hint="eastAsia"/>
          <w:color w:val="000000"/>
          <w:lang w:eastAsia="zh-CN"/>
        </w:rPr>
        <w:t>违约处置申请</w:t>
      </w:r>
      <w:r w:rsidRPr="00247C2B">
        <w:rPr>
          <w:rFonts w:cs="Arial" w:hint="eastAsia"/>
          <w:color w:val="000000"/>
          <w:lang w:eastAsia="zh-CN"/>
        </w:rPr>
        <w:t>Stock P</w:t>
      </w:r>
      <w:r w:rsidRPr="00247C2B">
        <w:rPr>
          <w:rFonts w:cs="Arial"/>
          <w:color w:val="000000"/>
          <w:lang w:eastAsia="zh-CN"/>
        </w:rPr>
        <w:t>ledge</w:t>
      </w:r>
      <w:r w:rsidRPr="00247C2B">
        <w:rPr>
          <w:rFonts w:cs="Arial" w:hint="eastAsia"/>
          <w:color w:val="000000"/>
          <w:lang w:eastAsia="zh-CN"/>
        </w:rPr>
        <w:t xml:space="preserve"> Breach</w:t>
      </w:r>
    </w:p>
    <w:p w:rsidR="00EF5A03" w:rsidRDefault="00EF5A03" w:rsidP="00EF5A03">
      <w:pPr>
        <w:rPr>
          <w:lang w:eastAsia="zh-CN"/>
        </w:rPr>
      </w:pPr>
      <w:r>
        <w:rPr>
          <w:rFonts w:hint="eastAsia"/>
          <w:lang w:eastAsia="zh-CN"/>
        </w:rPr>
        <w:t xml:space="preserve">BIY  </w:t>
      </w:r>
      <w:r>
        <w:rPr>
          <w:rFonts w:hint="eastAsia"/>
          <w:lang w:eastAsia="zh-CN"/>
        </w:rPr>
        <w:t>国债预发行利率（收益率）招标申报（</w:t>
      </w:r>
      <w:r>
        <w:rPr>
          <w:rFonts w:hint="eastAsia"/>
          <w:lang w:eastAsia="zh-CN"/>
        </w:rPr>
        <w:t>Bond when Issue by Yield</w:t>
      </w:r>
      <w:r>
        <w:rPr>
          <w:rFonts w:hint="eastAsia"/>
          <w:lang w:eastAsia="zh-CN"/>
        </w:rPr>
        <w:t>）</w:t>
      </w:r>
    </w:p>
    <w:p w:rsidR="00EF5A03" w:rsidRDefault="00EF5A03" w:rsidP="00EF5A03">
      <w:pPr>
        <w:rPr>
          <w:lang w:eastAsia="zh-CN"/>
        </w:rPr>
      </w:pPr>
      <w:r>
        <w:rPr>
          <w:rFonts w:hint="eastAsia"/>
          <w:lang w:eastAsia="zh-CN"/>
        </w:rPr>
        <w:t xml:space="preserve">BIP  </w:t>
      </w:r>
      <w:r>
        <w:rPr>
          <w:rFonts w:hint="eastAsia"/>
          <w:lang w:eastAsia="zh-CN"/>
        </w:rPr>
        <w:t>国债预发行价格招标申报（</w:t>
      </w:r>
      <w:r>
        <w:rPr>
          <w:rFonts w:hint="eastAsia"/>
          <w:lang w:eastAsia="zh-CN"/>
        </w:rPr>
        <w:t>Bond when Issue by Price</w:t>
      </w:r>
      <w:r>
        <w:rPr>
          <w:rFonts w:hint="eastAsia"/>
          <w:lang w:eastAsia="zh-CN"/>
        </w:rPr>
        <w:t>）</w:t>
      </w:r>
    </w:p>
    <w:p w:rsidR="00EF5A03" w:rsidRDefault="00EF5A03" w:rsidP="00EF5A03">
      <w:pPr>
        <w:jc w:val="both"/>
        <w:rPr>
          <w:lang w:eastAsia="zh-CN"/>
        </w:rPr>
      </w:pPr>
      <w:r w:rsidRPr="00392799">
        <w:rPr>
          <w:rFonts w:hint="eastAsia"/>
          <w:lang w:eastAsia="zh-CN"/>
        </w:rPr>
        <w:t xml:space="preserve">FPE  </w:t>
      </w:r>
      <w:r w:rsidRPr="00392799">
        <w:rPr>
          <w:rFonts w:hint="eastAsia"/>
          <w:lang w:eastAsia="zh-CN"/>
        </w:rPr>
        <w:t>大宗固定价格交易申报（</w:t>
      </w:r>
      <w:r w:rsidRPr="00392799">
        <w:rPr>
          <w:rFonts w:hint="eastAsia"/>
          <w:lang w:eastAsia="zh-CN"/>
        </w:rPr>
        <w:t>Fix Price Entry of block trading</w:t>
      </w:r>
      <w:r w:rsidRPr="00392799">
        <w:rPr>
          <w:rFonts w:hint="eastAsia"/>
          <w:lang w:eastAsia="zh-CN"/>
        </w:rPr>
        <w:t>）</w:t>
      </w:r>
    </w:p>
    <w:p w:rsidR="00EF5A03" w:rsidRPr="005655F2" w:rsidRDefault="00EF5A03" w:rsidP="00EF5A03">
      <w:pPr>
        <w:rPr>
          <w:lang w:eastAsia="zh-CN"/>
        </w:rPr>
      </w:pPr>
      <w:r w:rsidRPr="005655F2">
        <w:rPr>
          <w:rFonts w:hint="eastAsia"/>
          <w:lang w:eastAsia="zh-CN"/>
        </w:rPr>
        <w:t xml:space="preserve">LFS  </w:t>
      </w:r>
      <w:r w:rsidRPr="005655F2">
        <w:rPr>
          <w:rFonts w:hint="eastAsia"/>
          <w:lang w:eastAsia="zh-CN"/>
        </w:rPr>
        <w:t>上证</w:t>
      </w:r>
      <w:r w:rsidRPr="005655F2">
        <w:rPr>
          <w:rFonts w:hint="eastAsia"/>
          <w:lang w:eastAsia="zh-CN"/>
        </w:rPr>
        <w:t>LOF</w:t>
      </w:r>
      <w:r w:rsidRPr="005655F2">
        <w:rPr>
          <w:rFonts w:hint="eastAsia"/>
          <w:lang w:eastAsia="zh-CN"/>
        </w:rPr>
        <w:t>认购</w:t>
      </w:r>
    </w:p>
    <w:p w:rsidR="00EF5A03" w:rsidRPr="005655F2" w:rsidRDefault="00EF5A03" w:rsidP="00EF5A03">
      <w:pPr>
        <w:rPr>
          <w:lang w:eastAsia="zh-CN"/>
        </w:rPr>
      </w:pPr>
      <w:r w:rsidRPr="005655F2">
        <w:rPr>
          <w:rFonts w:hint="eastAsia"/>
          <w:lang w:eastAsia="zh-CN"/>
        </w:rPr>
        <w:lastRenderedPageBreak/>
        <w:t xml:space="preserve">LFC  </w:t>
      </w:r>
      <w:r w:rsidRPr="005655F2">
        <w:rPr>
          <w:rFonts w:hint="eastAsia"/>
          <w:lang w:eastAsia="zh-CN"/>
        </w:rPr>
        <w:t>上证</w:t>
      </w:r>
      <w:r w:rsidRPr="005655F2">
        <w:rPr>
          <w:rFonts w:hint="eastAsia"/>
          <w:lang w:eastAsia="zh-CN"/>
        </w:rPr>
        <w:t>LOF</w:t>
      </w:r>
      <w:r w:rsidRPr="005655F2">
        <w:rPr>
          <w:rFonts w:hint="eastAsia"/>
          <w:lang w:eastAsia="zh-CN"/>
        </w:rPr>
        <w:t>申购</w:t>
      </w:r>
      <w:r w:rsidRPr="005655F2">
        <w:rPr>
          <w:rFonts w:hint="eastAsia"/>
          <w:lang w:eastAsia="zh-CN"/>
        </w:rPr>
        <w:tab/>
        <w:t>LOF Creation</w:t>
      </w:r>
    </w:p>
    <w:p w:rsidR="00EF5A03" w:rsidRPr="005655F2" w:rsidRDefault="00EF5A03" w:rsidP="00EF5A03">
      <w:pPr>
        <w:rPr>
          <w:lang w:eastAsia="zh-CN"/>
        </w:rPr>
      </w:pPr>
      <w:r w:rsidRPr="005655F2">
        <w:rPr>
          <w:rFonts w:hint="eastAsia"/>
          <w:lang w:eastAsia="zh-CN"/>
        </w:rPr>
        <w:t xml:space="preserve">LFR  </w:t>
      </w:r>
      <w:r w:rsidRPr="005655F2">
        <w:rPr>
          <w:rFonts w:hint="eastAsia"/>
          <w:lang w:eastAsia="zh-CN"/>
        </w:rPr>
        <w:t>上证</w:t>
      </w:r>
      <w:r w:rsidRPr="005655F2">
        <w:rPr>
          <w:rFonts w:hint="eastAsia"/>
          <w:lang w:eastAsia="zh-CN"/>
        </w:rPr>
        <w:t>LOF</w:t>
      </w:r>
      <w:r w:rsidRPr="005655F2">
        <w:rPr>
          <w:rFonts w:hint="eastAsia"/>
          <w:lang w:eastAsia="zh-CN"/>
        </w:rPr>
        <w:t>赎回</w:t>
      </w:r>
      <w:r w:rsidRPr="005655F2">
        <w:rPr>
          <w:rFonts w:hint="eastAsia"/>
          <w:lang w:eastAsia="zh-CN"/>
        </w:rPr>
        <w:tab/>
        <w:t>LOF Redemption</w:t>
      </w:r>
    </w:p>
    <w:p w:rsidR="00EF5A03" w:rsidRPr="005655F2" w:rsidRDefault="00EF5A03" w:rsidP="00EF5A03">
      <w:pPr>
        <w:rPr>
          <w:lang w:eastAsia="zh-CN"/>
        </w:rPr>
      </w:pPr>
      <w:r w:rsidRPr="005655F2">
        <w:rPr>
          <w:rFonts w:hint="eastAsia"/>
          <w:lang w:eastAsia="zh-CN"/>
        </w:rPr>
        <w:t xml:space="preserve">LFT  </w:t>
      </w:r>
      <w:r w:rsidRPr="005655F2">
        <w:rPr>
          <w:rFonts w:hint="eastAsia"/>
          <w:lang w:eastAsia="zh-CN"/>
        </w:rPr>
        <w:t>上证</w:t>
      </w:r>
      <w:r w:rsidRPr="005655F2">
        <w:rPr>
          <w:rFonts w:hint="eastAsia"/>
          <w:lang w:eastAsia="zh-CN"/>
        </w:rPr>
        <w:t>LOF</w:t>
      </w:r>
      <w:r w:rsidRPr="005655F2">
        <w:rPr>
          <w:rFonts w:hint="eastAsia"/>
          <w:lang w:eastAsia="zh-CN"/>
        </w:rPr>
        <w:t>场内转场外的转托管</w:t>
      </w:r>
    </w:p>
    <w:p w:rsidR="00EF5A03" w:rsidRPr="005655F2" w:rsidRDefault="00EF5A03" w:rsidP="00EF5A03">
      <w:pPr>
        <w:rPr>
          <w:lang w:eastAsia="zh-CN"/>
        </w:rPr>
      </w:pPr>
      <w:r w:rsidRPr="005655F2">
        <w:rPr>
          <w:rFonts w:hint="eastAsia"/>
          <w:lang w:eastAsia="zh-CN"/>
        </w:rPr>
        <w:t xml:space="preserve">LFP  </w:t>
      </w:r>
      <w:r w:rsidRPr="005655F2">
        <w:rPr>
          <w:rFonts w:hint="eastAsia"/>
          <w:lang w:eastAsia="zh-CN"/>
        </w:rPr>
        <w:t>上证</w:t>
      </w:r>
      <w:r w:rsidRPr="005655F2">
        <w:rPr>
          <w:rFonts w:hint="eastAsia"/>
          <w:lang w:eastAsia="zh-CN"/>
        </w:rPr>
        <w:t>LOF</w:t>
      </w:r>
      <w:r w:rsidRPr="005655F2">
        <w:rPr>
          <w:rFonts w:hint="eastAsia"/>
          <w:lang w:eastAsia="zh-CN"/>
        </w:rPr>
        <w:t>母基金分拆</w:t>
      </w:r>
    </w:p>
    <w:p w:rsidR="00EF5A03" w:rsidRDefault="00EF5A03" w:rsidP="00EF5A03">
      <w:pPr>
        <w:rPr>
          <w:lang w:eastAsia="zh-CN"/>
        </w:rPr>
      </w:pPr>
      <w:r w:rsidRPr="005655F2">
        <w:rPr>
          <w:rFonts w:hint="eastAsia"/>
          <w:lang w:eastAsia="zh-CN"/>
        </w:rPr>
        <w:t xml:space="preserve">LFM  </w:t>
      </w:r>
      <w:r w:rsidRPr="005655F2">
        <w:rPr>
          <w:rFonts w:hint="eastAsia"/>
          <w:lang w:eastAsia="zh-CN"/>
        </w:rPr>
        <w:t>上证</w:t>
      </w:r>
      <w:r w:rsidRPr="005655F2">
        <w:rPr>
          <w:rFonts w:hint="eastAsia"/>
          <w:lang w:eastAsia="zh-CN"/>
        </w:rPr>
        <w:t>LOF</w:t>
      </w:r>
      <w:r w:rsidRPr="005655F2">
        <w:rPr>
          <w:rFonts w:hint="eastAsia"/>
          <w:lang w:eastAsia="zh-CN"/>
        </w:rPr>
        <w:t>子基金合并</w:t>
      </w:r>
    </w:p>
    <w:p w:rsidR="00EF5A03" w:rsidRDefault="00EF5A03" w:rsidP="00EF5A03">
      <w:pPr>
        <w:rPr>
          <w:lang w:eastAsia="zh-CN"/>
        </w:rPr>
      </w:pPr>
      <w:r w:rsidRPr="00917A26">
        <w:rPr>
          <w:rFonts w:hint="eastAsia"/>
          <w:lang w:eastAsia="zh-CN"/>
        </w:rPr>
        <w:t xml:space="preserve">VTE  </w:t>
      </w:r>
      <w:r w:rsidRPr="00917A26">
        <w:rPr>
          <w:rFonts w:hint="eastAsia"/>
          <w:lang w:eastAsia="zh-CN"/>
        </w:rPr>
        <w:t>投票申报（</w:t>
      </w:r>
      <w:r w:rsidRPr="00917A26">
        <w:rPr>
          <w:rFonts w:hint="eastAsia"/>
          <w:lang w:eastAsia="zh-CN"/>
        </w:rPr>
        <w:t>Vote Entry</w:t>
      </w:r>
      <w:r w:rsidRPr="00917A26">
        <w:rPr>
          <w:rFonts w:hint="eastAsia"/>
          <w:lang w:eastAsia="zh-CN"/>
        </w:rPr>
        <w:t>）</w:t>
      </w:r>
    </w:p>
    <w:p w:rsidR="00EF5A03" w:rsidRDefault="00EF5A03" w:rsidP="00EF5A03">
      <w:pPr>
        <w:rPr>
          <w:lang w:eastAsia="zh-CN"/>
        </w:rPr>
      </w:pPr>
      <w:r w:rsidRPr="004B7012">
        <w:rPr>
          <w:lang w:eastAsia="zh-CN"/>
        </w:rPr>
        <w:t xml:space="preserve">CFC </w:t>
      </w:r>
      <w:r w:rsidRPr="004B7012">
        <w:rPr>
          <w:rFonts w:hint="eastAsia"/>
          <w:lang w:eastAsia="zh-CN"/>
        </w:rPr>
        <w:t>资金前端控制</w:t>
      </w:r>
    </w:p>
    <w:p w:rsidR="004B7012" w:rsidRDefault="004B7012" w:rsidP="00E90DDB">
      <w:pPr>
        <w:rPr>
          <w:ins w:id="44" w:author="USER" w:date="2018-11-09T19:07:00Z"/>
          <w:lang w:eastAsia="zh-CN"/>
        </w:rPr>
      </w:pPr>
      <w:r w:rsidRPr="00E90DDB">
        <w:rPr>
          <w:lang w:eastAsia="zh-CN"/>
        </w:rPr>
        <w:t>PWS</w:t>
      </w:r>
      <w:r w:rsidRPr="00E90DDB">
        <w:rPr>
          <w:rFonts w:hint="eastAsia"/>
          <w:lang w:eastAsia="zh-CN"/>
        </w:rPr>
        <w:t xml:space="preserve"> </w:t>
      </w:r>
      <w:r w:rsidRPr="00E90DDB">
        <w:rPr>
          <w:rFonts w:hint="eastAsia"/>
          <w:lang w:eastAsia="zh-CN"/>
        </w:rPr>
        <w:t>密码服务</w:t>
      </w:r>
      <w:r w:rsidRPr="00E90DDB">
        <w:rPr>
          <w:rFonts w:hint="eastAsia"/>
          <w:lang w:eastAsia="zh-CN"/>
        </w:rPr>
        <w:t xml:space="preserve"> </w:t>
      </w:r>
      <w:r w:rsidRPr="00200E39">
        <w:rPr>
          <w:lang w:eastAsia="zh-CN"/>
        </w:rPr>
        <w:t>Password Service</w:t>
      </w:r>
    </w:p>
    <w:p w:rsidR="00532FEC" w:rsidRDefault="00532FEC" w:rsidP="00E90DDB">
      <w:pPr>
        <w:rPr>
          <w:lang w:eastAsia="zh-CN"/>
        </w:rPr>
      </w:pPr>
      <w:ins w:id="45" w:author="USER" w:date="2018-11-09T19:09:00Z">
        <w:r>
          <w:rPr>
            <w:rStyle w:val="lijuyuanxing"/>
          </w:rPr>
          <w:t>P</w:t>
        </w:r>
      </w:ins>
      <w:ins w:id="46" w:author="USER" w:date="2018-11-09T19:08:00Z">
        <w:r>
          <w:rPr>
            <w:rStyle w:val="lijuyuanxing"/>
          </w:rPr>
          <w:t>FP</w:t>
        </w:r>
      </w:ins>
      <w:ins w:id="47" w:author="USER" w:date="2018-11-09T19:09:00Z">
        <w:r>
          <w:rPr>
            <w:rStyle w:val="lijuyuanxing"/>
          </w:rPr>
          <w:t xml:space="preserve"> </w:t>
        </w:r>
        <w:r>
          <w:rPr>
            <w:rStyle w:val="lijuyuanxing"/>
            <w:rFonts w:hint="eastAsia"/>
            <w:lang w:eastAsia="zh-CN"/>
          </w:rPr>
          <w:t>盘后</w:t>
        </w:r>
        <w:r>
          <w:rPr>
            <w:rStyle w:val="lijuyuanxing"/>
            <w:lang w:eastAsia="zh-CN"/>
          </w:rPr>
          <w:t>固定价格</w:t>
        </w:r>
      </w:ins>
      <w:ins w:id="48" w:author="明坤 王" w:date="2019-01-31T11:29:00Z">
        <w:r w:rsidR="00B97A99">
          <w:rPr>
            <w:rStyle w:val="lijuyuanxing"/>
            <w:rFonts w:hint="eastAsia"/>
            <w:lang w:eastAsia="zh-CN"/>
          </w:rPr>
          <w:t>申报</w:t>
        </w:r>
      </w:ins>
      <w:ins w:id="49" w:author="USER" w:date="2018-11-09T19:09:00Z">
        <w:r>
          <w:rPr>
            <w:rStyle w:val="lijuyuanxing"/>
            <w:rFonts w:hint="eastAsia"/>
            <w:lang w:eastAsia="zh-CN"/>
          </w:rPr>
          <w:t xml:space="preserve"> </w:t>
        </w:r>
      </w:ins>
      <w:ins w:id="50" w:author="USER" w:date="2018-11-09T19:10:00Z">
        <w:r>
          <w:rPr>
            <w:rStyle w:val="lijuyuanxing"/>
            <w:lang w:eastAsia="zh-CN"/>
          </w:rPr>
          <w:t>Post-trade f</w:t>
        </w:r>
      </w:ins>
      <w:ins w:id="51" w:author="USER" w:date="2018-11-09T19:09:00Z">
        <w:r>
          <w:rPr>
            <w:rStyle w:val="lijuyuanxing"/>
            <w:lang w:eastAsia="zh-CN"/>
          </w:rPr>
          <w:t xml:space="preserve">ix </w:t>
        </w:r>
      </w:ins>
      <w:ins w:id="52" w:author="USER" w:date="2018-11-09T19:10:00Z">
        <w:r>
          <w:rPr>
            <w:rStyle w:val="lijuyuanxing"/>
            <w:lang w:eastAsia="zh-CN"/>
          </w:rPr>
          <w:t>p</w:t>
        </w:r>
      </w:ins>
      <w:ins w:id="53" w:author="USER" w:date="2018-11-09T19:09:00Z">
        <w:r>
          <w:rPr>
            <w:rStyle w:val="lijuyuanxing"/>
            <w:lang w:eastAsia="zh-CN"/>
          </w:rPr>
          <w:t xml:space="preserve">rice </w:t>
        </w:r>
      </w:ins>
      <w:ins w:id="54" w:author="USER" w:date="2018-11-09T19:10:00Z">
        <w:r>
          <w:rPr>
            <w:rStyle w:val="lijuyuanxing"/>
            <w:lang w:eastAsia="zh-CN"/>
          </w:rPr>
          <w:t>trade</w:t>
        </w:r>
      </w:ins>
    </w:p>
    <w:p w:rsidR="00EF5A03" w:rsidRPr="00152EAA" w:rsidRDefault="00EF5A03" w:rsidP="00EF5A03">
      <w:pPr>
        <w:rPr>
          <w:lang w:eastAsia="zh-CN"/>
        </w:rPr>
      </w:pPr>
    </w:p>
    <w:p w:rsidR="00EF5A03" w:rsidRPr="004A4861" w:rsidRDefault="00EF5A03" w:rsidP="00EF5A03">
      <w:pPr>
        <w:rPr>
          <w:rFonts w:ascii="宋体" w:hAnsi="Times New Roman" w:cs="宋体"/>
          <w:b/>
          <w:lang w:val="en-US" w:eastAsia="zh-CN"/>
        </w:rPr>
      </w:pPr>
      <w:r w:rsidRPr="004A4861">
        <w:rPr>
          <w:rFonts w:ascii="宋体" w:hAnsi="Times New Roman" w:cs="宋体" w:hint="eastAsia"/>
          <w:b/>
          <w:lang w:val="en-US" w:eastAsia="zh-CN"/>
        </w:rPr>
        <w:t>数据广播类型</w:t>
      </w:r>
      <w:r>
        <w:rPr>
          <w:rFonts w:hint="eastAsia"/>
        </w:rPr>
        <w:t>（</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sidRPr="004A4861">
        <w:rPr>
          <w:rFonts w:ascii="宋体" w:hAnsi="Times New Roman" w:cs="宋体" w:hint="eastAsia"/>
          <w:b/>
          <w:lang w:val="en-US" w:eastAsia="zh-CN"/>
        </w:rPr>
        <w:t>，取值为：</w:t>
      </w:r>
    </w:p>
    <w:p w:rsidR="00EF5A03" w:rsidRPr="005C3FD5" w:rsidRDefault="00EF5A03" w:rsidP="00EF5A03">
      <w:pPr>
        <w:widowControl w:val="0"/>
        <w:ind w:firstLineChars="100" w:firstLine="200"/>
        <w:jc w:val="both"/>
        <w:rPr>
          <w:rFonts w:ascii="Calibri" w:hAnsi="Calibri" w:cs="Arial"/>
          <w:kern w:val="2"/>
          <w:szCs w:val="22"/>
          <w:lang w:eastAsia="zh-CN"/>
        </w:rPr>
      </w:pPr>
      <w:r w:rsidRPr="005C3FD5">
        <w:rPr>
          <w:rFonts w:ascii="Calibri" w:hAnsi="Calibri" w:cs="Arial" w:hint="eastAsia"/>
          <w:kern w:val="2"/>
          <w:szCs w:val="22"/>
          <w:lang w:eastAsia="zh-CN"/>
        </w:rPr>
        <w:t>01</w:t>
      </w:r>
      <w:r w:rsidRPr="005C3FD5">
        <w:rPr>
          <w:rFonts w:ascii="Calibri" w:hAnsi="Calibri" w:cs="Arial" w:hint="eastAsia"/>
          <w:kern w:val="2"/>
          <w:szCs w:val="22"/>
          <w:lang w:eastAsia="zh-CN"/>
        </w:rPr>
        <w:t>：</w:t>
      </w:r>
      <w:r w:rsidRPr="005C3FD5">
        <w:rPr>
          <w:rFonts w:ascii="Calibri" w:hAnsi="Calibri" w:cs="Arial" w:hint="eastAsia"/>
          <w:kern w:val="2"/>
          <w:szCs w:val="22"/>
        </w:rPr>
        <w:t>跨境</w:t>
      </w:r>
      <w:r w:rsidRPr="005C3FD5">
        <w:rPr>
          <w:rFonts w:ascii="Calibri" w:hAnsi="Calibri" w:cs="Arial" w:hint="eastAsia"/>
          <w:kern w:val="2"/>
          <w:szCs w:val="22"/>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ascii="Calibri" w:hAnsi="Calibri" w:cs="Arial" w:hint="eastAsia"/>
          <w:kern w:val="2"/>
          <w:szCs w:val="22"/>
        </w:rPr>
        <w:t>申赎业务</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leftChars="100" w:left="200"/>
        <w:jc w:val="both"/>
        <w:rPr>
          <w:rFonts w:ascii="Calibri" w:hAnsi="Calibri" w:cs="Arial"/>
          <w:kern w:val="2"/>
          <w:szCs w:val="22"/>
          <w:lang w:eastAsia="zh-CN"/>
        </w:rPr>
      </w:pPr>
      <w:r w:rsidRPr="005C3FD5">
        <w:rPr>
          <w:rFonts w:ascii="Calibri" w:hAnsi="Calibri" w:cs="Arial" w:hint="eastAsia"/>
          <w:kern w:val="2"/>
          <w:szCs w:val="22"/>
          <w:lang w:eastAsia="zh-CN"/>
        </w:rPr>
        <w:t>02</w:t>
      </w:r>
      <w:r w:rsidRPr="005C3FD5">
        <w:rPr>
          <w:rFonts w:ascii="Calibri" w:hAnsi="Calibri" w:cs="Arial" w:hint="eastAsia"/>
          <w:kern w:val="2"/>
          <w:szCs w:val="22"/>
          <w:lang w:eastAsia="zh-CN"/>
        </w:rPr>
        <w:t>：</w:t>
      </w:r>
      <w:r w:rsidRPr="005C3FD5">
        <w:rPr>
          <w:rFonts w:ascii="Calibri" w:hAnsi="Calibri" w:cs="Arial"/>
          <w:kern w:val="2"/>
          <w:szCs w:val="22"/>
        </w:rPr>
        <w:t>大宗交易执行报告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r w:rsidRPr="005C3FD5">
        <w:rPr>
          <w:rFonts w:ascii="Calibri" w:hAnsi="Calibri" w:cs="Arial"/>
          <w:kern w:val="2"/>
          <w:szCs w:val="22"/>
        </w:rPr>
        <w:br/>
      </w:r>
      <w:r w:rsidRPr="005C3FD5">
        <w:rPr>
          <w:rFonts w:ascii="Calibri" w:hAnsi="Calibri" w:cs="Arial" w:hint="eastAsia"/>
          <w:kern w:val="2"/>
          <w:szCs w:val="22"/>
          <w:lang w:eastAsia="zh-CN"/>
        </w:rPr>
        <w:t>03</w:t>
      </w:r>
      <w:r w:rsidRPr="005C3FD5">
        <w:rPr>
          <w:rFonts w:ascii="Calibri" w:hAnsi="Calibri" w:cs="Arial" w:hint="eastAsia"/>
          <w:kern w:val="2"/>
          <w:szCs w:val="22"/>
          <w:lang w:eastAsia="zh-CN"/>
        </w:rPr>
        <w:t>：</w:t>
      </w:r>
      <w:r w:rsidRPr="005C3FD5">
        <w:rPr>
          <w:rFonts w:ascii="Calibri" w:hAnsi="Calibri" w:cs="Arial"/>
          <w:kern w:val="2"/>
          <w:szCs w:val="22"/>
          <w:lang w:eastAsia="zh-CN"/>
        </w:rPr>
        <w:t>大宗交易意向申报行情</w:t>
      </w:r>
      <w:r w:rsidRPr="005C3FD5">
        <w:rPr>
          <w:rFonts w:ascii="Calibri" w:hAnsi="Calibri" w:cs="Arial" w:hint="eastAsia"/>
          <w:kern w:val="2"/>
          <w:szCs w:val="22"/>
          <w:lang w:eastAsia="zh-CN"/>
        </w:rPr>
        <w:t>（</w:t>
      </w:r>
      <w:r w:rsidRPr="005C3FD5">
        <w:rPr>
          <w:rFonts w:ascii="Calibri" w:hAnsi="Calibri" w:cs="Arial"/>
          <w:kern w:val="2"/>
          <w:szCs w:val="22"/>
          <w:lang w:eastAsia="zh-CN"/>
        </w:rPr>
        <w:t>pubdata</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04 </w:t>
      </w:r>
      <w:r w:rsidRPr="005C3FD5">
        <w:rPr>
          <w:rFonts w:ascii="Calibri" w:hAnsi="Calibri" w:cs="Arial" w:hint="eastAsia"/>
          <w:kern w:val="2"/>
          <w:szCs w:val="22"/>
        </w:rPr>
        <w:t>转融通出借人实时申报及成交汇总行情广播</w:t>
      </w:r>
      <w:r w:rsidRPr="005C3FD5">
        <w:rPr>
          <w:rFonts w:ascii="Calibri" w:hAnsi="Calibri" w:cs="Arial" w:hint="eastAsia"/>
          <w:kern w:val="2"/>
          <w:szCs w:val="22"/>
          <w:lang w:eastAsia="zh-CN"/>
        </w:rPr>
        <w:t>（</w:t>
      </w:r>
      <w:r w:rsidRPr="005C3FD5">
        <w:rPr>
          <w:rFonts w:ascii="Calibri" w:hAnsi="Calibri" w:cs="Arial"/>
          <w:kern w:val="2"/>
          <w:szCs w:val="22"/>
          <w:lang w:eastAsia="zh-CN"/>
        </w:rPr>
        <w:t>pubdata</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05 </w:t>
      </w:r>
      <w:r>
        <w:rPr>
          <w:rFonts w:ascii="Calibri" w:hAnsi="Calibri" w:cs="Arial" w:hint="eastAsia"/>
          <w:kern w:val="2"/>
          <w:szCs w:val="22"/>
          <w:lang w:eastAsia="zh-CN"/>
        </w:rPr>
        <w:t>约定申报</w:t>
      </w:r>
      <w:r w:rsidRPr="005C3FD5">
        <w:rPr>
          <w:rFonts w:ascii="Calibri" w:hAnsi="Calibri" w:cs="Arial" w:hint="eastAsia"/>
          <w:kern w:val="2"/>
          <w:szCs w:val="22"/>
        </w:rPr>
        <w:t>转融通执行报告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06 </w:t>
      </w:r>
      <w:r w:rsidRPr="005C3FD5">
        <w:rPr>
          <w:rFonts w:ascii="Calibri" w:hAnsi="Calibri" w:cs="Arial" w:hint="eastAsia"/>
          <w:kern w:val="2"/>
          <w:szCs w:val="22"/>
        </w:rPr>
        <w:t>非</w:t>
      </w:r>
      <w:r>
        <w:rPr>
          <w:rFonts w:ascii="Calibri" w:hAnsi="Calibri" w:cs="Arial" w:hint="eastAsia"/>
          <w:kern w:val="2"/>
          <w:szCs w:val="22"/>
          <w:lang w:eastAsia="zh-CN"/>
        </w:rPr>
        <w:t>约定申报</w:t>
      </w:r>
      <w:r w:rsidRPr="005C3FD5">
        <w:rPr>
          <w:rFonts w:ascii="Calibri" w:hAnsi="Calibri" w:cs="Arial" w:hint="eastAsia"/>
          <w:kern w:val="2"/>
          <w:szCs w:val="22"/>
        </w:rPr>
        <w:t>转融通执行报告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07 </w:t>
      </w:r>
      <w:r w:rsidRPr="005C3FD5">
        <w:rPr>
          <w:rFonts w:ascii="Calibri" w:hAnsi="Calibri" w:cs="Arial" w:hint="eastAsia"/>
          <w:kern w:val="2"/>
          <w:szCs w:val="22"/>
        </w:rPr>
        <w:t>转发的转融通</w:t>
      </w:r>
      <w:r>
        <w:rPr>
          <w:rFonts w:ascii="Calibri" w:hAnsi="Calibri" w:cs="Arial" w:hint="eastAsia"/>
          <w:kern w:val="2"/>
          <w:szCs w:val="22"/>
          <w:lang w:eastAsia="zh-CN"/>
        </w:rPr>
        <w:t>约定</w:t>
      </w:r>
      <w:r w:rsidRPr="005C3FD5">
        <w:rPr>
          <w:rFonts w:ascii="Calibri" w:hAnsi="Calibri" w:cs="Arial" w:hint="eastAsia"/>
          <w:kern w:val="2"/>
          <w:szCs w:val="22"/>
        </w:rPr>
        <w:t>申报</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08 </w:t>
      </w:r>
      <w:r w:rsidRPr="005C3FD5">
        <w:rPr>
          <w:rFonts w:ascii="Calibri" w:hAnsi="Calibri" w:cs="Arial" w:hint="eastAsia"/>
          <w:kern w:val="2"/>
          <w:szCs w:val="22"/>
        </w:rPr>
        <w:t>转发的转融通非</w:t>
      </w:r>
      <w:r>
        <w:rPr>
          <w:rFonts w:ascii="Calibri" w:hAnsi="Calibri" w:cs="Arial" w:hint="eastAsia"/>
          <w:kern w:val="2"/>
          <w:szCs w:val="22"/>
          <w:lang w:eastAsia="zh-CN"/>
        </w:rPr>
        <w:t>约定</w:t>
      </w:r>
      <w:r w:rsidRPr="005C3FD5">
        <w:rPr>
          <w:rFonts w:ascii="Calibri" w:hAnsi="Calibri" w:cs="Arial" w:hint="eastAsia"/>
          <w:kern w:val="2"/>
          <w:szCs w:val="22"/>
        </w:rPr>
        <w:t>申报</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5C3FD5" w:rsidRDefault="00EF5A03" w:rsidP="00EF5A03">
      <w:pPr>
        <w:widowControl w:val="0"/>
        <w:ind w:firstLineChars="100" w:firstLine="200"/>
        <w:jc w:val="both"/>
        <w:rPr>
          <w:rFonts w:ascii="Calibri" w:hAnsi="Calibri" w:cs="Arial"/>
          <w:kern w:val="2"/>
          <w:szCs w:val="22"/>
        </w:rPr>
      </w:pPr>
      <w:r w:rsidRPr="005C3FD5">
        <w:rPr>
          <w:rFonts w:ascii="Calibri" w:hAnsi="Calibri" w:cs="Arial" w:hint="eastAsia"/>
          <w:kern w:val="2"/>
          <w:szCs w:val="22"/>
        </w:rPr>
        <w:t xml:space="preserve">09 </w:t>
      </w:r>
      <w:r w:rsidRPr="005C3FD5">
        <w:rPr>
          <w:rFonts w:ascii="Calibri" w:hAnsi="Calibri" w:cs="Arial" w:hint="eastAsia"/>
          <w:kern w:val="2"/>
          <w:szCs w:val="22"/>
        </w:rPr>
        <w:t>转发的转融通</w:t>
      </w:r>
      <w:r>
        <w:rPr>
          <w:rFonts w:ascii="Calibri" w:hAnsi="Calibri" w:cs="Arial" w:hint="eastAsia"/>
          <w:kern w:val="2"/>
          <w:szCs w:val="22"/>
          <w:lang w:eastAsia="zh-CN"/>
        </w:rPr>
        <w:t>约定申报</w:t>
      </w:r>
      <w:r w:rsidRPr="005C3FD5">
        <w:rPr>
          <w:rFonts w:ascii="Calibri" w:hAnsi="Calibri" w:cs="Arial" w:hint="eastAsia"/>
          <w:kern w:val="2"/>
          <w:szCs w:val="22"/>
        </w:rPr>
        <w:t>撤单</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5C3FD5">
        <w:rPr>
          <w:rFonts w:ascii="Calibri" w:hAnsi="Calibri" w:cs="Arial" w:hint="eastAsia"/>
          <w:kern w:val="2"/>
          <w:szCs w:val="22"/>
        </w:rPr>
        <w:t>10 </w:t>
      </w:r>
      <w:r w:rsidRPr="005C3FD5">
        <w:rPr>
          <w:rFonts w:ascii="Calibri" w:hAnsi="Calibri" w:cs="Arial" w:hint="eastAsia"/>
          <w:kern w:val="2"/>
          <w:szCs w:val="22"/>
        </w:rPr>
        <w:t>转发的转融通非</w:t>
      </w:r>
      <w:r>
        <w:rPr>
          <w:rFonts w:ascii="Calibri" w:hAnsi="Calibri" w:cs="Arial" w:hint="eastAsia"/>
          <w:kern w:val="2"/>
          <w:szCs w:val="22"/>
          <w:lang w:eastAsia="zh-CN"/>
        </w:rPr>
        <w:t>约定申报</w:t>
      </w:r>
      <w:r w:rsidRPr="005C3FD5">
        <w:rPr>
          <w:rFonts w:ascii="Calibri" w:hAnsi="Calibri" w:cs="Arial" w:hint="eastAsia"/>
          <w:kern w:val="2"/>
          <w:szCs w:val="22"/>
        </w:rPr>
        <w:t>撤单</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A9346E">
        <w:rPr>
          <w:rFonts w:ascii="Calibri" w:hAnsi="Calibri" w:cs="Arial"/>
          <w:kern w:val="2"/>
          <w:szCs w:val="22"/>
          <w:lang w:eastAsia="zh-CN"/>
        </w:rPr>
        <w:t>12</w:t>
      </w:r>
      <w:r w:rsidRPr="00A9346E">
        <w:rPr>
          <w:rFonts w:ascii="Calibri" w:hAnsi="Calibri" w:cs="Arial" w:hint="eastAsia"/>
          <w:kern w:val="2"/>
          <w:szCs w:val="22"/>
          <w:lang w:eastAsia="zh-CN"/>
        </w:rPr>
        <w:t>货币基金执行报告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sidRPr="00917A26">
        <w:rPr>
          <w:rFonts w:ascii="Calibri" w:hAnsi="Calibri" w:cs="Arial" w:hint="eastAsia"/>
          <w:kern w:val="2"/>
          <w:szCs w:val="22"/>
          <w:lang w:eastAsia="zh-CN"/>
        </w:rPr>
        <w:t>13 LOF</w:t>
      </w:r>
      <w:r w:rsidRPr="00917A26">
        <w:rPr>
          <w:rFonts w:ascii="Calibri" w:hAnsi="Calibri" w:cs="Arial" w:hint="eastAsia"/>
          <w:kern w:val="2"/>
          <w:szCs w:val="22"/>
          <w:lang w:eastAsia="zh-CN"/>
        </w:rPr>
        <w:t>执行报告（</w:t>
      </w:r>
      <w:r w:rsidRPr="00917A26">
        <w:rPr>
          <w:rFonts w:ascii="Calibri" w:hAnsi="Calibri" w:cs="Arial" w:hint="eastAsia"/>
          <w:kern w:val="2"/>
          <w:szCs w:val="22"/>
          <w:lang w:eastAsia="zh-CN"/>
        </w:rPr>
        <w:t>execreport</w:t>
      </w:r>
      <w:r w:rsidRPr="00917A26">
        <w:rPr>
          <w:rFonts w:ascii="Calibri" w:hAnsi="Calibri" w:cs="Arial"/>
          <w:kern w:val="2"/>
          <w:szCs w:val="22"/>
          <w:lang w:eastAsia="zh-CN"/>
        </w:rPr>
        <w:t>）</w:t>
      </w:r>
    </w:p>
    <w:p w:rsidR="00EF5A03" w:rsidRDefault="00EF5A03" w:rsidP="00EF5A03">
      <w:pPr>
        <w:widowControl w:val="0"/>
        <w:ind w:firstLineChars="100" w:firstLine="200"/>
        <w:jc w:val="both"/>
        <w:rPr>
          <w:rFonts w:ascii="Calibri" w:hAnsi="Calibri" w:cs="Arial"/>
          <w:kern w:val="2"/>
          <w:szCs w:val="22"/>
          <w:lang w:eastAsia="zh-CN"/>
        </w:rPr>
      </w:pPr>
      <w:r>
        <w:rPr>
          <w:rFonts w:ascii="Calibri" w:hAnsi="Calibri" w:cs="Arial" w:hint="eastAsia"/>
          <w:kern w:val="2"/>
          <w:szCs w:val="22"/>
          <w:lang w:eastAsia="zh-CN"/>
        </w:rPr>
        <w:t xml:space="preserve">14 </w:t>
      </w:r>
      <w:r>
        <w:rPr>
          <w:rFonts w:ascii="Calibri" w:hAnsi="Calibri" w:cs="Arial" w:hint="eastAsia"/>
          <w:kern w:val="2"/>
          <w:szCs w:val="22"/>
          <w:lang w:eastAsia="zh-CN"/>
        </w:rPr>
        <w:t>大宗盘后固定价格交易执行报告</w:t>
      </w:r>
      <w:r w:rsidRPr="00F158E8">
        <w:rPr>
          <w:rFonts w:ascii="Calibri" w:hAnsi="Calibri" w:cs="Arial" w:hint="eastAsia"/>
          <w:kern w:val="2"/>
          <w:szCs w:val="22"/>
          <w:lang w:eastAsia="zh-CN"/>
        </w:rPr>
        <w:t>（</w:t>
      </w:r>
      <w:r w:rsidRPr="00F158E8">
        <w:rPr>
          <w:rFonts w:ascii="Calibri" w:hAnsi="Calibri" w:cs="Arial"/>
          <w:kern w:val="2"/>
          <w:szCs w:val="22"/>
          <w:lang w:eastAsia="zh-CN"/>
        </w:rPr>
        <w:t>execreport</w:t>
      </w:r>
      <w:r w:rsidRPr="00F158E8">
        <w:rPr>
          <w:rFonts w:ascii="Calibri" w:hAnsi="Calibri" w:cs="Arial" w:hint="eastAsia"/>
          <w:kern w:val="2"/>
          <w:szCs w:val="22"/>
          <w:lang w:eastAsia="zh-CN"/>
        </w:rPr>
        <w:t>）</w:t>
      </w:r>
    </w:p>
    <w:p w:rsidR="00EF5A03" w:rsidRPr="00A9346E" w:rsidRDefault="00EF5A03" w:rsidP="00EF5A03">
      <w:pPr>
        <w:widowControl w:val="0"/>
        <w:ind w:firstLineChars="100" w:firstLine="200"/>
        <w:jc w:val="both"/>
        <w:rPr>
          <w:rFonts w:ascii="Calibri" w:hAnsi="Calibri" w:cs="Arial"/>
          <w:kern w:val="2"/>
          <w:szCs w:val="22"/>
          <w:lang w:eastAsia="zh-CN"/>
        </w:rPr>
      </w:pPr>
      <w:r>
        <w:rPr>
          <w:rFonts w:ascii="Calibri" w:hAnsi="Calibri" w:cs="Arial" w:hint="eastAsia"/>
          <w:kern w:val="2"/>
          <w:szCs w:val="22"/>
          <w:lang w:eastAsia="zh-CN"/>
        </w:rPr>
        <w:t>16</w:t>
      </w:r>
      <w:r>
        <w:rPr>
          <w:rFonts w:ascii="Calibri" w:hAnsi="Calibri" w:cs="Arial" w:hint="eastAsia"/>
          <w:kern w:val="2"/>
          <w:szCs w:val="22"/>
          <w:lang w:eastAsia="zh-CN"/>
        </w:rPr>
        <w:t>黄金</w:t>
      </w:r>
      <w:r>
        <w:rPr>
          <w:rFonts w:ascii="Calibri" w:hAnsi="Calibri" w:cs="Arial" w:hint="eastAsia"/>
          <w:kern w:val="2"/>
          <w:szCs w:val="22"/>
          <w:lang w:eastAsia="zh-CN"/>
        </w:rPr>
        <w:t>ETF</w:t>
      </w:r>
      <w:r>
        <w:rPr>
          <w:rFonts w:ascii="Calibri" w:hAnsi="Calibri" w:cs="Arial" w:hint="eastAsia"/>
          <w:kern w:val="2"/>
          <w:szCs w:val="22"/>
          <w:lang w:eastAsia="zh-CN"/>
        </w:rPr>
        <w:t>实物申赎执行报告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Pr="00BA6246" w:rsidRDefault="00EF5A03" w:rsidP="00EF5A03">
      <w:pPr>
        <w:widowControl w:val="0"/>
        <w:ind w:firstLineChars="100" w:firstLine="200"/>
        <w:jc w:val="both"/>
        <w:rPr>
          <w:rFonts w:ascii="Calibri" w:hAnsi="Calibri" w:cs="Arial"/>
          <w:kern w:val="2"/>
          <w:szCs w:val="22"/>
          <w:lang w:eastAsia="zh-CN"/>
        </w:rPr>
      </w:pPr>
      <w:r w:rsidRPr="00BA6246">
        <w:rPr>
          <w:rFonts w:ascii="Calibri" w:hAnsi="Calibri" w:cs="Arial" w:hint="eastAsia"/>
          <w:kern w:val="2"/>
          <w:szCs w:val="22"/>
          <w:lang w:eastAsia="zh-CN"/>
        </w:rPr>
        <w:t>17</w:t>
      </w:r>
      <w:r>
        <w:rPr>
          <w:rFonts w:hint="eastAsia"/>
          <w:lang w:eastAsia="zh-CN"/>
        </w:rPr>
        <w:t>国债预发行</w:t>
      </w:r>
      <w:r w:rsidRPr="00BA6246">
        <w:rPr>
          <w:rFonts w:ascii="Calibri" w:hAnsi="Calibri" w:cs="Arial" w:hint="eastAsia"/>
          <w:kern w:val="2"/>
          <w:szCs w:val="22"/>
          <w:lang w:eastAsia="zh-CN"/>
        </w:rPr>
        <w:t>价格招标执行报告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F5A03" w:rsidRDefault="00EF5A03" w:rsidP="00EF5A03">
      <w:pPr>
        <w:widowControl w:val="0"/>
        <w:ind w:firstLineChars="100" w:firstLine="200"/>
        <w:jc w:val="both"/>
        <w:rPr>
          <w:ins w:id="55" w:author="明坤 王" w:date="2018-12-11T14:48:00Z"/>
          <w:rFonts w:ascii="Calibri" w:hAnsi="Calibri" w:cs="Arial"/>
          <w:kern w:val="2"/>
          <w:szCs w:val="22"/>
          <w:lang w:eastAsia="zh-CN"/>
        </w:rPr>
      </w:pPr>
      <w:r w:rsidRPr="00BA6246">
        <w:rPr>
          <w:rFonts w:ascii="Calibri" w:hAnsi="Calibri" w:cs="Arial" w:hint="eastAsia"/>
          <w:kern w:val="2"/>
          <w:szCs w:val="22"/>
          <w:lang w:eastAsia="zh-CN"/>
        </w:rPr>
        <w:t xml:space="preserve">18 </w:t>
      </w:r>
      <w:r>
        <w:rPr>
          <w:rFonts w:hint="eastAsia"/>
          <w:lang w:eastAsia="zh-CN"/>
        </w:rPr>
        <w:t>国债预发行</w:t>
      </w:r>
      <w:r w:rsidRPr="00BA6246">
        <w:rPr>
          <w:rFonts w:ascii="Calibri" w:hAnsi="Calibri" w:cs="Arial" w:hint="eastAsia"/>
          <w:kern w:val="2"/>
          <w:szCs w:val="22"/>
          <w:lang w:eastAsia="zh-CN"/>
        </w:rPr>
        <w:t>利率招标执行报告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p>
    <w:p w:rsidR="00EA6D7E" w:rsidRPr="00BA6246" w:rsidRDefault="00EA6D7E" w:rsidP="00EA6D7E">
      <w:pPr>
        <w:widowControl w:val="0"/>
        <w:ind w:firstLineChars="100" w:firstLine="200"/>
        <w:jc w:val="both"/>
        <w:rPr>
          <w:ins w:id="56" w:author="明坤 王" w:date="2018-12-11T14:48:00Z"/>
          <w:rFonts w:ascii="Calibri" w:hAnsi="Calibri" w:cs="Arial"/>
          <w:kern w:val="2"/>
          <w:szCs w:val="22"/>
          <w:lang w:eastAsia="zh-CN"/>
        </w:rPr>
      </w:pPr>
      <w:ins w:id="57" w:author="明坤 王" w:date="2018-12-11T14:48:00Z">
        <w:r w:rsidRPr="00BA6246">
          <w:rPr>
            <w:rFonts w:ascii="Calibri" w:hAnsi="Calibri" w:cs="Arial" w:hint="eastAsia"/>
            <w:kern w:val="2"/>
            <w:szCs w:val="22"/>
            <w:lang w:eastAsia="zh-CN"/>
          </w:rPr>
          <w:t>1</w:t>
        </w:r>
        <w:r>
          <w:rPr>
            <w:rFonts w:ascii="Calibri" w:hAnsi="Calibri" w:cs="Arial"/>
            <w:kern w:val="2"/>
            <w:szCs w:val="22"/>
            <w:lang w:eastAsia="zh-CN"/>
          </w:rPr>
          <w:t>9</w:t>
        </w:r>
        <w:r w:rsidRPr="00BA6246">
          <w:rPr>
            <w:rFonts w:ascii="Calibri" w:hAnsi="Calibri" w:cs="Arial" w:hint="eastAsia"/>
            <w:kern w:val="2"/>
            <w:szCs w:val="22"/>
            <w:lang w:eastAsia="zh-CN"/>
          </w:rPr>
          <w:t xml:space="preserve"> </w:t>
        </w:r>
        <w:r>
          <w:rPr>
            <w:rFonts w:ascii="Calibri" w:hAnsi="Calibri" w:cs="Arial" w:hint="eastAsia"/>
            <w:kern w:val="2"/>
            <w:szCs w:val="22"/>
            <w:lang w:eastAsia="zh-CN"/>
          </w:rPr>
          <w:t>盘后固定价格</w:t>
        </w:r>
      </w:ins>
      <w:ins w:id="58" w:author="明坤 王" w:date="2018-12-11T14:49:00Z">
        <w:r>
          <w:rPr>
            <w:rFonts w:ascii="Calibri" w:hAnsi="Calibri" w:cs="Arial" w:hint="eastAsia"/>
            <w:kern w:val="2"/>
            <w:szCs w:val="22"/>
            <w:lang w:eastAsia="zh-CN"/>
          </w:rPr>
          <w:t>交易</w:t>
        </w:r>
      </w:ins>
      <w:ins w:id="59" w:author="明坤 王" w:date="2018-12-11T14:48:00Z">
        <w:r w:rsidRPr="00BA6246">
          <w:rPr>
            <w:rFonts w:ascii="Calibri" w:hAnsi="Calibri" w:cs="Arial" w:hint="eastAsia"/>
            <w:kern w:val="2"/>
            <w:szCs w:val="22"/>
            <w:lang w:eastAsia="zh-CN"/>
          </w:rPr>
          <w:t>执行报告</w:t>
        </w:r>
        <w:r w:rsidRPr="005C3FD5">
          <w:rPr>
            <w:rFonts w:ascii="Calibri" w:hAnsi="Calibri" w:cs="Arial" w:hint="eastAsia"/>
            <w:kern w:val="2"/>
            <w:szCs w:val="22"/>
            <w:lang w:eastAsia="zh-CN"/>
          </w:rPr>
          <w:t>（</w:t>
        </w:r>
        <w:r w:rsidRPr="005C3FD5">
          <w:rPr>
            <w:rFonts w:ascii="Calibri" w:hAnsi="Calibri" w:cs="Arial"/>
            <w:kern w:val="2"/>
            <w:szCs w:val="22"/>
            <w:lang w:eastAsia="zh-CN"/>
          </w:rPr>
          <w:t>execreport</w:t>
        </w:r>
        <w:r w:rsidRPr="005C3FD5">
          <w:rPr>
            <w:rFonts w:ascii="Calibri" w:hAnsi="Calibri" w:cs="Arial" w:hint="eastAsia"/>
            <w:kern w:val="2"/>
            <w:szCs w:val="22"/>
            <w:lang w:eastAsia="zh-CN"/>
          </w:rPr>
          <w:t>）</w:t>
        </w:r>
      </w:ins>
    </w:p>
    <w:p w:rsidR="00313730" w:rsidRPr="00BA6246" w:rsidRDefault="00313730" w:rsidP="00313730">
      <w:pPr>
        <w:widowControl w:val="0"/>
        <w:ind w:firstLineChars="100" w:firstLine="200"/>
        <w:jc w:val="both"/>
        <w:rPr>
          <w:ins w:id="60" w:author="USER" w:date="2019-01-22T15:14:00Z"/>
          <w:rFonts w:ascii="Calibri" w:hAnsi="Calibri" w:cs="Arial"/>
          <w:kern w:val="2"/>
          <w:szCs w:val="22"/>
          <w:lang w:eastAsia="zh-CN"/>
        </w:rPr>
      </w:pPr>
      <w:ins w:id="61" w:author="USER" w:date="2019-01-22T15:14:00Z">
        <w:r>
          <w:rPr>
            <w:rFonts w:ascii="Calibri" w:hAnsi="Calibri" w:cs="Arial" w:hint="eastAsia"/>
            <w:kern w:val="2"/>
            <w:szCs w:val="22"/>
            <w:lang w:eastAsia="zh-CN"/>
          </w:rPr>
          <w:t xml:space="preserve">1H </w:t>
        </w:r>
        <w:r>
          <w:rPr>
            <w:rFonts w:ascii="Calibri" w:hAnsi="Calibri" w:cs="Arial" w:hint="eastAsia"/>
            <w:kern w:val="2"/>
            <w:szCs w:val="22"/>
            <w:lang w:eastAsia="zh-CN"/>
          </w:rPr>
          <w:t>综合业务平台交易行情数据</w:t>
        </w:r>
      </w:ins>
    </w:p>
    <w:p w:rsidR="00EA6D7E" w:rsidRPr="00313730" w:rsidRDefault="00EA6D7E" w:rsidP="00EF5A03">
      <w:pPr>
        <w:widowControl w:val="0"/>
        <w:ind w:firstLineChars="100" w:firstLine="200"/>
        <w:jc w:val="both"/>
        <w:rPr>
          <w:rFonts w:ascii="Calibri" w:hAnsi="Calibri" w:cs="Arial"/>
          <w:kern w:val="2"/>
          <w:szCs w:val="22"/>
          <w:lang w:eastAsia="zh-CN"/>
        </w:rPr>
      </w:pPr>
    </w:p>
    <w:p w:rsidR="00EF5A03" w:rsidRPr="00BA6246" w:rsidRDefault="00EF5A03" w:rsidP="00EF5A03">
      <w:pPr>
        <w:rPr>
          <w:rFonts w:ascii="宋体" w:hAnsi="Times New Roman" w:cs="宋体"/>
          <w:color w:val="000000"/>
          <w:lang w:eastAsia="zh-CN"/>
        </w:rPr>
      </w:pPr>
    </w:p>
    <w:p w:rsidR="00EF5A03" w:rsidRPr="003E39B3" w:rsidRDefault="00EF5A03" w:rsidP="00EF5A03">
      <w:pPr>
        <w:rPr>
          <w:rFonts w:cs="Arial"/>
          <w:b/>
          <w:color w:val="000000"/>
          <w:lang w:eastAsia="zh-CN"/>
        </w:rPr>
      </w:pPr>
      <w:r w:rsidRPr="003E39B3">
        <w:rPr>
          <w:rFonts w:cs="Arial" w:hint="eastAsia"/>
          <w:b/>
          <w:color w:val="000000"/>
          <w:lang w:eastAsia="zh-CN"/>
        </w:rPr>
        <w:t>业务类型与执行报告数据广播类型及产品集关系表：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4"/>
        <w:gridCol w:w="2577"/>
        <w:gridCol w:w="1552"/>
        <w:gridCol w:w="1552"/>
        <w:gridCol w:w="1372"/>
      </w:tblGrid>
      <w:tr w:rsidR="00EF5A03" w:rsidRPr="00E76E75" w:rsidTr="004B7012">
        <w:trPr>
          <w:trHeight w:val="550"/>
        </w:trPr>
        <w:tc>
          <w:tcPr>
            <w:tcW w:w="1474"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lastRenderedPageBreak/>
              <w:t>业务名称</w:t>
            </w:r>
          </w:p>
        </w:tc>
        <w:tc>
          <w:tcPr>
            <w:tcW w:w="2577"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业务类型（</w:t>
            </w:r>
            <w:r w:rsidRPr="00E76E75">
              <w:rPr>
                <w:rFonts w:cs="Arial" w:hint="eastAsia"/>
                <w:b/>
                <w:color w:val="000000"/>
                <w:lang w:eastAsia="zh-CN"/>
              </w:rPr>
              <w:t>reqid</w:t>
            </w:r>
            <w:r w:rsidRPr="00E76E75">
              <w:rPr>
                <w:rFonts w:cs="Arial" w:hint="eastAsia"/>
                <w:b/>
                <w:color w:val="000000"/>
                <w:lang w:eastAsia="zh-CN"/>
              </w:rPr>
              <w:t>）</w:t>
            </w:r>
          </w:p>
        </w:tc>
        <w:tc>
          <w:tcPr>
            <w:tcW w:w="155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执行报告</w:t>
            </w:r>
          </w:p>
          <w:p w:rsidR="00EF5A03" w:rsidRPr="00E76E75" w:rsidRDefault="00EF5A03" w:rsidP="004B7012">
            <w:pPr>
              <w:jc w:val="center"/>
              <w:rPr>
                <w:rFonts w:cs="Arial"/>
                <w:b/>
                <w:color w:val="000000"/>
                <w:lang w:eastAsia="zh-CN"/>
              </w:rPr>
            </w:pPr>
            <w:r w:rsidRPr="00E76E75">
              <w:rPr>
                <w:rFonts w:cs="Arial" w:hint="eastAsia"/>
                <w:b/>
                <w:color w:val="000000"/>
                <w:lang w:eastAsia="zh-CN"/>
              </w:rPr>
              <w:t>广播类型</w:t>
            </w:r>
          </w:p>
          <w:p w:rsidR="00EF5A03" w:rsidRPr="00E76E75" w:rsidRDefault="00EF5A03" w:rsidP="004B7012">
            <w:pPr>
              <w:jc w:val="center"/>
              <w:rPr>
                <w:rFonts w:cs="Arial"/>
                <w:b/>
                <w:color w:val="000000"/>
                <w:lang w:eastAsia="zh-CN"/>
              </w:rPr>
            </w:pPr>
            <w:r w:rsidRPr="00E76E75">
              <w:rPr>
                <w:rFonts w:cs="Arial" w:hint="eastAsia"/>
                <w:b/>
                <w:color w:val="000000"/>
                <w:lang w:eastAsia="zh-CN"/>
              </w:rPr>
              <w:t>（</w:t>
            </w:r>
            <w:r w:rsidRPr="00E76E75">
              <w:rPr>
                <w:rFonts w:cs="Arial" w:hint="eastAsia"/>
                <w:b/>
                <w:color w:val="000000"/>
                <w:lang w:eastAsia="zh-CN"/>
              </w:rPr>
              <w:t>bcasttype</w:t>
            </w:r>
            <w:r w:rsidRPr="00E76E75">
              <w:rPr>
                <w:rFonts w:cs="Arial" w:hint="eastAsia"/>
                <w:b/>
                <w:color w:val="000000"/>
                <w:lang w:eastAsia="zh-CN"/>
              </w:rPr>
              <w:t>）</w:t>
            </w:r>
          </w:p>
        </w:tc>
        <w:tc>
          <w:tcPr>
            <w:tcW w:w="155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公共数据</w:t>
            </w:r>
          </w:p>
          <w:p w:rsidR="00EF5A03" w:rsidRPr="00E76E75" w:rsidRDefault="00EF5A03" w:rsidP="004B7012">
            <w:pPr>
              <w:jc w:val="center"/>
              <w:rPr>
                <w:rFonts w:cs="Arial"/>
                <w:b/>
                <w:color w:val="000000"/>
                <w:lang w:eastAsia="zh-CN"/>
              </w:rPr>
            </w:pPr>
            <w:r w:rsidRPr="00E76E75">
              <w:rPr>
                <w:rFonts w:cs="Arial" w:hint="eastAsia"/>
                <w:b/>
                <w:color w:val="000000"/>
                <w:lang w:eastAsia="zh-CN"/>
              </w:rPr>
              <w:t>广播类型</w:t>
            </w:r>
          </w:p>
          <w:p w:rsidR="00EF5A03" w:rsidRPr="00E76E75" w:rsidRDefault="00EF5A03" w:rsidP="004B7012">
            <w:pPr>
              <w:jc w:val="center"/>
              <w:rPr>
                <w:rFonts w:cs="Arial"/>
                <w:b/>
                <w:color w:val="000000"/>
                <w:lang w:eastAsia="zh-CN"/>
              </w:rPr>
            </w:pPr>
            <w:r w:rsidRPr="00E76E75">
              <w:rPr>
                <w:rFonts w:cs="Arial" w:hint="eastAsia"/>
                <w:b/>
                <w:color w:val="000000"/>
                <w:lang w:eastAsia="zh-CN"/>
              </w:rPr>
              <w:t>（</w:t>
            </w:r>
            <w:r w:rsidRPr="00E76E75">
              <w:rPr>
                <w:rFonts w:cs="Arial" w:hint="eastAsia"/>
                <w:b/>
                <w:color w:val="000000"/>
                <w:lang w:eastAsia="zh-CN"/>
              </w:rPr>
              <w:t>bcasttype</w:t>
            </w:r>
            <w:r w:rsidRPr="00E76E75">
              <w:rPr>
                <w:rFonts w:cs="Arial" w:hint="eastAsia"/>
                <w:b/>
                <w:color w:val="000000"/>
                <w:lang w:eastAsia="zh-CN"/>
              </w:rPr>
              <w:t>）</w:t>
            </w:r>
          </w:p>
        </w:tc>
        <w:tc>
          <w:tcPr>
            <w:tcW w:w="1372" w:type="dxa"/>
            <w:shd w:val="clear" w:color="auto" w:fill="C0C0C0"/>
          </w:tcPr>
          <w:p w:rsidR="00EF5A03" w:rsidRPr="00E76E75" w:rsidRDefault="00EF5A03" w:rsidP="004B7012">
            <w:pPr>
              <w:jc w:val="center"/>
              <w:rPr>
                <w:rFonts w:cs="Arial"/>
                <w:b/>
                <w:color w:val="000000"/>
                <w:lang w:eastAsia="zh-CN"/>
              </w:rPr>
            </w:pPr>
            <w:r w:rsidRPr="00E76E75">
              <w:rPr>
                <w:rFonts w:cs="Arial" w:hint="eastAsia"/>
                <w:b/>
                <w:color w:val="000000"/>
                <w:lang w:eastAsia="zh-CN"/>
              </w:rPr>
              <w:t>产品集编号</w:t>
            </w:r>
          </w:p>
          <w:p w:rsidR="00EF5A03" w:rsidRDefault="00EF5A03" w:rsidP="004B7012">
            <w:pPr>
              <w:jc w:val="center"/>
              <w:rPr>
                <w:rFonts w:cs="Arial"/>
                <w:color w:val="000000"/>
                <w:lang w:eastAsia="zh-CN"/>
              </w:rPr>
            </w:pPr>
            <w:r w:rsidRPr="00E76E75">
              <w:rPr>
                <w:rFonts w:cs="Arial" w:hint="eastAsia"/>
                <w:color w:val="000000"/>
              </w:rPr>
              <w:t>（</w:t>
            </w:r>
            <w:r w:rsidRPr="00E76E75">
              <w:rPr>
                <w:rFonts w:cs="Arial" w:hint="eastAsia"/>
                <w:color w:val="000000"/>
              </w:rPr>
              <w:t>setid</w:t>
            </w:r>
            <w:r w:rsidRPr="00E76E75">
              <w:rPr>
                <w:rFonts w:cs="Arial" w:hint="eastAsia"/>
                <w:color w:val="000000"/>
              </w:rPr>
              <w:t>）</w:t>
            </w:r>
          </w:p>
          <w:p w:rsidR="00EF5A03" w:rsidRPr="00E76E75" w:rsidRDefault="00EF5A03" w:rsidP="004B7012">
            <w:pPr>
              <w:jc w:val="center"/>
              <w:rPr>
                <w:rFonts w:cs="Arial"/>
                <w:b/>
                <w:color w:val="000000"/>
                <w:lang w:eastAsia="zh-CN"/>
              </w:rPr>
            </w:pPr>
            <w:r>
              <w:rPr>
                <w:rFonts w:cs="Arial" w:hint="eastAsia"/>
                <w:color w:val="000000"/>
                <w:lang w:eastAsia="zh-CN"/>
              </w:rPr>
              <w:t>供参考以具体数据为准</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跨境</w:t>
            </w:r>
            <w:r w:rsidRPr="00E76E75">
              <w:rPr>
                <w:rFonts w:cs="Arial" w:hint="eastAsia"/>
                <w:color w:val="000000"/>
                <w:lang w:eastAsia="zh-CN"/>
              </w:rPr>
              <w:t>ETF</w:t>
            </w:r>
            <w:r w:rsidRPr="00E76E75">
              <w:rPr>
                <w:rFonts w:cs="Arial" w:hint="eastAsia"/>
                <w:color w:val="000000"/>
                <w:lang w:eastAsia="zh-CN"/>
              </w:rPr>
              <w:t>申赎</w:t>
            </w:r>
            <w:r>
              <w:rPr>
                <w:rFonts w:hint="eastAsia"/>
                <w:lang w:eastAsia="zh-CN"/>
              </w:rPr>
              <w:t>/</w:t>
            </w:r>
            <w:r>
              <w:rPr>
                <w:rFonts w:hint="eastAsia"/>
                <w:lang w:eastAsia="zh-CN"/>
              </w:rPr>
              <w:t>黄金</w:t>
            </w:r>
            <w:r>
              <w:rPr>
                <w:rFonts w:hint="eastAsia"/>
                <w:lang w:eastAsia="zh-CN"/>
              </w:rPr>
              <w:t>ETF</w:t>
            </w:r>
            <w:r>
              <w:rPr>
                <w:rFonts w:hint="eastAsia"/>
                <w:lang w:eastAsia="zh-CN"/>
              </w:rPr>
              <w:t>现金申赎</w:t>
            </w:r>
            <w:r>
              <w:rPr>
                <w:rFonts w:hint="eastAsia"/>
                <w:lang w:eastAsia="zh-CN"/>
              </w:rPr>
              <w:t>/</w:t>
            </w:r>
            <w:r>
              <w:rPr>
                <w:rFonts w:hint="eastAsia"/>
                <w:lang w:eastAsia="zh-CN"/>
              </w:rPr>
              <w:t>交易型货币市场基金申赎</w:t>
            </w:r>
          </w:p>
        </w:tc>
        <w:tc>
          <w:tcPr>
            <w:tcW w:w="2577" w:type="dxa"/>
          </w:tcPr>
          <w:p w:rsidR="00EF5A03" w:rsidRDefault="00EF5A03" w:rsidP="004B7012">
            <w:pPr>
              <w:jc w:val="both"/>
              <w:rPr>
                <w:lang w:eastAsia="zh-CN"/>
              </w:rPr>
            </w:pPr>
            <w:r w:rsidRPr="005C3FD5">
              <w:rPr>
                <w:rFonts w:hint="eastAsia"/>
                <w:lang w:eastAsia="zh-CN"/>
              </w:rPr>
              <w:t xml:space="preserve">EEC  </w:t>
            </w:r>
            <w:r w:rsidRPr="005C3FD5">
              <w:rPr>
                <w:rFonts w:hint="eastAsia"/>
                <w:lang w:eastAsia="zh-CN"/>
              </w:rPr>
              <w:t>跨境</w:t>
            </w:r>
            <w:r w:rsidRPr="005C3FD5">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hint="eastAsia"/>
                <w:lang w:eastAsia="zh-CN"/>
              </w:rPr>
              <w:t>申购</w:t>
            </w:r>
          </w:p>
          <w:p w:rsidR="00EF5A03" w:rsidRPr="00E76E75" w:rsidRDefault="00EF5A03" w:rsidP="004B7012">
            <w:pPr>
              <w:jc w:val="both"/>
              <w:rPr>
                <w:rFonts w:cs="Arial"/>
                <w:color w:val="000000"/>
                <w:lang w:eastAsia="zh-CN"/>
              </w:rPr>
            </w:pPr>
            <w:r w:rsidRPr="005C3FD5">
              <w:rPr>
                <w:rFonts w:hint="eastAsia"/>
                <w:lang w:eastAsia="zh-CN"/>
              </w:rPr>
              <w:t xml:space="preserve">EER  </w:t>
            </w:r>
            <w:r w:rsidRPr="005C3FD5">
              <w:rPr>
                <w:rFonts w:hint="eastAsia"/>
                <w:lang w:eastAsia="zh-CN"/>
              </w:rPr>
              <w:t>跨境</w:t>
            </w:r>
            <w:r w:rsidRPr="005C3FD5">
              <w:rPr>
                <w:rFonts w:hint="eastAsia"/>
                <w:lang w:eastAsia="zh-CN"/>
              </w:rPr>
              <w:t>ETF</w:t>
            </w:r>
            <w:r>
              <w:rPr>
                <w:rFonts w:hint="eastAsia"/>
                <w:lang w:eastAsia="zh-CN"/>
              </w:rPr>
              <w:t>/</w:t>
            </w:r>
            <w:r>
              <w:rPr>
                <w:rFonts w:hint="eastAsia"/>
                <w:lang w:eastAsia="zh-CN"/>
              </w:rPr>
              <w:t>黄金</w:t>
            </w:r>
            <w:r>
              <w:rPr>
                <w:rFonts w:hint="eastAsia"/>
                <w:lang w:eastAsia="zh-CN"/>
              </w:rPr>
              <w:t>ETF</w:t>
            </w:r>
            <w:r>
              <w:rPr>
                <w:rFonts w:hint="eastAsia"/>
                <w:lang w:eastAsia="zh-CN"/>
              </w:rPr>
              <w:t>现金</w:t>
            </w:r>
            <w:r>
              <w:rPr>
                <w:rFonts w:hint="eastAsia"/>
                <w:lang w:eastAsia="zh-CN"/>
              </w:rPr>
              <w:t>/</w:t>
            </w:r>
            <w:r>
              <w:rPr>
                <w:rFonts w:hint="eastAsia"/>
                <w:lang w:eastAsia="zh-CN"/>
              </w:rPr>
              <w:t>交易型货币市场基金</w:t>
            </w:r>
            <w:r w:rsidRPr="005C3FD5">
              <w:rPr>
                <w:rFonts w:hint="eastAsia"/>
                <w:lang w:eastAsia="zh-CN"/>
              </w:rPr>
              <w:t>赎回</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01</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sidRPr="00E76E75">
              <w:rPr>
                <w:rFonts w:cs="Arial" w:hint="eastAsia"/>
                <w:color w:val="000000"/>
                <w:lang w:eastAsia="zh-CN"/>
              </w:rPr>
              <w:t>102</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Pr>
                <w:rFonts w:hint="eastAsia"/>
                <w:lang w:eastAsia="zh-CN"/>
              </w:rPr>
              <w:t>黄金</w:t>
            </w:r>
            <w:r>
              <w:rPr>
                <w:rFonts w:hint="eastAsia"/>
                <w:lang w:eastAsia="zh-CN"/>
              </w:rPr>
              <w:t>ETF</w:t>
            </w:r>
            <w:r>
              <w:rPr>
                <w:rFonts w:hint="eastAsia"/>
                <w:lang w:eastAsia="zh-CN"/>
              </w:rPr>
              <w:t>实物申赎</w:t>
            </w:r>
          </w:p>
        </w:tc>
        <w:tc>
          <w:tcPr>
            <w:tcW w:w="2577" w:type="dxa"/>
          </w:tcPr>
          <w:p w:rsidR="00EF5A03" w:rsidRPr="008F2375" w:rsidRDefault="00EF5A03" w:rsidP="004B7012">
            <w:pPr>
              <w:rPr>
                <w:lang w:eastAsia="zh-CN"/>
              </w:rPr>
            </w:pPr>
            <w:r>
              <w:rPr>
                <w:rFonts w:hint="eastAsia"/>
                <w:lang w:eastAsia="zh-CN"/>
              </w:rPr>
              <w:t xml:space="preserve">GEC  </w:t>
            </w:r>
            <w:r>
              <w:rPr>
                <w:rFonts w:hint="eastAsia"/>
                <w:lang w:eastAsia="zh-CN"/>
              </w:rPr>
              <w:t>黄金</w:t>
            </w:r>
            <w:r>
              <w:rPr>
                <w:rFonts w:hint="eastAsia"/>
                <w:lang w:eastAsia="zh-CN"/>
              </w:rPr>
              <w:t>ETF</w:t>
            </w:r>
            <w:r>
              <w:rPr>
                <w:rFonts w:hint="eastAsia"/>
                <w:lang w:eastAsia="zh-CN"/>
              </w:rPr>
              <w:t>实物申购</w:t>
            </w:r>
          </w:p>
          <w:p w:rsidR="00EF5A03" w:rsidRDefault="00EF5A03" w:rsidP="004B7012">
            <w:pPr>
              <w:jc w:val="both"/>
              <w:rPr>
                <w:lang w:eastAsia="zh-CN"/>
              </w:rPr>
            </w:pPr>
            <w:r>
              <w:rPr>
                <w:rFonts w:hint="eastAsia"/>
                <w:lang w:eastAsia="zh-CN"/>
              </w:rPr>
              <w:t xml:space="preserve">GER  </w:t>
            </w:r>
            <w:r>
              <w:rPr>
                <w:rFonts w:hint="eastAsia"/>
                <w:lang w:eastAsia="zh-CN"/>
              </w:rPr>
              <w:t>黄金</w:t>
            </w:r>
            <w:r>
              <w:rPr>
                <w:rFonts w:hint="eastAsia"/>
                <w:lang w:eastAsia="zh-CN"/>
              </w:rPr>
              <w:t>ETF</w:t>
            </w:r>
            <w:r>
              <w:rPr>
                <w:rFonts w:hint="eastAsia"/>
                <w:lang w:eastAsia="zh-CN"/>
              </w:rPr>
              <w:t>实物赎回</w:t>
            </w:r>
          </w:p>
          <w:p w:rsidR="00EF5A03" w:rsidRPr="005C3FD5" w:rsidRDefault="00EF5A03" w:rsidP="004B7012">
            <w:pPr>
              <w:jc w:val="both"/>
              <w:rPr>
                <w:lang w:eastAsia="zh-CN"/>
              </w:rPr>
            </w:pPr>
            <w:r>
              <w:rPr>
                <w:rFonts w:hint="eastAsia"/>
                <w:lang w:eastAsia="zh-CN"/>
              </w:rPr>
              <w:t>注：无订单申报，用于</w:t>
            </w:r>
            <w:r>
              <w:rPr>
                <w:rFonts w:hint="eastAsia"/>
                <w:lang w:eastAsia="zh-CN"/>
              </w:rPr>
              <w:t>BGH</w:t>
            </w:r>
            <w:r>
              <w:rPr>
                <w:rFonts w:hint="eastAsia"/>
                <w:lang w:eastAsia="zh-CN"/>
              </w:rPr>
              <w:t>中。</w:t>
            </w:r>
          </w:p>
        </w:tc>
        <w:tc>
          <w:tcPr>
            <w:tcW w:w="1552" w:type="dxa"/>
          </w:tcPr>
          <w:p w:rsidR="00EF5A03" w:rsidRPr="00E76E75" w:rsidRDefault="00EF5A03" w:rsidP="004B7012">
            <w:pPr>
              <w:jc w:val="both"/>
              <w:rPr>
                <w:rFonts w:cs="Arial"/>
                <w:color w:val="000000"/>
                <w:lang w:eastAsia="zh-CN"/>
              </w:rPr>
            </w:pPr>
            <w:r>
              <w:rPr>
                <w:rFonts w:cs="Arial" w:hint="eastAsia"/>
                <w:color w:val="000000"/>
                <w:lang w:eastAsia="zh-CN"/>
              </w:rPr>
              <w:t>16</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102</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大宗业务</w:t>
            </w:r>
          </w:p>
        </w:tc>
        <w:tc>
          <w:tcPr>
            <w:tcW w:w="2577" w:type="dxa"/>
          </w:tcPr>
          <w:p w:rsidR="00EF5A03" w:rsidRDefault="00EF5A03" w:rsidP="004B7012">
            <w:pPr>
              <w:jc w:val="both"/>
              <w:rPr>
                <w:lang w:eastAsia="zh-CN"/>
              </w:rPr>
            </w:pPr>
            <w:r w:rsidRPr="00D73FFA">
              <w:rPr>
                <w:rFonts w:hint="eastAsia"/>
                <w:lang w:eastAsia="zh-CN"/>
              </w:rPr>
              <w:t>BII</w:t>
            </w:r>
            <w:r w:rsidRPr="00D73FFA">
              <w:rPr>
                <w:rFonts w:hint="eastAsia"/>
                <w:lang w:eastAsia="zh-CN"/>
              </w:rPr>
              <w:tab/>
            </w:r>
            <w:r w:rsidRPr="00D73FFA">
              <w:rPr>
                <w:rFonts w:hint="eastAsia"/>
                <w:lang w:eastAsia="zh-CN"/>
              </w:rPr>
              <w:t>大宗意向</w:t>
            </w:r>
          </w:p>
          <w:p w:rsidR="00EF5A03" w:rsidRDefault="00EF5A03" w:rsidP="004B7012">
            <w:pPr>
              <w:jc w:val="both"/>
              <w:rPr>
                <w:lang w:eastAsia="zh-CN"/>
              </w:rPr>
            </w:pPr>
            <w:r w:rsidRPr="005C3FD5">
              <w:rPr>
                <w:rFonts w:hint="eastAsia"/>
                <w:lang w:eastAsia="zh-CN"/>
              </w:rPr>
              <w:t>BPT</w:t>
            </w:r>
            <w:r w:rsidRPr="005C3FD5">
              <w:rPr>
                <w:rFonts w:hint="eastAsia"/>
                <w:lang w:eastAsia="zh-CN"/>
              </w:rPr>
              <w:tab/>
              <w:t xml:space="preserve"> </w:t>
            </w:r>
            <w:r w:rsidRPr="005C3FD5">
              <w:rPr>
                <w:rFonts w:hint="eastAsia"/>
                <w:lang w:eastAsia="zh-CN"/>
              </w:rPr>
              <w:t>大宗交易</w:t>
            </w:r>
          </w:p>
          <w:p w:rsidR="00EF5A03" w:rsidRPr="00E76E75" w:rsidRDefault="00EF5A03" w:rsidP="004B7012">
            <w:pPr>
              <w:jc w:val="both"/>
              <w:rPr>
                <w:rFonts w:cs="Arial"/>
                <w:color w:val="000000"/>
                <w:lang w:eastAsia="zh-CN"/>
              </w:rPr>
            </w:pPr>
            <w:r w:rsidRPr="000961FB">
              <w:rPr>
                <w:rFonts w:hint="eastAsia"/>
                <w:lang w:eastAsia="zh-CN"/>
              </w:rPr>
              <w:t xml:space="preserve">FPE  </w:t>
            </w:r>
            <w:r w:rsidRPr="000961FB">
              <w:rPr>
                <w:rFonts w:hint="eastAsia"/>
                <w:lang w:eastAsia="zh-CN"/>
              </w:rPr>
              <w:t>大宗固定价格交易</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t>02</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Pr>
                <w:rFonts w:cs="Arial" w:hint="eastAsia"/>
                <w:color w:val="000000"/>
                <w:lang w:eastAsia="zh-CN"/>
              </w:rPr>
              <w:t>14</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t>03</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Default="00EF5A03" w:rsidP="004B7012">
            <w:pPr>
              <w:jc w:val="both"/>
              <w:rPr>
                <w:rFonts w:cs="Arial"/>
                <w:color w:val="000000"/>
                <w:lang w:eastAsia="zh-CN"/>
              </w:rPr>
            </w:pPr>
            <w:r>
              <w:rPr>
                <w:rFonts w:cs="Arial" w:hint="eastAsia"/>
                <w:color w:val="000000"/>
                <w:lang w:eastAsia="zh-CN"/>
              </w:rPr>
              <w:t>101</w:t>
            </w:r>
          </w:p>
          <w:p w:rsidR="00EF5A03" w:rsidRDefault="00EF5A03" w:rsidP="004B7012">
            <w:pPr>
              <w:jc w:val="both"/>
              <w:rPr>
                <w:rFonts w:cs="Arial"/>
                <w:color w:val="000000"/>
                <w:lang w:eastAsia="zh-CN"/>
              </w:rPr>
            </w:pPr>
          </w:p>
          <w:p w:rsidR="00EF5A03" w:rsidRPr="00E76E75" w:rsidRDefault="00EF5A03" w:rsidP="004B7012">
            <w:pPr>
              <w:jc w:val="both"/>
              <w:rPr>
                <w:rFonts w:cs="Arial"/>
                <w:color w:val="000000"/>
                <w:lang w:eastAsia="zh-CN"/>
              </w:rPr>
            </w:pPr>
            <w:r>
              <w:rPr>
                <w:rFonts w:cs="Arial" w:hint="eastAsia"/>
                <w:color w:val="000000"/>
                <w:lang w:eastAsia="zh-CN"/>
              </w:rPr>
              <w:t>101</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报价回购</w:t>
            </w:r>
          </w:p>
        </w:tc>
        <w:tc>
          <w:tcPr>
            <w:tcW w:w="2577" w:type="dxa"/>
          </w:tcPr>
          <w:p w:rsidR="00EF5A03" w:rsidRDefault="00EF5A03" w:rsidP="004B7012">
            <w:pPr>
              <w:jc w:val="both"/>
              <w:rPr>
                <w:lang w:eastAsia="zh-CN"/>
              </w:rPr>
            </w:pPr>
            <w:r w:rsidRPr="005C3FD5">
              <w:rPr>
                <w:rFonts w:hint="eastAsia"/>
                <w:lang w:eastAsia="zh-CN"/>
              </w:rPr>
              <w:t>QBD</w:t>
            </w:r>
            <w:r w:rsidRPr="005C3FD5">
              <w:rPr>
                <w:rFonts w:hint="eastAsia"/>
                <w:lang w:eastAsia="zh-CN"/>
              </w:rPr>
              <w:tab/>
            </w:r>
            <w:r w:rsidRPr="005C3FD5">
              <w:rPr>
                <w:rFonts w:hint="eastAsia"/>
                <w:lang w:eastAsia="zh-CN"/>
              </w:rPr>
              <w:t>报价入库</w:t>
            </w:r>
          </w:p>
          <w:p w:rsidR="00EF5A03" w:rsidRDefault="00EF5A03" w:rsidP="004B7012">
            <w:pPr>
              <w:jc w:val="both"/>
              <w:rPr>
                <w:lang w:eastAsia="zh-CN"/>
              </w:rPr>
            </w:pPr>
            <w:r w:rsidRPr="005C3FD5">
              <w:rPr>
                <w:rFonts w:hint="eastAsia"/>
                <w:lang w:eastAsia="zh-CN"/>
              </w:rPr>
              <w:t>QBW</w:t>
            </w:r>
            <w:r w:rsidRPr="005C3FD5">
              <w:rPr>
                <w:rFonts w:hint="eastAsia"/>
                <w:lang w:eastAsia="zh-CN"/>
              </w:rPr>
              <w:tab/>
            </w:r>
            <w:r w:rsidRPr="005C3FD5">
              <w:rPr>
                <w:rFonts w:hint="eastAsia"/>
                <w:lang w:eastAsia="zh-CN"/>
              </w:rPr>
              <w:t>报价出库</w:t>
            </w:r>
          </w:p>
          <w:p w:rsidR="00EF5A03" w:rsidRDefault="00EF5A03" w:rsidP="004B7012">
            <w:pPr>
              <w:jc w:val="both"/>
              <w:rPr>
                <w:lang w:eastAsia="zh-CN"/>
              </w:rPr>
            </w:pPr>
            <w:r w:rsidRPr="005C3FD5">
              <w:rPr>
                <w:rFonts w:hint="eastAsia"/>
                <w:lang w:eastAsia="zh-CN"/>
              </w:rPr>
              <w:t>QNE</w:t>
            </w:r>
            <w:r w:rsidRPr="005C3FD5">
              <w:rPr>
                <w:rFonts w:hint="eastAsia"/>
                <w:lang w:eastAsia="zh-CN"/>
              </w:rPr>
              <w:tab/>
            </w:r>
            <w:r w:rsidRPr="005C3FD5">
              <w:rPr>
                <w:rFonts w:hint="eastAsia"/>
                <w:lang w:eastAsia="zh-CN"/>
              </w:rPr>
              <w:t>报价回购</w:t>
            </w:r>
          </w:p>
          <w:p w:rsidR="00EF5A03" w:rsidRPr="00E76E75" w:rsidRDefault="00EF5A03" w:rsidP="004B7012">
            <w:pPr>
              <w:jc w:val="both"/>
              <w:rPr>
                <w:rFonts w:cs="Arial"/>
                <w:color w:val="000000"/>
                <w:lang w:eastAsia="zh-CN"/>
              </w:rPr>
            </w:pPr>
            <w:r w:rsidRPr="005C3FD5">
              <w:rPr>
                <w:rFonts w:hint="eastAsia"/>
                <w:lang w:eastAsia="zh-CN"/>
              </w:rPr>
              <w:t>QCA</w:t>
            </w:r>
            <w:r w:rsidRPr="005C3FD5">
              <w:rPr>
                <w:rFonts w:hint="eastAsia"/>
                <w:lang w:eastAsia="zh-CN"/>
              </w:rPr>
              <w:tab/>
            </w:r>
            <w:r w:rsidRPr="005C3FD5">
              <w:rPr>
                <w:rFonts w:hint="eastAsia"/>
                <w:lang w:eastAsia="zh-CN"/>
              </w:rPr>
              <w:t>报价回购提前购回</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100</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约定购回</w:t>
            </w:r>
          </w:p>
        </w:tc>
        <w:tc>
          <w:tcPr>
            <w:tcW w:w="2577" w:type="dxa"/>
          </w:tcPr>
          <w:p w:rsidR="00EF5A03" w:rsidRDefault="00EF5A03" w:rsidP="004B7012">
            <w:pPr>
              <w:jc w:val="both"/>
              <w:rPr>
                <w:lang w:eastAsia="zh-CN"/>
              </w:rPr>
            </w:pPr>
            <w:r w:rsidRPr="005C3FD5">
              <w:rPr>
                <w:rFonts w:hint="eastAsia"/>
                <w:lang w:eastAsia="zh-CN"/>
              </w:rPr>
              <w:t>RNE</w:t>
            </w:r>
            <w:r w:rsidRPr="005C3FD5">
              <w:rPr>
                <w:rFonts w:hint="eastAsia"/>
                <w:lang w:eastAsia="zh-CN"/>
              </w:rPr>
              <w:tab/>
            </w:r>
            <w:r w:rsidRPr="005C3FD5">
              <w:rPr>
                <w:rFonts w:hint="eastAsia"/>
                <w:lang w:eastAsia="zh-CN"/>
              </w:rPr>
              <w:t>初始交易</w:t>
            </w:r>
          </w:p>
          <w:p w:rsidR="00EF5A03" w:rsidRPr="00E76E75" w:rsidRDefault="00EF5A03" w:rsidP="004B7012">
            <w:pPr>
              <w:jc w:val="both"/>
              <w:rPr>
                <w:rFonts w:cs="Arial"/>
                <w:color w:val="000000"/>
                <w:lang w:eastAsia="zh-CN"/>
              </w:rPr>
            </w:pPr>
            <w:r w:rsidRPr="005C3FD5">
              <w:rPr>
                <w:rFonts w:hint="eastAsia"/>
                <w:lang w:eastAsia="zh-CN"/>
              </w:rPr>
              <w:t>RNR</w:t>
            </w:r>
            <w:r w:rsidRPr="005C3FD5">
              <w:rPr>
                <w:rFonts w:hint="eastAsia"/>
                <w:lang w:eastAsia="zh-CN"/>
              </w:rPr>
              <w:tab/>
            </w:r>
            <w:r w:rsidRPr="005C3FD5">
              <w:rPr>
                <w:rFonts w:hint="eastAsia"/>
                <w:lang w:eastAsia="zh-CN"/>
              </w:rPr>
              <w:t>购回交易</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100</w:t>
            </w:r>
          </w:p>
        </w:tc>
      </w:tr>
      <w:tr w:rsidR="00EF5A03" w:rsidRPr="00E76E75" w:rsidTr="004B7012">
        <w:trPr>
          <w:trHeight w:val="550"/>
        </w:trPr>
        <w:tc>
          <w:tcPr>
            <w:tcW w:w="1474" w:type="dxa"/>
          </w:tcPr>
          <w:p w:rsidR="00EF5A03" w:rsidRPr="00E76E75" w:rsidRDefault="00EF5A03" w:rsidP="004B7012">
            <w:pPr>
              <w:jc w:val="both"/>
              <w:rPr>
                <w:rFonts w:cs="Arial"/>
                <w:color w:val="000000"/>
                <w:lang w:eastAsia="zh-CN"/>
              </w:rPr>
            </w:pPr>
            <w:r w:rsidRPr="00E76E75">
              <w:rPr>
                <w:rFonts w:cs="Arial" w:hint="eastAsia"/>
                <w:color w:val="000000"/>
                <w:lang w:eastAsia="zh-CN"/>
              </w:rPr>
              <w:t>转融通</w:t>
            </w:r>
          </w:p>
        </w:tc>
        <w:tc>
          <w:tcPr>
            <w:tcW w:w="2577" w:type="dxa"/>
          </w:tcPr>
          <w:p w:rsidR="00EF5A03" w:rsidRDefault="00EF5A03" w:rsidP="004B7012">
            <w:pPr>
              <w:jc w:val="both"/>
              <w:rPr>
                <w:lang w:eastAsia="zh-CN"/>
              </w:rPr>
            </w:pPr>
            <w:r w:rsidRPr="005C3FD5">
              <w:rPr>
                <w:rFonts w:hint="eastAsia"/>
                <w:lang w:eastAsia="zh-CN"/>
              </w:rPr>
              <w:t xml:space="preserve">ZII </w:t>
            </w:r>
            <w:r w:rsidRPr="005C3FD5">
              <w:rPr>
                <w:rFonts w:hint="eastAsia"/>
                <w:lang w:eastAsia="zh-CN"/>
              </w:rPr>
              <w:t>转融通非指定对手方</w:t>
            </w:r>
          </w:p>
          <w:p w:rsidR="00EF5A03" w:rsidRPr="00E76E75" w:rsidRDefault="00EF5A03" w:rsidP="004B7012">
            <w:pPr>
              <w:jc w:val="both"/>
              <w:rPr>
                <w:rFonts w:cs="Arial"/>
                <w:color w:val="000000"/>
                <w:lang w:eastAsia="zh-CN"/>
              </w:rPr>
            </w:pPr>
            <w:r w:rsidRPr="005C3FD5">
              <w:rPr>
                <w:rFonts w:hint="eastAsia"/>
                <w:lang w:eastAsia="zh-CN"/>
              </w:rPr>
              <w:t xml:space="preserve">ZPT </w:t>
            </w:r>
            <w:r w:rsidRPr="005C3FD5">
              <w:rPr>
                <w:rFonts w:hint="eastAsia"/>
                <w:lang w:eastAsia="zh-CN"/>
              </w:rPr>
              <w:t>转融通指定对手方</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05,07,09</w:t>
            </w:r>
          </w:p>
          <w:p w:rsidR="00EF5A03" w:rsidRPr="00E76E75" w:rsidRDefault="00EF5A03" w:rsidP="004B7012">
            <w:pPr>
              <w:jc w:val="both"/>
              <w:rPr>
                <w:rFonts w:cs="Arial"/>
                <w:color w:val="000000"/>
                <w:lang w:eastAsia="zh-CN"/>
              </w:rPr>
            </w:pPr>
            <w:r w:rsidRPr="00E76E75">
              <w:rPr>
                <w:rFonts w:cs="Arial" w:hint="eastAsia"/>
                <w:color w:val="000000"/>
                <w:lang w:eastAsia="zh-CN"/>
              </w:rPr>
              <w:t>06,08,10</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04</w:t>
            </w:r>
          </w:p>
        </w:tc>
        <w:tc>
          <w:tcPr>
            <w:tcW w:w="1372" w:type="dxa"/>
          </w:tcPr>
          <w:p w:rsidR="00EF5A03" w:rsidRPr="00E76E75" w:rsidRDefault="00EF5A03" w:rsidP="004B7012">
            <w:pPr>
              <w:jc w:val="both"/>
              <w:rPr>
                <w:rFonts w:cs="Arial"/>
                <w:color w:val="000000"/>
                <w:lang w:eastAsia="zh-CN"/>
              </w:rPr>
            </w:pPr>
            <w:r>
              <w:rPr>
                <w:rFonts w:cs="Arial" w:hint="eastAsia"/>
                <w:color w:val="000000"/>
                <w:lang w:eastAsia="zh-CN"/>
              </w:rPr>
              <w:t>104</w:t>
            </w:r>
          </w:p>
        </w:tc>
      </w:tr>
      <w:tr w:rsidR="00EF5A03" w:rsidRPr="00E76E75" w:rsidTr="004B7012">
        <w:trPr>
          <w:trHeight w:val="550"/>
        </w:trPr>
        <w:tc>
          <w:tcPr>
            <w:tcW w:w="1474" w:type="dxa"/>
          </w:tcPr>
          <w:p w:rsidR="00EF5A03" w:rsidRPr="005A095D" w:rsidRDefault="00EF5A03" w:rsidP="004B7012">
            <w:pPr>
              <w:jc w:val="both"/>
              <w:rPr>
                <w:rFonts w:cs="Arial"/>
                <w:lang w:eastAsia="zh-CN"/>
              </w:rPr>
            </w:pPr>
            <w:r w:rsidRPr="005A095D">
              <w:rPr>
                <w:rFonts w:cs="Arial" w:hint="eastAsia"/>
                <w:lang w:eastAsia="zh-CN"/>
              </w:rPr>
              <w:t>货币市场基金申赎</w:t>
            </w:r>
            <w:r>
              <w:rPr>
                <w:rFonts w:cs="Arial" w:hint="eastAsia"/>
                <w:lang w:eastAsia="zh-CN"/>
              </w:rPr>
              <w:t>（即：货币市场基金场内实时申赎）</w:t>
            </w:r>
          </w:p>
        </w:tc>
        <w:tc>
          <w:tcPr>
            <w:tcW w:w="2577" w:type="dxa"/>
          </w:tcPr>
          <w:p w:rsidR="00EF5A03" w:rsidRPr="005A095D" w:rsidRDefault="00EF5A03" w:rsidP="004B7012">
            <w:pPr>
              <w:jc w:val="both"/>
              <w:rPr>
                <w:lang w:eastAsia="zh-CN"/>
              </w:rPr>
            </w:pPr>
            <w:r w:rsidRPr="005A095D">
              <w:rPr>
                <w:rFonts w:cs="Arial" w:hint="eastAsia"/>
                <w:lang w:eastAsia="zh-CN"/>
              </w:rPr>
              <w:t>OFC</w:t>
            </w:r>
            <w:r w:rsidRPr="005A095D">
              <w:rPr>
                <w:rFonts w:cs="Arial" w:hint="eastAsia"/>
                <w:lang w:eastAsia="zh-CN"/>
              </w:rPr>
              <w:t>货币市场基金申购</w:t>
            </w:r>
            <w:r w:rsidRPr="005A095D">
              <w:rPr>
                <w:rFonts w:cs="Arial" w:hint="eastAsia"/>
              </w:rPr>
              <w:t>申报</w:t>
            </w:r>
          </w:p>
          <w:p w:rsidR="00EF5A03" w:rsidRPr="005A095D" w:rsidRDefault="00EF5A03" w:rsidP="004B7012">
            <w:pPr>
              <w:jc w:val="both"/>
              <w:rPr>
                <w:lang w:eastAsia="zh-CN"/>
              </w:rPr>
            </w:pPr>
            <w:r w:rsidRPr="005A095D">
              <w:rPr>
                <w:rFonts w:cs="Arial" w:hint="eastAsia"/>
                <w:lang w:eastAsia="zh-CN"/>
              </w:rPr>
              <w:t>OFR</w:t>
            </w:r>
            <w:r w:rsidRPr="005A095D">
              <w:rPr>
                <w:rFonts w:cs="Arial" w:hint="eastAsia"/>
              </w:rPr>
              <w:t xml:space="preserve"> </w:t>
            </w:r>
            <w:r w:rsidRPr="005A095D">
              <w:rPr>
                <w:rFonts w:cs="Arial" w:hint="eastAsia"/>
                <w:lang w:eastAsia="zh-CN"/>
              </w:rPr>
              <w:t>货币市场基金赎回</w:t>
            </w:r>
            <w:r w:rsidRPr="005A095D">
              <w:rPr>
                <w:rFonts w:cs="Arial" w:hint="eastAsia"/>
              </w:rPr>
              <w:t>申报</w:t>
            </w:r>
          </w:p>
        </w:tc>
        <w:tc>
          <w:tcPr>
            <w:tcW w:w="1552" w:type="dxa"/>
          </w:tcPr>
          <w:p w:rsidR="00EF5A03" w:rsidRPr="005A095D" w:rsidRDefault="00EF5A03" w:rsidP="004B7012">
            <w:pPr>
              <w:jc w:val="both"/>
              <w:rPr>
                <w:rFonts w:cs="Arial"/>
                <w:lang w:eastAsia="zh-CN"/>
              </w:rPr>
            </w:pPr>
            <w:r>
              <w:rPr>
                <w:rFonts w:cs="Arial" w:hint="eastAsia"/>
                <w:color w:val="000000"/>
                <w:lang w:eastAsia="zh-CN"/>
              </w:rPr>
              <w:t>12</w:t>
            </w:r>
          </w:p>
        </w:tc>
        <w:tc>
          <w:tcPr>
            <w:tcW w:w="1552" w:type="dxa"/>
          </w:tcPr>
          <w:p w:rsidR="00EF5A03" w:rsidRPr="005A095D" w:rsidRDefault="00EF5A03" w:rsidP="004B7012">
            <w:pPr>
              <w:jc w:val="both"/>
              <w:rPr>
                <w:rFonts w:cs="Arial"/>
                <w:lang w:eastAsia="zh-CN"/>
              </w:rPr>
            </w:pPr>
            <w:r>
              <w:rPr>
                <w:rFonts w:cs="Arial" w:hint="eastAsia"/>
                <w:lang w:eastAsia="zh-CN"/>
              </w:rPr>
              <w:t>N/A</w:t>
            </w:r>
          </w:p>
        </w:tc>
        <w:tc>
          <w:tcPr>
            <w:tcW w:w="1372" w:type="dxa"/>
          </w:tcPr>
          <w:p w:rsidR="00EF5A03" w:rsidRPr="005A095D" w:rsidRDefault="00EF5A03" w:rsidP="004B7012">
            <w:pPr>
              <w:jc w:val="both"/>
              <w:rPr>
                <w:rFonts w:cs="Arial"/>
                <w:lang w:eastAsia="zh-CN"/>
              </w:rPr>
            </w:pPr>
            <w:r w:rsidRPr="005A095D">
              <w:rPr>
                <w:rFonts w:cs="Arial" w:hint="eastAsia"/>
                <w:lang w:eastAsia="zh-CN"/>
              </w:rPr>
              <w:t>105</w:t>
            </w:r>
          </w:p>
        </w:tc>
      </w:tr>
      <w:tr w:rsidR="00EF5A03" w:rsidRPr="00E76E75" w:rsidTr="004B7012">
        <w:trPr>
          <w:trHeight w:val="550"/>
        </w:trPr>
        <w:tc>
          <w:tcPr>
            <w:tcW w:w="1474" w:type="dxa"/>
          </w:tcPr>
          <w:p w:rsidR="00EF5A03" w:rsidRPr="005A095D" w:rsidRDefault="00EF5A03" w:rsidP="004B7012">
            <w:pPr>
              <w:jc w:val="both"/>
              <w:rPr>
                <w:rFonts w:cs="Arial"/>
                <w:lang w:eastAsia="zh-CN"/>
              </w:rPr>
            </w:pPr>
            <w:r>
              <w:rPr>
                <w:rFonts w:cs="Arial" w:hint="eastAsia"/>
                <w:lang w:eastAsia="zh-CN"/>
              </w:rPr>
              <w:t>股票质押回购</w:t>
            </w:r>
          </w:p>
        </w:tc>
        <w:tc>
          <w:tcPr>
            <w:tcW w:w="2577" w:type="dxa"/>
          </w:tcPr>
          <w:p w:rsidR="00EF5A03" w:rsidRPr="00B768FE" w:rsidRDefault="00EF5A03" w:rsidP="004B7012">
            <w:pPr>
              <w:jc w:val="both"/>
              <w:rPr>
                <w:rFonts w:cs="Arial"/>
                <w:color w:val="000000"/>
                <w:lang w:eastAsia="zh-CN"/>
              </w:rPr>
            </w:pPr>
            <w:r>
              <w:rPr>
                <w:rFonts w:cs="Arial" w:hint="eastAsia"/>
                <w:color w:val="000000"/>
                <w:lang w:eastAsia="zh-CN"/>
              </w:rPr>
              <w:t>SPN</w:t>
            </w:r>
            <w:r w:rsidRPr="00B768FE">
              <w:rPr>
                <w:rFonts w:cs="Arial" w:hint="eastAsia"/>
                <w:color w:val="000000"/>
                <w:lang w:eastAsia="zh-CN"/>
              </w:rPr>
              <w:tab/>
            </w:r>
            <w:r>
              <w:rPr>
                <w:rFonts w:cs="Arial" w:hint="eastAsia"/>
                <w:color w:val="000000"/>
                <w:lang w:eastAsia="zh-CN"/>
              </w:rPr>
              <w:t>初始交易</w:t>
            </w:r>
          </w:p>
          <w:p w:rsidR="00EF5A03" w:rsidRPr="00B768FE" w:rsidRDefault="00EF5A03" w:rsidP="004B7012">
            <w:pPr>
              <w:jc w:val="both"/>
              <w:rPr>
                <w:rFonts w:cs="Arial"/>
                <w:color w:val="000000"/>
                <w:lang w:eastAsia="zh-CN"/>
              </w:rPr>
            </w:pPr>
            <w:r>
              <w:rPr>
                <w:rFonts w:cs="Arial" w:hint="eastAsia"/>
                <w:color w:val="000000"/>
                <w:lang w:eastAsia="zh-CN"/>
              </w:rPr>
              <w:lastRenderedPageBreak/>
              <w:t xml:space="preserve">SPS   </w:t>
            </w:r>
            <w:r>
              <w:rPr>
                <w:rFonts w:cs="Arial" w:hint="eastAsia"/>
                <w:color w:val="000000"/>
                <w:lang w:eastAsia="zh-CN"/>
              </w:rPr>
              <w:t>补充质押</w:t>
            </w:r>
          </w:p>
          <w:p w:rsidR="00EF5A03" w:rsidRPr="00B768FE" w:rsidRDefault="00EF5A03" w:rsidP="004B7012">
            <w:pPr>
              <w:jc w:val="both"/>
              <w:rPr>
                <w:rFonts w:cs="Arial"/>
                <w:color w:val="000000"/>
                <w:lang w:eastAsia="zh-CN"/>
              </w:rPr>
            </w:pPr>
            <w:r>
              <w:rPr>
                <w:rFonts w:cs="Arial" w:hint="eastAsia"/>
                <w:color w:val="000000"/>
                <w:lang w:eastAsia="zh-CN"/>
              </w:rPr>
              <w:t xml:space="preserve">SPR   </w:t>
            </w:r>
            <w:r>
              <w:rPr>
                <w:rFonts w:cs="Arial" w:hint="eastAsia"/>
                <w:color w:val="000000"/>
                <w:lang w:eastAsia="zh-CN"/>
              </w:rPr>
              <w:t>购回交易</w:t>
            </w:r>
          </w:p>
          <w:p w:rsidR="00EF5A03" w:rsidRDefault="00EF5A03" w:rsidP="004B7012">
            <w:pPr>
              <w:jc w:val="both"/>
              <w:rPr>
                <w:rFonts w:cs="Arial"/>
                <w:color w:val="000000"/>
                <w:lang w:eastAsia="zh-CN"/>
              </w:rPr>
            </w:pPr>
            <w:r>
              <w:rPr>
                <w:rFonts w:cs="Arial" w:hint="eastAsia"/>
                <w:color w:val="000000"/>
                <w:lang w:eastAsia="zh-CN"/>
              </w:rPr>
              <w:t xml:space="preserve">SPT   </w:t>
            </w:r>
            <w:r>
              <w:rPr>
                <w:rFonts w:cs="Arial" w:hint="eastAsia"/>
                <w:color w:val="000000"/>
                <w:lang w:eastAsia="zh-CN"/>
              </w:rPr>
              <w:t>终止购回</w:t>
            </w:r>
          </w:p>
          <w:p w:rsidR="00EF5A03" w:rsidRPr="00B768FE" w:rsidRDefault="00EF5A03" w:rsidP="004B7012">
            <w:pPr>
              <w:jc w:val="both"/>
              <w:rPr>
                <w:rFonts w:cs="Arial"/>
                <w:color w:val="000000"/>
                <w:lang w:eastAsia="zh-CN"/>
              </w:rPr>
            </w:pPr>
            <w:r>
              <w:rPr>
                <w:rFonts w:cs="Arial" w:hint="eastAsia"/>
                <w:color w:val="000000"/>
                <w:lang w:eastAsia="zh-CN"/>
              </w:rPr>
              <w:t xml:space="preserve">SPD  </w:t>
            </w:r>
            <w:r>
              <w:rPr>
                <w:rFonts w:cs="Arial" w:hint="eastAsia"/>
                <w:color w:val="000000"/>
                <w:lang w:eastAsia="zh-CN"/>
              </w:rPr>
              <w:t>部分解除质押</w:t>
            </w:r>
          </w:p>
          <w:p w:rsidR="00EF5A03" w:rsidRPr="005A095D" w:rsidRDefault="00EF5A03" w:rsidP="004B7012">
            <w:pPr>
              <w:jc w:val="both"/>
              <w:rPr>
                <w:rFonts w:cs="Arial"/>
                <w:lang w:eastAsia="zh-CN"/>
              </w:rPr>
            </w:pPr>
            <w:r>
              <w:rPr>
                <w:rFonts w:cs="Arial" w:hint="eastAsia"/>
                <w:color w:val="000000"/>
                <w:lang w:eastAsia="zh-CN"/>
              </w:rPr>
              <w:t xml:space="preserve">SPB   </w:t>
            </w:r>
            <w:r>
              <w:rPr>
                <w:rFonts w:cs="Arial" w:hint="eastAsia"/>
                <w:color w:val="000000"/>
                <w:lang w:eastAsia="zh-CN"/>
              </w:rPr>
              <w:t>违约处置申请</w:t>
            </w:r>
          </w:p>
        </w:tc>
        <w:tc>
          <w:tcPr>
            <w:tcW w:w="1552" w:type="dxa"/>
          </w:tcPr>
          <w:p w:rsidR="00EF5A03" w:rsidRDefault="00EF5A03" w:rsidP="004B7012">
            <w:pPr>
              <w:jc w:val="both"/>
              <w:rPr>
                <w:rFonts w:cs="Arial"/>
                <w:color w:val="000000"/>
                <w:lang w:eastAsia="zh-CN"/>
              </w:rPr>
            </w:pPr>
            <w:r w:rsidRPr="00E76E75">
              <w:rPr>
                <w:rFonts w:cs="Arial" w:hint="eastAsia"/>
                <w:color w:val="000000"/>
                <w:lang w:eastAsia="zh-CN"/>
              </w:rPr>
              <w:lastRenderedPageBreak/>
              <w:t>N/A</w:t>
            </w:r>
          </w:p>
        </w:tc>
        <w:tc>
          <w:tcPr>
            <w:tcW w:w="1552" w:type="dxa"/>
          </w:tcPr>
          <w:p w:rsidR="00EF5A03" w:rsidRPr="005A095D" w:rsidRDefault="00EF5A03" w:rsidP="004B7012">
            <w:pPr>
              <w:jc w:val="both"/>
              <w:rPr>
                <w:rFonts w:cs="Arial"/>
                <w:lang w:eastAsia="zh-CN"/>
              </w:rPr>
            </w:pPr>
            <w:r w:rsidRPr="00E76E75">
              <w:rPr>
                <w:rFonts w:cs="Arial" w:hint="eastAsia"/>
                <w:color w:val="000000"/>
                <w:lang w:eastAsia="zh-CN"/>
              </w:rPr>
              <w:t>N/A</w:t>
            </w:r>
          </w:p>
        </w:tc>
        <w:tc>
          <w:tcPr>
            <w:tcW w:w="1372" w:type="dxa"/>
          </w:tcPr>
          <w:p w:rsidR="00EF5A03" w:rsidRPr="005A095D" w:rsidRDefault="00EF5A03" w:rsidP="004B7012">
            <w:pPr>
              <w:jc w:val="both"/>
              <w:rPr>
                <w:rFonts w:cs="Arial"/>
                <w:lang w:eastAsia="zh-CN"/>
              </w:rPr>
            </w:pPr>
            <w:r>
              <w:rPr>
                <w:rFonts w:cs="Arial" w:hint="eastAsia"/>
                <w:lang w:eastAsia="zh-CN"/>
              </w:rPr>
              <w:t>100</w:t>
            </w:r>
          </w:p>
        </w:tc>
      </w:tr>
      <w:tr w:rsidR="00EF5A03" w:rsidRPr="00E76E75" w:rsidTr="004B7012">
        <w:trPr>
          <w:trHeight w:val="550"/>
        </w:trPr>
        <w:tc>
          <w:tcPr>
            <w:tcW w:w="1474" w:type="dxa"/>
          </w:tcPr>
          <w:p w:rsidR="00EF5A03" w:rsidRDefault="00EF5A03" w:rsidP="004B7012">
            <w:pPr>
              <w:jc w:val="both"/>
              <w:rPr>
                <w:rFonts w:cs="Arial"/>
                <w:lang w:eastAsia="zh-CN"/>
              </w:rPr>
            </w:pPr>
            <w:r>
              <w:rPr>
                <w:rFonts w:cs="Arial" w:hint="eastAsia"/>
                <w:lang w:eastAsia="zh-CN"/>
              </w:rPr>
              <w:lastRenderedPageBreak/>
              <w:t>国债预发行</w:t>
            </w:r>
          </w:p>
        </w:tc>
        <w:tc>
          <w:tcPr>
            <w:tcW w:w="2577" w:type="dxa"/>
          </w:tcPr>
          <w:p w:rsidR="00EF5A03" w:rsidRDefault="00EF5A03" w:rsidP="004B7012">
            <w:pPr>
              <w:jc w:val="both"/>
              <w:rPr>
                <w:lang w:eastAsia="zh-CN"/>
              </w:rPr>
            </w:pPr>
            <w:r>
              <w:rPr>
                <w:rFonts w:hint="eastAsia"/>
                <w:lang w:eastAsia="zh-CN"/>
              </w:rPr>
              <w:t xml:space="preserve">BIY  </w:t>
            </w:r>
            <w:r>
              <w:rPr>
                <w:rFonts w:hint="eastAsia"/>
                <w:lang w:eastAsia="zh-CN"/>
              </w:rPr>
              <w:t>国债预发行利率（收益率）招标申报</w:t>
            </w:r>
          </w:p>
          <w:p w:rsidR="00EF5A03" w:rsidRDefault="00EF5A03" w:rsidP="004B7012">
            <w:pPr>
              <w:jc w:val="both"/>
              <w:rPr>
                <w:rFonts w:cs="Arial"/>
                <w:color w:val="000000"/>
                <w:lang w:eastAsia="zh-CN"/>
              </w:rPr>
            </w:pPr>
            <w:r>
              <w:rPr>
                <w:rFonts w:hint="eastAsia"/>
                <w:lang w:eastAsia="zh-CN"/>
              </w:rPr>
              <w:t xml:space="preserve">BIP  </w:t>
            </w:r>
            <w:r>
              <w:rPr>
                <w:rFonts w:hint="eastAsia"/>
                <w:lang w:eastAsia="zh-CN"/>
              </w:rPr>
              <w:t>国债预发行价格招标申报</w:t>
            </w:r>
          </w:p>
        </w:tc>
        <w:tc>
          <w:tcPr>
            <w:tcW w:w="1552" w:type="dxa"/>
          </w:tcPr>
          <w:p w:rsidR="00EF5A03" w:rsidRDefault="00EF5A03" w:rsidP="004B7012">
            <w:pPr>
              <w:jc w:val="both"/>
              <w:rPr>
                <w:rFonts w:cs="Arial"/>
                <w:color w:val="000000"/>
                <w:lang w:eastAsia="zh-CN"/>
              </w:rPr>
            </w:pPr>
            <w:r>
              <w:rPr>
                <w:rFonts w:cs="Arial" w:hint="eastAsia"/>
                <w:color w:val="000000"/>
                <w:lang w:eastAsia="zh-CN"/>
              </w:rPr>
              <w:t>17</w:t>
            </w:r>
          </w:p>
          <w:p w:rsidR="00EF5A03" w:rsidRPr="00E76E75" w:rsidRDefault="00EF5A03" w:rsidP="004B7012">
            <w:pPr>
              <w:jc w:val="both"/>
              <w:rPr>
                <w:rFonts w:cs="Arial"/>
                <w:color w:val="000000"/>
                <w:lang w:eastAsia="zh-CN"/>
              </w:rPr>
            </w:pPr>
            <w:r>
              <w:rPr>
                <w:rFonts w:cs="Arial" w:hint="eastAsia"/>
                <w:color w:val="000000"/>
                <w:lang w:eastAsia="zh-CN"/>
              </w:rPr>
              <w:t>18</w:t>
            </w:r>
          </w:p>
        </w:tc>
        <w:tc>
          <w:tcPr>
            <w:tcW w:w="1552" w:type="dxa"/>
          </w:tcPr>
          <w:p w:rsidR="00EF5A03" w:rsidRPr="00E76E75" w:rsidRDefault="00EF5A03" w:rsidP="004B7012">
            <w:pPr>
              <w:jc w:val="both"/>
              <w:rPr>
                <w:rFonts w:cs="Arial"/>
                <w:color w:val="000000"/>
                <w:lang w:eastAsia="zh-CN"/>
              </w:rPr>
            </w:pPr>
            <w:r w:rsidRPr="00E76E75">
              <w:rPr>
                <w:rFonts w:cs="Arial" w:hint="eastAsia"/>
                <w:color w:val="000000"/>
                <w:lang w:eastAsia="zh-CN"/>
              </w:rPr>
              <w:t>N/A</w:t>
            </w:r>
          </w:p>
        </w:tc>
        <w:tc>
          <w:tcPr>
            <w:tcW w:w="1372" w:type="dxa"/>
          </w:tcPr>
          <w:p w:rsidR="00EF5A03" w:rsidRPr="005A095D" w:rsidRDefault="00EF5A03" w:rsidP="004B7012">
            <w:pPr>
              <w:jc w:val="both"/>
              <w:rPr>
                <w:rFonts w:cs="Arial"/>
                <w:lang w:eastAsia="zh-CN"/>
              </w:rPr>
            </w:pPr>
            <w:r>
              <w:rPr>
                <w:rFonts w:cs="Arial" w:hint="eastAsia"/>
                <w:lang w:eastAsia="zh-CN"/>
              </w:rPr>
              <w:t>106</w:t>
            </w:r>
          </w:p>
        </w:tc>
      </w:tr>
      <w:tr w:rsidR="00EF5A03" w:rsidRPr="00E76E75" w:rsidTr="004B7012">
        <w:trPr>
          <w:trHeight w:val="550"/>
        </w:trPr>
        <w:tc>
          <w:tcPr>
            <w:tcW w:w="1474" w:type="dxa"/>
          </w:tcPr>
          <w:p w:rsidR="00EF5A03" w:rsidRPr="005655F2" w:rsidRDefault="00EF5A03" w:rsidP="004B7012">
            <w:pPr>
              <w:jc w:val="both"/>
              <w:rPr>
                <w:rFonts w:cs="Arial"/>
                <w:lang w:eastAsia="zh-CN"/>
              </w:rPr>
            </w:pPr>
            <w:r w:rsidRPr="005655F2">
              <w:rPr>
                <w:rFonts w:cs="Arial" w:hint="eastAsia"/>
                <w:lang w:eastAsia="zh-CN"/>
              </w:rPr>
              <w:t>上证</w:t>
            </w:r>
            <w:r w:rsidRPr="005655F2">
              <w:rPr>
                <w:rFonts w:cs="Arial"/>
                <w:lang w:eastAsia="zh-CN"/>
              </w:rPr>
              <w:t>LOF</w:t>
            </w:r>
          </w:p>
        </w:tc>
        <w:tc>
          <w:tcPr>
            <w:tcW w:w="2577" w:type="dxa"/>
          </w:tcPr>
          <w:p w:rsidR="00EF5A03" w:rsidRPr="005655F2" w:rsidRDefault="00EF5A03" w:rsidP="004B7012">
            <w:pPr>
              <w:jc w:val="both"/>
              <w:rPr>
                <w:lang w:eastAsia="zh-CN"/>
              </w:rPr>
            </w:pPr>
            <w:r w:rsidRPr="005655F2">
              <w:rPr>
                <w:rFonts w:hint="eastAsia"/>
                <w:lang w:eastAsia="zh-CN"/>
              </w:rPr>
              <w:t xml:space="preserve">LFS  </w:t>
            </w:r>
            <w:r w:rsidRPr="005655F2">
              <w:rPr>
                <w:rFonts w:hint="eastAsia"/>
                <w:lang w:eastAsia="zh-CN"/>
              </w:rPr>
              <w:t>上证</w:t>
            </w:r>
            <w:r w:rsidRPr="005655F2">
              <w:rPr>
                <w:rFonts w:hint="eastAsia"/>
                <w:lang w:eastAsia="zh-CN"/>
              </w:rPr>
              <w:t>LOF</w:t>
            </w:r>
            <w:r w:rsidRPr="005655F2">
              <w:rPr>
                <w:rFonts w:hint="eastAsia"/>
                <w:lang w:eastAsia="zh-CN"/>
              </w:rPr>
              <w:t>认购</w:t>
            </w:r>
          </w:p>
          <w:p w:rsidR="00EF5A03" w:rsidRPr="005655F2" w:rsidRDefault="00EF5A03" w:rsidP="004B7012">
            <w:pPr>
              <w:jc w:val="both"/>
              <w:rPr>
                <w:lang w:eastAsia="zh-CN"/>
              </w:rPr>
            </w:pPr>
            <w:r w:rsidRPr="005655F2">
              <w:rPr>
                <w:rFonts w:hint="eastAsia"/>
                <w:lang w:eastAsia="zh-CN"/>
              </w:rPr>
              <w:t xml:space="preserve">LFC  </w:t>
            </w:r>
            <w:r w:rsidRPr="005655F2">
              <w:rPr>
                <w:rFonts w:hint="eastAsia"/>
                <w:lang w:eastAsia="zh-CN"/>
              </w:rPr>
              <w:t>上证</w:t>
            </w:r>
            <w:r w:rsidRPr="005655F2">
              <w:rPr>
                <w:rFonts w:hint="eastAsia"/>
                <w:lang w:eastAsia="zh-CN"/>
              </w:rPr>
              <w:t>LOF</w:t>
            </w:r>
            <w:r w:rsidRPr="005655F2">
              <w:rPr>
                <w:rFonts w:hint="eastAsia"/>
                <w:lang w:eastAsia="zh-CN"/>
              </w:rPr>
              <w:t>申购</w:t>
            </w:r>
            <w:r w:rsidRPr="005655F2">
              <w:rPr>
                <w:rFonts w:hint="eastAsia"/>
                <w:lang w:eastAsia="zh-CN"/>
              </w:rPr>
              <w:tab/>
            </w:r>
          </w:p>
          <w:p w:rsidR="00EF5A03" w:rsidRPr="005655F2" w:rsidRDefault="00EF5A03" w:rsidP="004B7012">
            <w:pPr>
              <w:jc w:val="both"/>
              <w:rPr>
                <w:lang w:eastAsia="zh-CN"/>
              </w:rPr>
            </w:pPr>
            <w:r w:rsidRPr="005655F2">
              <w:rPr>
                <w:rFonts w:hint="eastAsia"/>
                <w:lang w:eastAsia="zh-CN"/>
              </w:rPr>
              <w:t xml:space="preserve">LFR  </w:t>
            </w:r>
            <w:r w:rsidRPr="005655F2">
              <w:rPr>
                <w:rFonts w:hint="eastAsia"/>
                <w:lang w:eastAsia="zh-CN"/>
              </w:rPr>
              <w:t>上证</w:t>
            </w:r>
            <w:r w:rsidRPr="005655F2">
              <w:rPr>
                <w:rFonts w:hint="eastAsia"/>
                <w:lang w:eastAsia="zh-CN"/>
              </w:rPr>
              <w:t>LOF</w:t>
            </w:r>
            <w:r w:rsidRPr="005655F2">
              <w:rPr>
                <w:rFonts w:hint="eastAsia"/>
                <w:lang w:eastAsia="zh-CN"/>
              </w:rPr>
              <w:t>赎回</w:t>
            </w:r>
            <w:r w:rsidRPr="005655F2">
              <w:rPr>
                <w:rFonts w:hint="eastAsia"/>
                <w:lang w:eastAsia="zh-CN"/>
              </w:rPr>
              <w:tab/>
            </w:r>
          </w:p>
          <w:p w:rsidR="00EF5A03" w:rsidRPr="005655F2" w:rsidRDefault="00EF5A03" w:rsidP="004B7012">
            <w:pPr>
              <w:jc w:val="both"/>
              <w:rPr>
                <w:lang w:eastAsia="zh-CN"/>
              </w:rPr>
            </w:pPr>
            <w:r w:rsidRPr="005655F2">
              <w:rPr>
                <w:rFonts w:hint="eastAsia"/>
                <w:lang w:eastAsia="zh-CN"/>
              </w:rPr>
              <w:t xml:space="preserve">LFT  </w:t>
            </w:r>
            <w:r w:rsidRPr="005655F2">
              <w:rPr>
                <w:rFonts w:hint="eastAsia"/>
                <w:lang w:eastAsia="zh-CN"/>
              </w:rPr>
              <w:t>上证</w:t>
            </w:r>
            <w:r w:rsidRPr="005655F2">
              <w:rPr>
                <w:rFonts w:hint="eastAsia"/>
                <w:lang w:eastAsia="zh-CN"/>
              </w:rPr>
              <w:t>LOF</w:t>
            </w:r>
            <w:r w:rsidRPr="005655F2">
              <w:rPr>
                <w:rFonts w:hint="eastAsia"/>
                <w:lang w:eastAsia="zh-CN"/>
              </w:rPr>
              <w:t>场内转场外的转托管</w:t>
            </w:r>
          </w:p>
          <w:p w:rsidR="00EF5A03" w:rsidRPr="005655F2" w:rsidRDefault="00EF5A03" w:rsidP="004B7012">
            <w:pPr>
              <w:jc w:val="both"/>
              <w:rPr>
                <w:lang w:eastAsia="zh-CN"/>
              </w:rPr>
            </w:pPr>
            <w:r w:rsidRPr="005655F2">
              <w:rPr>
                <w:rFonts w:hint="eastAsia"/>
                <w:lang w:eastAsia="zh-CN"/>
              </w:rPr>
              <w:t xml:space="preserve">LFP  </w:t>
            </w:r>
            <w:r w:rsidRPr="005655F2">
              <w:rPr>
                <w:rFonts w:hint="eastAsia"/>
                <w:lang w:eastAsia="zh-CN"/>
              </w:rPr>
              <w:t>上证</w:t>
            </w:r>
            <w:r w:rsidRPr="005655F2">
              <w:rPr>
                <w:rFonts w:hint="eastAsia"/>
                <w:lang w:eastAsia="zh-CN"/>
              </w:rPr>
              <w:t>LOF</w:t>
            </w:r>
            <w:r w:rsidRPr="005655F2">
              <w:rPr>
                <w:rFonts w:hint="eastAsia"/>
                <w:lang w:eastAsia="zh-CN"/>
              </w:rPr>
              <w:t>母基金分拆</w:t>
            </w:r>
          </w:p>
          <w:p w:rsidR="00EF5A03" w:rsidRPr="005655F2" w:rsidRDefault="00EF5A03" w:rsidP="004B7012">
            <w:pPr>
              <w:jc w:val="both"/>
              <w:rPr>
                <w:lang w:eastAsia="zh-CN"/>
              </w:rPr>
            </w:pPr>
            <w:r w:rsidRPr="005655F2">
              <w:rPr>
                <w:rFonts w:hint="eastAsia"/>
                <w:lang w:eastAsia="zh-CN"/>
              </w:rPr>
              <w:t xml:space="preserve">LFM  </w:t>
            </w:r>
            <w:r w:rsidRPr="005655F2">
              <w:rPr>
                <w:rFonts w:hint="eastAsia"/>
                <w:lang w:eastAsia="zh-CN"/>
              </w:rPr>
              <w:t>上证</w:t>
            </w:r>
            <w:r w:rsidRPr="005655F2">
              <w:rPr>
                <w:rFonts w:hint="eastAsia"/>
                <w:lang w:eastAsia="zh-CN"/>
              </w:rPr>
              <w:t>LOF</w:t>
            </w:r>
            <w:r w:rsidRPr="005655F2">
              <w:rPr>
                <w:rFonts w:hint="eastAsia"/>
                <w:lang w:eastAsia="zh-CN"/>
              </w:rPr>
              <w:t>子基金合并</w:t>
            </w:r>
          </w:p>
        </w:tc>
        <w:tc>
          <w:tcPr>
            <w:tcW w:w="1552" w:type="dxa"/>
          </w:tcPr>
          <w:p w:rsidR="00EF5A03" w:rsidRPr="005655F2" w:rsidRDefault="00EF5A03" w:rsidP="004B7012">
            <w:pPr>
              <w:jc w:val="both"/>
              <w:rPr>
                <w:rFonts w:cs="Arial"/>
                <w:color w:val="000000"/>
                <w:lang w:eastAsia="zh-CN"/>
              </w:rPr>
            </w:pPr>
            <w:r w:rsidRPr="005655F2">
              <w:rPr>
                <w:rFonts w:cs="Arial" w:hint="eastAsia"/>
                <w:color w:val="000000"/>
                <w:lang w:eastAsia="zh-CN"/>
              </w:rPr>
              <w:t>13</w:t>
            </w:r>
          </w:p>
        </w:tc>
        <w:tc>
          <w:tcPr>
            <w:tcW w:w="1552" w:type="dxa"/>
          </w:tcPr>
          <w:p w:rsidR="00EF5A03" w:rsidRPr="005655F2" w:rsidRDefault="00EF5A03" w:rsidP="004B7012">
            <w:pPr>
              <w:jc w:val="both"/>
              <w:rPr>
                <w:rFonts w:cs="Arial"/>
                <w:color w:val="000000"/>
                <w:lang w:eastAsia="zh-CN"/>
              </w:rPr>
            </w:pPr>
            <w:r w:rsidRPr="005655F2">
              <w:rPr>
                <w:rFonts w:cs="Arial" w:hint="eastAsia"/>
                <w:color w:val="000000"/>
                <w:lang w:eastAsia="zh-CN"/>
              </w:rPr>
              <w:t>N/A</w:t>
            </w:r>
          </w:p>
        </w:tc>
        <w:tc>
          <w:tcPr>
            <w:tcW w:w="1372" w:type="dxa"/>
          </w:tcPr>
          <w:p w:rsidR="00EF5A03" w:rsidRPr="005655F2" w:rsidRDefault="00EF5A03" w:rsidP="004B7012">
            <w:pPr>
              <w:jc w:val="both"/>
              <w:rPr>
                <w:rFonts w:cs="Arial"/>
                <w:lang w:eastAsia="zh-CN"/>
              </w:rPr>
            </w:pPr>
            <w:r>
              <w:rPr>
                <w:rFonts w:cs="Arial" w:hint="eastAsia"/>
                <w:lang w:eastAsia="zh-CN"/>
              </w:rPr>
              <w:t>105</w:t>
            </w:r>
          </w:p>
        </w:tc>
      </w:tr>
      <w:tr w:rsidR="00EF5A03" w:rsidRPr="00E76E75" w:rsidTr="004B7012">
        <w:trPr>
          <w:trHeight w:val="550"/>
        </w:trPr>
        <w:tc>
          <w:tcPr>
            <w:tcW w:w="1474" w:type="dxa"/>
          </w:tcPr>
          <w:p w:rsidR="00EF5A03" w:rsidRPr="00917A26" w:rsidRDefault="00EF5A03" w:rsidP="004B7012">
            <w:pPr>
              <w:jc w:val="both"/>
              <w:rPr>
                <w:rFonts w:cs="Arial"/>
                <w:lang w:eastAsia="zh-CN"/>
              </w:rPr>
            </w:pPr>
            <w:r w:rsidRPr="00917A26">
              <w:rPr>
                <w:rFonts w:cs="Arial" w:hint="eastAsia"/>
                <w:lang w:eastAsia="zh-CN"/>
              </w:rPr>
              <w:t>网络投票</w:t>
            </w:r>
          </w:p>
        </w:tc>
        <w:tc>
          <w:tcPr>
            <w:tcW w:w="2577" w:type="dxa"/>
          </w:tcPr>
          <w:p w:rsidR="00EF5A03" w:rsidRPr="00917A26" w:rsidRDefault="00EF5A03" w:rsidP="004B7012">
            <w:pPr>
              <w:rPr>
                <w:lang w:eastAsia="zh-CN"/>
              </w:rPr>
            </w:pPr>
            <w:r w:rsidRPr="00917A26">
              <w:rPr>
                <w:rFonts w:hint="eastAsia"/>
                <w:lang w:eastAsia="zh-CN"/>
              </w:rPr>
              <w:t xml:space="preserve">VTE  </w:t>
            </w:r>
            <w:r w:rsidRPr="00917A26">
              <w:rPr>
                <w:rFonts w:hint="eastAsia"/>
                <w:lang w:eastAsia="zh-CN"/>
              </w:rPr>
              <w:t>投票申报（</w:t>
            </w:r>
            <w:r w:rsidRPr="00917A26">
              <w:rPr>
                <w:rFonts w:hint="eastAsia"/>
                <w:lang w:eastAsia="zh-CN"/>
              </w:rPr>
              <w:t>Vote Entry</w:t>
            </w:r>
            <w:r w:rsidRPr="00917A26">
              <w:rPr>
                <w:rFonts w:hint="eastAsia"/>
                <w:lang w:eastAsia="zh-CN"/>
              </w:rPr>
              <w:t>）</w:t>
            </w:r>
          </w:p>
        </w:tc>
        <w:tc>
          <w:tcPr>
            <w:tcW w:w="1552" w:type="dxa"/>
          </w:tcPr>
          <w:p w:rsidR="00EF5A03" w:rsidRPr="00917A26" w:rsidRDefault="00EF5A03" w:rsidP="004B7012">
            <w:pPr>
              <w:jc w:val="both"/>
              <w:rPr>
                <w:rFonts w:cs="Arial"/>
                <w:color w:val="000000"/>
                <w:lang w:eastAsia="zh-CN"/>
              </w:rPr>
            </w:pPr>
            <w:r w:rsidRPr="00917A26">
              <w:rPr>
                <w:rFonts w:cs="Arial" w:hint="eastAsia"/>
                <w:color w:val="000000"/>
                <w:lang w:eastAsia="zh-CN"/>
              </w:rPr>
              <w:t>N/A</w:t>
            </w:r>
          </w:p>
        </w:tc>
        <w:tc>
          <w:tcPr>
            <w:tcW w:w="1552" w:type="dxa"/>
          </w:tcPr>
          <w:p w:rsidR="00EF5A03" w:rsidRPr="00917A26" w:rsidRDefault="00EF5A03" w:rsidP="004B7012">
            <w:pPr>
              <w:jc w:val="both"/>
              <w:rPr>
                <w:rFonts w:cs="Arial"/>
                <w:color w:val="000000"/>
                <w:lang w:eastAsia="zh-CN"/>
              </w:rPr>
            </w:pPr>
            <w:r w:rsidRPr="00917A26">
              <w:rPr>
                <w:rFonts w:cs="Arial" w:hint="eastAsia"/>
                <w:color w:val="000000"/>
                <w:lang w:eastAsia="zh-CN"/>
              </w:rPr>
              <w:t>N/A</w:t>
            </w:r>
          </w:p>
        </w:tc>
        <w:tc>
          <w:tcPr>
            <w:tcW w:w="1372" w:type="dxa"/>
          </w:tcPr>
          <w:p w:rsidR="00EF5A03" w:rsidRPr="00917A26" w:rsidRDefault="00EF5A03" w:rsidP="004B7012">
            <w:pPr>
              <w:jc w:val="both"/>
              <w:rPr>
                <w:rFonts w:cs="Arial"/>
                <w:lang w:eastAsia="zh-CN"/>
              </w:rPr>
            </w:pPr>
            <w:r w:rsidRPr="00917A26">
              <w:rPr>
                <w:rFonts w:cs="Arial" w:hint="eastAsia"/>
                <w:lang w:eastAsia="zh-CN"/>
              </w:rPr>
              <w:t>0109</w:t>
            </w:r>
          </w:p>
        </w:tc>
      </w:tr>
      <w:tr w:rsidR="00EF5A03" w:rsidRPr="00E76E75" w:rsidTr="004B7012">
        <w:trPr>
          <w:trHeight w:val="550"/>
        </w:trPr>
        <w:tc>
          <w:tcPr>
            <w:tcW w:w="1474" w:type="dxa"/>
          </w:tcPr>
          <w:p w:rsidR="00EF5A03" w:rsidRPr="004B7012" w:rsidRDefault="00EF5A03" w:rsidP="004B7012">
            <w:pPr>
              <w:jc w:val="both"/>
              <w:rPr>
                <w:rFonts w:cs="Arial"/>
                <w:lang w:eastAsia="zh-CN"/>
              </w:rPr>
            </w:pPr>
            <w:r w:rsidRPr="004B7012">
              <w:rPr>
                <w:rFonts w:cs="Arial" w:hint="eastAsia"/>
                <w:lang w:eastAsia="zh-CN"/>
              </w:rPr>
              <w:t>资金前端控制</w:t>
            </w:r>
          </w:p>
        </w:tc>
        <w:tc>
          <w:tcPr>
            <w:tcW w:w="2577" w:type="dxa"/>
          </w:tcPr>
          <w:p w:rsidR="00EF5A03" w:rsidRPr="004B7012" w:rsidRDefault="00EF5A03" w:rsidP="004B7012">
            <w:pPr>
              <w:rPr>
                <w:lang w:eastAsia="zh-CN"/>
              </w:rPr>
            </w:pPr>
            <w:r w:rsidRPr="004B7012">
              <w:rPr>
                <w:rFonts w:cs="Arial" w:hint="eastAsia"/>
                <w:lang w:eastAsia="zh-CN"/>
              </w:rPr>
              <w:t>CFC</w:t>
            </w:r>
            <w:r w:rsidRPr="004B7012">
              <w:rPr>
                <w:rFonts w:cs="Arial" w:hint="eastAsia"/>
                <w:lang w:eastAsia="zh-CN"/>
              </w:rPr>
              <w:t>资金前端控制申报</w:t>
            </w:r>
          </w:p>
        </w:tc>
        <w:tc>
          <w:tcPr>
            <w:tcW w:w="1552" w:type="dxa"/>
          </w:tcPr>
          <w:p w:rsidR="00EF5A03" w:rsidRPr="004B7012" w:rsidRDefault="00EF5A03" w:rsidP="004B7012">
            <w:pPr>
              <w:jc w:val="both"/>
              <w:rPr>
                <w:rFonts w:cs="Arial"/>
                <w:color w:val="000000"/>
                <w:lang w:eastAsia="zh-CN"/>
              </w:rPr>
            </w:pPr>
            <w:r w:rsidRPr="004B7012">
              <w:rPr>
                <w:rFonts w:cs="Arial" w:hint="eastAsia"/>
                <w:color w:val="000000"/>
                <w:lang w:eastAsia="zh-CN"/>
              </w:rPr>
              <w:t>N</w:t>
            </w:r>
            <w:r w:rsidRPr="004B7012">
              <w:rPr>
                <w:rFonts w:cs="Arial"/>
                <w:color w:val="000000"/>
                <w:lang w:eastAsia="zh-CN"/>
              </w:rPr>
              <w:t>/A</w:t>
            </w:r>
          </w:p>
        </w:tc>
        <w:tc>
          <w:tcPr>
            <w:tcW w:w="1552" w:type="dxa"/>
          </w:tcPr>
          <w:p w:rsidR="00EF5A03" w:rsidRPr="004B7012" w:rsidRDefault="00EF5A03" w:rsidP="004B7012">
            <w:pPr>
              <w:jc w:val="both"/>
              <w:rPr>
                <w:rFonts w:cs="Arial"/>
                <w:color w:val="000000"/>
                <w:lang w:eastAsia="zh-CN"/>
              </w:rPr>
            </w:pPr>
            <w:r w:rsidRPr="004B7012">
              <w:rPr>
                <w:rFonts w:cs="Arial" w:hint="eastAsia"/>
                <w:color w:val="000000"/>
                <w:lang w:eastAsia="zh-CN"/>
              </w:rPr>
              <w:t>N</w:t>
            </w:r>
            <w:r w:rsidRPr="004B7012">
              <w:rPr>
                <w:rFonts w:cs="Arial"/>
                <w:color w:val="000000"/>
                <w:lang w:eastAsia="zh-CN"/>
              </w:rPr>
              <w:t>/A</w:t>
            </w:r>
          </w:p>
        </w:tc>
        <w:tc>
          <w:tcPr>
            <w:tcW w:w="1372" w:type="dxa"/>
          </w:tcPr>
          <w:p w:rsidR="00EF5A03" w:rsidRPr="004B7012" w:rsidRDefault="00EF5A03" w:rsidP="004B7012">
            <w:pPr>
              <w:jc w:val="both"/>
              <w:rPr>
                <w:rFonts w:cs="Arial"/>
                <w:lang w:eastAsia="zh-CN"/>
              </w:rPr>
            </w:pPr>
            <w:r w:rsidRPr="004B7012">
              <w:rPr>
                <w:rFonts w:cs="Arial" w:hint="eastAsia"/>
                <w:lang w:eastAsia="zh-CN"/>
              </w:rPr>
              <w:t>0</w:t>
            </w:r>
            <w:r w:rsidRPr="004B7012">
              <w:rPr>
                <w:rFonts w:cs="Arial"/>
                <w:lang w:eastAsia="zh-CN"/>
              </w:rPr>
              <w:t>109</w:t>
            </w:r>
          </w:p>
        </w:tc>
      </w:tr>
      <w:tr w:rsidR="004B7012" w:rsidRPr="00200E39" w:rsidTr="004B7012">
        <w:trPr>
          <w:trHeight w:val="550"/>
        </w:trPr>
        <w:tc>
          <w:tcPr>
            <w:tcW w:w="1474"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kern w:val="2"/>
                <w:lang w:eastAsia="zh-CN"/>
              </w:rPr>
            </w:pPr>
            <w:r w:rsidRPr="00200E39">
              <w:rPr>
                <w:rFonts w:cs="Arial" w:hint="eastAsia"/>
                <w:kern w:val="2"/>
                <w:lang w:eastAsia="zh-CN"/>
              </w:rPr>
              <w:t>密码服务</w:t>
            </w:r>
          </w:p>
        </w:tc>
        <w:tc>
          <w:tcPr>
            <w:tcW w:w="2577"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rPr>
                <w:rFonts w:cs="Arial"/>
                <w:kern w:val="2"/>
                <w:lang w:eastAsia="zh-CN"/>
              </w:rPr>
            </w:pPr>
            <w:r w:rsidRPr="00200E39">
              <w:rPr>
                <w:rFonts w:cs="Arial"/>
                <w:kern w:val="2"/>
                <w:lang w:eastAsia="zh-CN"/>
              </w:rPr>
              <w:t>PWS</w:t>
            </w:r>
            <w:r>
              <w:rPr>
                <w:rFonts w:cs="Arial" w:hint="eastAsia"/>
                <w:kern w:val="2"/>
                <w:lang w:eastAsia="zh-CN"/>
              </w:rPr>
              <w:t xml:space="preserve"> </w:t>
            </w:r>
            <w:r w:rsidRPr="00200E39">
              <w:rPr>
                <w:rFonts w:cs="Arial" w:hint="eastAsia"/>
                <w:kern w:val="2"/>
                <w:lang w:eastAsia="zh-CN"/>
              </w:rPr>
              <w:t>密码服务申报</w:t>
            </w:r>
            <w:r w:rsidRPr="00200E39">
              <w:rPr>
                <w:kern w:val="2"/>
                <w:lang w:eastAsia="zh-CN"/>
              </w:rPr>
              <w:t>Password Service</w:t>
            </w:r>
          </w:p>
        </w:tc>
        <w:tc>
          <w:tcPr>
            <w:tcW w:w="155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color w:val="000000"/>
                <w:kern w:val="2"/>
                <w:lang w:eastAsia="zh-CN"/>
              </w:rPr>
            </w:pPr>
            <w:r w:rsidRPr="00200E39">
              <w:rPr>
                <w:rFonts w:cs="Arial"/>
                <w:color w:val="000000"/>
                <w:kern w:val="2"/>
                <w:lang w:eastAsia="zh-CN"/>
              </w:rPr>
              <w:t>N/A</w:t>
            </w:r>
          </w:p>
        </w:tc>
        <w:tc>
          <w:tcPr>
            <w:tcW w:w="155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color w:val="000000"/>
                <w:kern w:val="2"/>
                <w:lang w:eastAsia="zh-CN"/>
              </w:rPr>
            </w:pPr>
            <w:r w:rsidRPr="00200E39">
              <w:rPr>
                <w:rFonts w:cs="Arial"/>
                <w:color w:val="000000"/>
                <w:kern w:val="2"/>
                <w:lang w:eastAsia="zh-CN"/>
              </w:rPr>
              <w:t>N/A</w:t>
            </w:r>
          </w:p>
        </w:tc>
        <w:tc>
          <w:tcPr>
            <w:tcW w:w="1372" w:type="dxa"/>
            <w:tcBorders>
              <w:top w:val="single" w:sz="4" w:space="0" w:color="auto"/>
              <w:left w:val="single" w:sz="4" w:space="0" w:color="auto"/>
              <w:bottom w:val="single" w:sz="4" w:space="0" w:color="auto"/>
              <w:right w:val="single" w:sz="4" w:space="0" w:color="auto"/>
            </w:tcBorders>
            <w:hideMark/>
          </w:tcPr>
          <w:p w:rsidR="004B7012" w:rsidRPr="00200E39" w:rsidRDefault="004B7012" w:rsidP="004B7012">
            <w:pPr>
              <w:jc w:val="both"/>
              <w:rPr>
                <w:rFonts w:cs="Arial"/>
                <w:kern w:val="2"/>
                <w:lang w:eastAsia="zh-CN"/>
              </w:rPr>
            </w:pPr>
            <w:r w:rsidRPr="00200E39">
              <w:rPr>
                <w:rFonts w:cs="Arial"/>
                <w:kern w:val="2"/>
                <w:lang w:eastAsia="zh-CN"/>
              </w:rPr>
              <w:t>0109</w:t>
            </w:r>
          </w:p>
        </w:tc>
      </w:tr>
      <w:tr w:rsidR="00EA6D7E" w:rsidRPr="00200E39" w:rsidTr="004B7012">
        <w:trPr>
          <w:trHeight w:val="550"/>
          <w:ins w:id="62" w:author="明坤 王" w:date="2018-12-11T14:49:00Z"/>
        </w:trPr>
        <w:tc>
          <w:tcPr>
            <w:tcW w:w="1474" w:type="dxa"/>
            <w:tcBorders>
              <w:top w:val="single" w:sz="4" w:space="0" w:color="auto"/>
              <w:left w:val="single" w:sz="4" w:space="0" w:color="auto"/>
              <w:bottom w:val="single" w:sz="4" w:space="0" w:color="auto"/>
              <w:right w:val="single" w:sz="4" w:space="0" w:color="auto"/>
            </w:tcBorders>
          </w:tcPr>
          <w:p w:rsidR="00EA6D7E" w:rsidRPr="00200E39" w:rsidRDefault="00607C22" w:rsidP="004B7012">
            <w:pPr>
              <w:jc w:val="both"/>
              <w:rPr>
                <w:ins w:id="63" w:author="明坤 王" w:date="2018-12-11T14:49:00Z"/>
                <w:rFonts w:cs="Arial"/>
                <w:kern w:val="2"/>
                <w:lang w:eastAsia="zh-CN"/>
              </w:rPr>
            </w:pPr>
            <w:ins w:id="64" w:author="明坤 王" w:date="2019-01-31T11:07:00Z">
              <w:r>
                <w:rPr>
                  <w:rFonts w:cs="Arial" w:hint="eastAsia"/>
                  <w:kern w:val="2"/>
                  <w:lang w:eastAsia="zh-CN"/>
                </w:rPr>
                <w:t>盘后固定价格</w:t>
              </w:r>
            </w:ins>
          </w:p>
        </w:tc>
        <w:tc>
          <w:tcPr>
            <w:tcW w:w="2577" w:type="dxa"/>
            <w:tcBorders>
              <w:top w:val="single" w:sz="4" w:space="0" w:color="auto"/>
              <w:left w:val="single" w:sz="4" w:space="0" w:color="auto"/>
              <w:bottom w:val="single" w:sz="4" w:space="0" w:color="auto"/>
              <w:right w:val="single" w:sz="4" w:space="0" w:color="auto"/>
            </w:tcBorders>
          </w:tcPr>
          <w:p w:rsidR="00EA6D7E" w:rsidRPr="00200E39" w:rsidRDefault="00EA6D7E" w:rsidP="004B7012">
            <w:pPr>
              <w:rPr>
                <w:ins w:id="65" w:author="明坤 王" w:date="2018-12-11T14:49:00Z"/>
                <w:rFonts w:cs="Arial"/>
                <w:kern w:val="2"/>
                <w:lang w:eastAsia="zh-CN"/>
              </w:rPr>
            </w:pPr>
            <w:ins w:id="66" w:author="明坤 王" w:date="2018-12-11T14:49:00Z">
              <w:r>
                <w:rPr>
                  <w:rFonts w:cs="Arial" w:hint="eastAsia"/>
                  <w:kern w:val="2"/>
                  <w:lang w:eastAsia="zh-CN"/>
                </w:rPr>
                <w:t>P</w:t>
              </w:r>
              <w:r>
                <w:rPr>
                  <w:rFonts w:cs="Arial"/>
                  <w:kern w:val="2"/>
                  <w:lang w:eastAsia="zh-CN"/>
                </w:rPr>
                <w:t>FP</w:t>
              </w:r>
            </w:ins>
            <w:ins w:id="67" w:author="明坤 王" w:date="2018-12-11T14:50:00Z">
              <w:r>
                <w:rPr>
                  <w:rFonts w:cs="Arial" w:hint="eastAsia"/>
                  <w:kern w:val="2"/>
                  <w:lang w:eastAsia="zh-CN"/>
                </w:rPr>
                <w:t>：盘后固定价格</w:t>
              </w:r>
            </w:ins>
            <w:ins w:id="68" w:author="明坤 王" w:date="2019-01-31T11:07:00Z">
              <w:r w:rsidR="00607C22">
                <w:rPr>
                  <w:rFonts w:cs="Arial" w:hint="eastAsia"/>
                  <w:kern w:val="2"/>
                  <w:lang w:eastAsia="zh-CN"/>
                </w:rPr>
                <w:t>申报</w:t>
              </w:r>
            </w:ins>
          </w:p>
        </w:tc>
        <w:tc>
          <w:tcPr>
            <w:tcW w:w="1552" w:type="dxa"/>
            <w:tcBorders>
              <w:top w:val="single" w:sz="4" w:space="0" w:color="auto"/>
              <w:left w:val="single" w:sz="4" w:space="0" w:color="auto"/>
              <w:bottom w:val="single" w:sz="4" w:space="0" w:color="auto"/>
              <w:right w:val="single" w:sz="4" w:space="0" w:color="auto"/>
            </w:tcBorders>
          </w:tcPr>
          <w:p w:rsidR="004B72C2" w:rsidRPr="00200E39" w:rsidRDefault="004B72C2" w:rsidP="004B7012">
            <w:pPr>
              <w:jc w:val="both"/>
              <w:rPr>
                <w:ins w:id="69" w:author="明坤 王" w:date="2018-12-11T14:49:00Z"/>
                <w:rFonts w:cs="Arial"/>
                <w:color w:val="000000"/>
                <w:kern w:val="2"/>
                <w:lang w:eastAsia="zh-CN"/>
              </w:rPr>
            </w:pPr>
            <w:ins w:id="70" w:author="明坤 王" w:date="2018-12-11T14:51:00Z">
              <w:r>
                <w:rPr>
                  <w:rFonts w:cs="Arial" w:hint="eastAsia"/>
                  <w:color w:val="000000"/>
                  <w:kern w:val="2"/>
                  <w:lang w:eastAsia="zh-CN"/>
                </w:rPr>
                <w:t>1</w:t>
              </w:r>
              <w:r>
                <w:rPr>
                  <w:rFonts w:cs="Arial"/>
                  <w:color w:val="000000"/>
                  <w:kern w:val="2"/>
                  <w:lang w:eastAsia="zh-CN"/>
                </w:rPr>
                <w:t>9</w:t>
              </w:r>
            </w:ins>
          </w:p>
        </w:tc>
        <w:tc>
          <w:tcPr>
            <w:tcW w:w="1552" w:type="dxa"/>
            <w:tcBorders>
              <w:top w:val="single" w:sz="4" w:space="0" w:color="auto"/>
              <w:left w:val="single" w:sz="4" w:space="0" w:color="auto"/>
              <w:bottom w:val="single" w:sz="4" w:space="0" w:color="auto"/>
              <w:right w:val="single" w:sz="4" w:space="0" w:color="auto"/>
            </w:tcBorders>
          </w:tcPr>
          <w:p w:rsidR="00EA6D7E" w:rsidRPr="00200E39" w:rsidRDefault="00EA6D7E" w:rsidP="004B7012">
            <w:pPr>
              <w:jc w:val="both"/>
              <w:rPr>
                <w:ins w:id="71" w:author="明坤 王" w:date="2018-12-11T14:49:00Z"/>
                <w:rFonts w:cs="Arial"/>
                <w:color w:val="000000"/>
                <w:kern w:val="2"/>
                <w:lang w:eastAsia="zh-CN"/>
              </w:rPr>
            </w:pPr>
            <w:ins w:id="72" w:author="明坤 王" w:date="2018-12-11T14:50:00Z">
              <w:r>
                <w:rPr>
                  <w:rFonts w:cs="Arial" w:hint="eastAsia"/>
                  <w:color w:val="000000"/>
                  <w:kern w:val="2"/>
                  <w:lang w:eastAsia="zh-CN"/>
                </w:rPr>
                <w:t>N</w:t>
              </w:r>
              <w:r>
                <w:rPr>
                  <w:rFonts w:cs="Arial"/>
                  <w:color w:val="000000"/>
                  <w:kern w:val="2"/>
                  <w:lang w:eastAsia="zh-CN"/>
                </w:rPr>
                <w:t>/A</w:t>
              </w:r>
            </w:ins>
          </w:p>
        </w:tc>
        <w:tc>
          <w:tcPr>
            <w:tcW w:w="1372" w:type="dxa"/>
            <w:tcBorders>
              <w:top w:val="single" w:sz="4" w:space="0" w:color="auto"/>
              <w:left w:val="single" w:sz="4" w:space="0" w:color="auto"/>
              <w:bottom w:val="single" w:sz="4" w:space="0" w:color="auto"/>
              <w:right w:val="single" w:sz="4" w:space="0" w:color="auto"/>
            </w:tcBorders>
          </w:tcPr>
          <w:p w:rsidR="00EA6D7E" w:rsidRPr="00200E39" w:rsidRDefault="00EA6D7E" w:rsidP="004B7012">
            <w:pPr>
              <w:jc w:val="both"/>
              <w:rPr>
                <w:ins w:id="73" w:author="明坤 王" w:date="2018-12-11T14:49:00Z"/>
                <w:rFonts w:cs="Arial"/>
                <w:kern w:val="2"/>
                <w:lang w:eastAsia="zh-CN"/>
              </w:rPr>
            </w:pPr>
            <w:ins w:id="74" w:author="明坤 王" w:date="2018-12-11T14:50:00Z">
              <w:r>
                <w:rPr>
                  <w:rFonts w:cs="Arial" w:hint="eastAsia"/>
                  <w:kern w:val="2"/>
                  <w:lang w:eastAsia="zh-CN"/>
                </w:rPr>
                <w:t>0</w:t>
              </w:r>
              <w:r>
                <w:rPr>
                  <w:rFonts w:cs="Arial"/>
                  <w:kern w:val="2"/>
                  <w:lang w:eastAsia="zh-CN"/>
                </w:rPr>
                <w:t>103</w:t>
              </w:r>
            </w:ins>
          </w:p>
        </w:tc>
      </w:tr>
    </w:tbl>
    <w:p w:rsidR="00EF5A03" w:rsidRDefault="00EF5A03" w:rsidP="00EF5A03">
      <w:pPr>
        <w:rPr>
          <w:rFonts w:ascii="宋体" w:hAnsi="Times New Roman" w:cs="宋体"/>
          <w:color w:val="000000"/>
          <w:lang w:eastAsia="zh-CN"/>
        </w:rPr>
      </w:pPr>
    </w:p>
    <w:p w:rsidR="00EF5A03" w:rsidRDefault="00EF5A03" w:rsidP="00EF5A03">
      <w:pPr>
        <w:rPr>
          <w:rFonts w:ascii="宋体" w:hAnsi="Times New Roman" w:cs="宋体"/>
          <w:color w:val="000000"/>
          <w:lang w:eastAsia="zh-CN"/>
        </w:rPr>
      </w:pPr>
    </w:p>
    <w:p w:rsidR="00EF5A03" w:rsidRPr="003E39B3" w:rsidRDefault="00EF5A03" w:rsidP="00EF5A03">
      <w:pPr>
        <w:rPr>
          <w:rFonts w:cs="Arial"/>
          <w:b/>
          <w:color w:val="000000"/>
        </w:rPr>
      </w:pPr>
      <w:r w:rsidRPr="003E39B3">
        <w:rPr>
          <w:rFonts w:cs="Arial" w:hint="eastAsia"/>
          <w:b/>
          <w:color w:val="000000"/>
        </w:rPr>
        <w:t>消息类型（</w:t>
      </w:r>
      <w:r w:rsidRPr="003E39B3">
        <w:rPr>
          <w:rFonts w:cs="Arial"/>
          <w:b/>
        </w:rPr>
        <w:t>MsgType</w:t>
      </w:r>
      <w:r w:rsidRPr="003E39B3">
        <w:rPr>
          <w:rFonts w:cs="Arial" w:hint="eastAsia"/>
          <w:b/>
          <w:color w:val="000000"/>
        </w:rPr>
        <w:t>），取值</w:t>
      </w:r>
      <w:r w:rsidRPr="003E39B3">
        <w:rPr>
          <w:rFonts w:cs="Arial" w:hint="eastAsia"/>
          <w:b/>
          <w:color w:val="000000"/>
          <w:lang w:eastAsia="zh-CN"/>
        </w:rPr>
        <w:t>为</w:t>
      </w:r>
      <w:r w:rsidRPr="003E39B3">
        <w:rPr>
          <w:rFonts w:cs="Arial" w:hint="eastAsia"/>
          <w:b/>
          <w:color w:val="000000"/>
        </w:rPr>
        <w:t>：</w:t>
      </w:r>
    </w:p>
    <w:p w:rsidR="00EF5A03" w:rsidRDefault="00EF5A03" w:rsidP="00EF5A03">
      <w:pPr>
        <w:ind w:firstLineChars="200" w:firstLine="400"/>
        <w:rPr>
          <w:rFonts w:cs="Arial"/>
          <w:color w:val="000000"/>
          <w:lang w:eastAsia="zh-CN"/>
        </w:rPr>
      </w:pPr>
      <w:r w:rsidRPr="00F852EA">
        <w:rPr>
          <w:rFonts w:cs="Arial" w:hint="eastAsia"/>
          <w:color w:val="000000"/>
          <w:lang w:eastAsia="zh-CN"/>
        </w:rPr>
        <w:t>6</w:t>
      </w:r>
      <w:r>
        <w:rPr>
          <w:rFonts w:cs="Arial" w:hint="eastAsia"/>
          <w:color w:val="000000"/>
          <w:lang w:eastAsia="zh-CN"/>
        </w:rPr>
        <w:t xml:space="preserve"> </w:t>
      </w:r>
      <w:r w:rsidRPr="00F852EA">
        <w:rPr>
          <w:rFonts w:cs="Arial" w:hint="eastAsia"/>
          <w:color w:val="000000"/>
          <w:lang w:eastAsia="zh-CN"/>
        </w:rPr>
        <w:t>=</w:t>
      </w:r>
      <w:r>
        <w:rPr>
          <w:rFonts w:cs="Arial" w:hint="eastAsia"/>
          <w:color w:val="000000"/>
          <w:lang w:eastAsia="zh-CN"/>
        </w:rPr>
        <w:t xml:space="preserve"> </w:t>
      </w:r>
      <w:r w:rsidRPr="00F852EA">
        <w:rPr>
          <w:rFonts w:cs="Arial" w:hint="eastAsia"/>
          <w:color w:val="000000"/>
          <w:lang w:eastAsia="zh-CN"/>
        </w:rPr>
        <w:t>意向申报或意向申报撤单</w:t>
      </w:r>
      <w:r>
        <w:rPr>
          <w:rFonts w:cs="Arial" w:hint="eastAsia"/>
          <w:color w:val="000000"/>
          <w:lang w:eastAsia="zh-CN"/>
        </w:rPr>
        <w:t>（</w:t>
      </w:r>
      <w:r>
        <w:rPr>
          <w:rFonts w:cs="Arial" w:hint="eastAsia"/>
          <w:color w:val="000000"/>
          <w:lang w:eastAsia="zh-CN"/>
        </w:rPr>
        <w:t>IOI</w:t>
      </w:r>
      <w:r>
        <w:rPr>
          <w:rFonts w:cs="Arial" w:hint="eastAsia"/>
          <w:color w:val="000000"/>
          <w:lang w:eastAsia="zh-CN"/>
        </w:rPr>
        <w:t>）</w:t>
      </w:r>
    </w:p>
    <w:p w:rsidR="00EF5A03" w:rsidRDefault="00EF5A03" w:rsidP="00EF5A03">
      <w:pPr>
        <w:ind w:firstLine="435"/>
        <w:rPr>
          <w:lang w:eastAsia="zh-CN"/>
        </w:rPr>
      </w:pPr>
      <w:r>
        <w:t>8 =</w:t>
      </w:r>
      <w:r>
        <w:rPr>
          <w:rFonts w:hint="eastAsia"/>
        </w:rPr>
        <w:t>申报响应或执行报告（</w:t>
      </w:r>
      <w:r>
        <w:t>Execution Report</w:t>
      </w:r>
      <w:r>
        <w:rPr>
          <w:rFonts w:hint="eastAsia"/>
        </w:rPr>
        <w:t>）</w:t>
      </w:r>
    </w:p>
    <w:p w:rsidR="00EF5A03" w:rsidRDefault="00EF5A03" w:rsidP="00EF5A03">
      <w:pPr>
        <w:ind w:firstLine="435"/>
        <w:rPr>
          <w:bCs/>
        </w:rPr>
      </w:pPr>
      <w:r w:rsidRPr="00A53D7E">
        <w:rPr>
          <w:rFonts w:cs="Arial" w:hint="eastAsia"/>
          <w:color w:val="000000"/>
        </w:rPr>
        <w:t>9</w:t>
      </w:r>
      <w:r>
        <w:rPr>
          <w:rFonts w:cs="Arial" w:hint="eastAsia"/>
          <w:color w:val="000000"/>
        </w:rPr>
        <w:t xml:space="preserve"> </w:t>
      </w:r>
      <w:r w:rsidRPr="00A53D7E">
        <w:rPr>
          <w:rFonts w:cs="Arial" w:hint="eastAsia"/>
          <w:color w:val="000000"/>
        </w:rPr>
        <w:t>=</w:t>
      </w:r>
      <w:r w:rsidRPr="00A53D7E">
        <w:rPr>
          <w:rFonts w:cs="Arial" w:hint="eastAsia"/>
          <w:color w:val="000000"/>
        </w:rPr>
        <w:t>申报撤</w:t>
      </w:r>
      <w:r>
        <w:rPr>
          <w:rFonts w:cs="Arial" w:hint="eastAsia"/>
          <w:color w:val="000000"/>
          <w:lang w:eastAsia="zh-CN"/>
        </w:rPr>
        <w:t>单</w:t>
      </w:r>
      <w:r w:rsidRPr="00A53D7E">
        <w:rPr>
          <w:rFonts w:cs="Arial" w:hint="eastAsia"/>
          <w:color w:val="000000"/>
        </w:rPr>
        <w:t>失败</w:t>
      </w:r>
      <w:r>
        <w:rPr>
          <w:rFonts w:cs="Arial" w:hint="eastAsia"/>
          <w:color w:val="000000"/>
        </w:rPr>
        <w:t>（</w:t>
      </w:r>
      <w:r w:rsidRPr="00392B99">
        <w:rPr>
          <w:rFonts w:hint="eastAsia"/>
          <w:bCs/>
        </w:rPr>
        <w:t>OrderCancelReject</w:t>
      </w:r>
      <w:r w:rsidRPr="00392B99">
        <w:rPr>
          <w:rFonts w:hint="eastAsia"/>
          <w:bCs/>
        </w:rPr>
        <w:t>）</w:t>
      </w:r>
    </w:p>
    <w:p w:rsidR="00EF5A03" w:rsidRDefault="00EF5A03" w:rsidP="00EF5A03">
      <w:pPr>
        <w:ind w:firstLine="435"/>
      </w:pPr>
      <w:r>
        <w:t>D =</w:t>
      </w:r>
      <w:r>
        <w:rPr>
          <w:rFonts w:hint="eastAsia"/>
        </w:rPr>
        <w:t>申报（</w:t>
      </w:r>
      <w:r>
        <w:rPr>
          <w:rFonts w:cs="Arial" w:hint="eastAsia"/>
          <w:color w:val="000000"/>
        </w:rPr>
        <w:t>New</w:t>
      </w:r>
      <w:r w:rsidRPr="003941B6">
        <w:rPr>
          <w:rFonts w:cs="Arial" w:hint="eastAsia"/>
          <w:color w:val="000000"/>
        </w:rPr>
        <w:t xml:space="preserve">Order </w:t>
      </w:r>
      <w:r>
        <w:rPr>
          <w:rFonts w:cs="Arial" w:hint="eastAsia"/>
          <w:color w:val="000000"/>
        </w:rPr>
        <w:t>Single</w:t>
      </w:r>
      <w:r>
        <w:rPr>
          <w:rFonts w:hint="eastAsia"/>
        </w:rPr>
        <w:t>）</w:t>
      </w:r>
    </w:p>
    <w:p w:rsidR="00EF5A03" w:rsidRDefault="00EF5A03" w:rsidP="00EF5A03">
      <w:pPr>
        <w:ind w:firstLine="435"/>
        <w:rPr>
          <w:rFonts w:cs="Arial"/>
          <w:color w:val="000000"/>
        </w:rPr>
      </w:pPr>
      <w:r w:rsidRPr="00F852EA">
        <w:rPr>
          <w:rFonts w:cs="Arial" w:hint="eastAsia"/>
          <w:color w:val="000000"/>
        </w:rPr>
        <w:lastRenderedPageBreak/>
        <w:t>F</w:t>
      </w:r>
      <w:r>
        <w:rPr>
          <w:rFonts w:cs="Arial" w:hint="eastAsia"/>
          <w:color w:val="000000"/>
        </w:rPr>
        <w:t xml:space="preserve"> </w:t>
      </w:r>
      <w:r w:rsidRPr="00F852EA">
        <w:rPr>
          <w:rFonts w:cs="Arial" w:hint="eastAsia"/>
          <w:color w:val="000000"/>
        </w:rPr>
        <w:t>=</w:t>
      </w:r>
      <w:r w:rsidRPr="00F852EA">
        <w:rPr>
          <w:rFonts w:cs="Arial" w:hint="eastAsia"/>
          <w:color w:val="000000"/>
        </w:rPr>
        <w:t>申报撤单</w:t>
      </w:r>
      <w:r>
        <w:rPr>
          <w:rFonts w:cs="Arial" w:hint="eastAsia"/>
          <w:color w:val="000000"/>
        </w:rPr>
        <w:t>（</w:t>
      </w:r>
      <w:r w:rsidRPr="003A611F">
        <w:rPr>
          <w:rFonts w:hint="eastAsia"/>
          <w:bCs/>
        </w:rPr>
        <w:t>OrderCancel Request</w:t>
      </w:r>
      <w:r>
        <w:rPr>
          <w:rFonts w:cs="Arial" w:hint="eastAsia"/>
          <w:color w:val="000000"/>
        </w:rPr>
        <w:t>）</w:t>
      </w:r>
    </w:p>
    <w:p w:rsidR="00EF5A03" w:rsidRDefault="00EF5A03" w:rsidP="00EF5A03">
      <w:pPr>
        <w:ind w:firstLineChars="200" w:firstLine="400"/>
        <w:rPr>
          <w:rFonts w:cs="Arial"/>
          <w:color w:val="000000"/>
          <w:lang w:val="en-US" w:eastAsia="zh-CN"/>
        </w:rPr>
      </w:pPr>
      <w:r w:rsidRPr="00F852EA">
        <w:rPr>
          <w:rFonts w:cs="Arial" w:hint="eastAsia"/>
          <w:color w:val="000000"/>
          <w:lang w:val="en-US"/>
        </w:rPr>
        <w:t>AJ</w:t>
      </w:r>
      <w:r>
        <w:rPr>
          <w:rFonts w:cs="Arial" w:hint="eastAsia"/>
          <w:color w:val="000000"/>
          <w:lang w:val="en-US" w:eastAsia="zh-CN"/>
        </w:rPr>
        <w:t xml:space="preserve"> </w:t>
      </w:r>
      <w:r w:rsidRPr="00F852EA">
        <w:rPr>
          <w:rFonts w:cs="Arial" w:hint="eastAsia"/>
          <w:color w:val="000000"/>
          <w:lang w:val="en-US"/>
        </w:rPr>
        <w:t>=</w:t>
      </w:r>
      <w:r>
        <w:rPr>
          <w:rFonts w:cs="Arial" w:hint="eastAsia"/>
          <w:color w:val="000000"/>
          <w:lang w:val="en-US" w:eastAsia="zh-CN"/>
        </w:rPr>
        <w:t xml:space="preserve"> </w:t>
      </w:r>
      <w:r w:rsidRPr="00F852EA">
        <w:rPr>
          <w:rFonts w:cs="Arial" w:hint="eastAsia"/>
          <w:color w:val="000000"/>
          <w:lang w:val="en-US"/>
        </w:rPr>
        <w:t>意向申报响应或意向申报撤单</w:t>
      </w:r>
      <w:r w:rsidRPr="00474D84">
        <w:rPr>
          <w:rFonts w:cs="Arial" w:hint="eastAsia"/>
          <w:color w:val="000000"/>
          <w:lang w:val="en-US"/>
        </w:rPr>
        <w:t>响应</w:t>
      </w:r>
      <w:r w:rsidRPr="00474D84">
        <w:rPr>
          <w:rFonts w:cs="Arial" w:hint="eastAsia"/>
          <w:color w:val="000000"/>
          <w:lang w:val="en-US" w:eastAsia="zh-CN"/>
        </w:rPr>
        <w:t>（</w:t>
      </w:r>
      <w:r w:rsidRPr="00474D84">
        <w:rPr>
          <w:rFonts w:hint="eastAsia"/>
        </w:rPr>
        <w:t>QuoteResponse</w:t>
      </w:r>
      <w:r w:rsidRPr="00474D84">
        <w:rPr>
          <w:rFonts w:cs="Arial" w:hint="eastAsia"/>
          <w:color w:val="000000"/>
          <w:lang w:val="en-US" w:eastAsia="zh-CN"/>
        </w:rPr>
        <w:t>）</w:t>
      </w:r>
    </w:p>
    <w:p w:rsidR="00EF5A03" w:rsidRDefault="00EF5A03" w:rsidP="00EF5A03">
      <w:pPr>
        <w:ind w:firstLine="435"/>
        <w:rPr>
          <w:rFonts w:cs="Arial"/>
          <w:color w:val="000000"/>
        </w:rPr>
      </w:pPr>
      <w:r>
        <w:rPr>
          <w:rFonts w:cs="Arial" w:hint="eastAsia"/>
          <w:color w:val="000000"/>
        </w:rPr>
        <w:t>W</w:t>
      </w:r>
      <w:r>
        <w:rPr>
          <w:rFonts w:cs="Arial" w:hint="eastAsia"/>
          <w:color w:val="000000"/>
          <w:lang w:eastAsia="zh-CN"/>
        </w:rPr>
        <w:t xml:space="preserve"> </w:t>
      </w:r>
      <w:r w:rsidRPr="00F852EA">
        <w:rPr>
          <w:rFonts w:cs="Arial" w:hint="eastAsia"/>
          <w:color w:val="000000"/>
        </w:rPr>
        <w:t>=</w:t>
      </w:r>
      <w:r>
        <w:rPr>
          <w:rFonts w:cs="Arial" w:hint="eastAsia"/>
          <w:color w:val="000000"/>
        </w:rPr>
        <w:t>行情（</w:t>
      </w:r>
      <w:r w:rsidRPr="007E6723">
        <w:rPr>
          <w:rFonts w:cs="Arial"/>
          <w:color w:val="000000"/>
        </w:rPr>
        <w:t>MktDataFull</w:t>
      </w:r>
      <w:r>
        <w:rPr>
          <w:rFonts w:cs="Arial" w:hint="eastAsia"/>
          <w:color w:val="000000"/>
        </w:rPr>
        <w:t>）</w:t>
      </w:r>
    </w:p>
    <w:p w:rsidR="00EF5A03" w:rsidRDefault="00EF5A03" w:rsidP="00EF5A03">
      <w:pPr>
        <w:ind w:firstLine="435"/>
      </w:pPr>
      <w:r w:rsidRPr="005655F2">
        <w:rPr>
          <w:rFonts w:hint="eastAsia"/>
          <w:lang w:eastAsia="zh-CN"/>
        </w:rPr>
        <w:t xml:space="preserve">U001 = </w:t>
      </w:r>
      <w:r w:rsidRPr="005655F2">
        <w:rPr>
          <w:rFonts w:hint="eastAsia"/>
          <w:lang w:eastAsia="zh-CN"/>
        </w:rPr>
        <w:t>注册指令</w:t>
      </w:r>
      <w:r w:rsidRPr="005655F2">
        <w:rPr>
          <w:rFonts w:hint="eastAsia"/>
        </w:rPr>
        <w:t>（</w:t>
      </w:r>
      <w:r w:rsidRPr="005655F2">
        <w:rPr>
          <w:rFonts w:hint="eastAsia"/>
        </w:rPr>
        <w:t>DesignationInstruction</w:t>
      </w:r>
      <w:r w:rsidRPr="005655F2">
        <w:rPr>
          <w:rFonts w:hint="eastAsia"/>
        </w:rPr>
        <w:t>）</w:t>
      </w:r>
    </w:p>
    <w:p w:rsidR="00EF5A03" w:rsidRPr="00917A26" w:rsidRDefault="00EF5A03" w:rsidP="00EF5A03">
      <w:pPr>
        <w:ind w:firstLine="435"/>
        <w:rPr>
          <w:lang w:eastAsia="zh-CN"/>
        </w:rPr>
      </w:pPr>
      <w:r w:rsidRPr="00917A26">
        <w:rPr>
          <w:rFonts w:hint="eastAsia"/>
          <w:lang w:eastAsia="zh-CN"/>
        </w:rPr>
        <w:t xml:space="preserve">U004 = </w:t>
      </w:r>
      <w:r w:rsidRPr="00917A26">
        <w:rPr>
          <w:rFonts w:hint="eastAsia"/>
          <w:lang w:eastAsia="zh-CN"/>
        </w:rPr>
        <w:t>投票</w:t>
      </w:r>
    </w:p>
    <w:p w:rsidR="00EF5A03" w:rsidRDefault="00EF5A03" w:rsidP="00EF5A03">
      <w:pPr>
        <w:ind w:firstLine="435"/>
        <w:rPr>
          <w:lang w:eastAsia="zh-CN"/>
        </w:rPr>
      </w:pPr>
      <w:r w:rsidRPr="00917A26">
        <w:rPr>
          <w:rFonts w:hint="eastAsia"/>
          <w:lang w:eastAsia="zh-CN"/>
        </w:rPr>
        <w:t xml:space="preserve">U005= </w:t>
      </w:r>
      <w:r w:rsidRPr="00917A26">
        <w:rPr>
          <w:rFonts w:hint="eastAsia"/>
          <w:lang w:eastAsia="zh-CN"/>
        </w:rPr>
        <w:t>投票响应</w:t>
      </w:r>
    </w:p>
    <w:p w:rsidR="00EF5A03" w:rsidRPr="004B7012" w:rsidRDefault="00EF5A03" w:rsidP="00EF5A03">
      <w:pPr>
        <w:ind w:firstLine="435"/>
        <w:rPr>
          <w:lang w:eastAsia="zh-CN"/>
        </w:rPr>
      </w:pPr>
      <w:r w:rsidRPr="004B7012">
        <w:rPr>
          <w:rFonts w:hint="eastAsia"/>
          <w:lang w:eastAsia="zh-CN"/>
        </w:rPr>
        <w:t>U</w:t>
      </w:r>
      <w:r w:rsidRPr="004B7012">
        <w:rPr>
          <w:lang w:eastAsia="zh-CN"/>
        </w:rPr>
        <w:t xml:space="preserve">009= </w:t>
      </w:r>
      <w:r w:rsidRPr="004B7012">
        <w:rPr>
          <w:rFonts w:hint="eastAsia"/>
          <w:lang w:eastAsia="zh-CN"/>
        </w:rPr>
        <w:t>资金前端控制申报</w:t>
      </w:r>
    </w:p>
    <w:p w:rsidR="00EF5A03" w:rsidRDefault="00EF5A03" w:rsidP="00EF5A03">
      <w:pPr>
        <w:ind w:firstLineChars="213" w:firstLine="426"/>
        <w:rPr>
          <w:lang w:eastAsia="zh-CN"/>
        </w:rPr>
      </w:pPr>
      <w:r w:rsidRPr="004B7012">
        <w:rPr>
          <w:rFonts w:hint="eastAsia"/>
          <w:lang w:eastAsia="zh-CN"/>
        </w:rPr>
        <w:t>U</w:t>
      </w:r>
      <w:r w:rsidRPr="004B7012">
        <w:rPr>
          <w:lang w:eastAsia="zh-CN"/>
        </w:rPr>
        <w:t xml:space="preserve">010= </w:t>
      </w:r>
      <w:r w:rsidRPr="004B7012">
        <w:rPr>
          <w:rFonts w:hint="eastAsia"/>
          <w:lang w:eastAsia="zh-CN"/>
        </w:rPr>
        <w:t>资金前端控制响应</w:t>
      </w:r>
    </w:p>
    <w:p w:rsidR="004B7012" w:rsidRPr="00200E39" w:rsidRDefault="004B7012" w:rsidP="00E90DDB">
      <w:pPr>
        <w:ind w:firstLineChars="213" w:firstLine="426"/>
        <w:rPr>
          <w:lang w:eastAsia="zh-CN"/>
        </w:rPr>
      </w:pPr>
      <w:r w:rsidRPr="00200E39">
        <w:rPr>
          <w:lang w:eastAsia="zh-CN"/>
        </w:rPr>
        <w:t xml:space="preserve">U006 = </w:t>
      </w:r>
      <w:r w:rsidRPr="00200E39">
        <w:rPr>
          <w:rFonts w:hint="eastAsia"/>
          <w:lang w:eastAsia="zh-CN"/>
        </w:rPr>
        <w:t>密码服务申报</w:t>
      </w:r>
    </w:p>
    <w:p w:rsidR="004B7012" w:rsidRPr="00E90DDB" w:rsidRDefault="004B7012" w:rsidP="00E90DDB">
      <w:pPr>
        <w:ind w:firstLineChars="213" w:firstLine="426"/>
        <w:rPr>
          <w:lang w:eastAsia="zh-CN"/>
        </w:rPr>
      </w:pPr>
      <w:r w:rsidRPr="00200E39">
        <w:rPr>
          <w:lang w:eastAsia="zh-CN"/>
        </w:rPr>
        <w:t xml:space="preserve">U008= </w:t>
      </w:r>
      <w:r w:rsidRPr="00200E39">
        <w:rPr>
          <w:rFonts w:hint="eastAsia"/>
          <w:lang w:eastAsia="zh-CN"/>
        </w:rPr>
        <w:t>密码服务响应</w:t>
      </w:r>
    </w:p>
    <w:p w:rsidR="00EF5A03" w:rsidRPr="00C64655" w:rsidRDefault="00EF5A03" w:rsidP="00EF5A03">
      <w:pPr>
        <w:rPr>
          <w:rFonts w:ascii="宋体" w:hAnsi="Times New Roman" w:cs="宋体"/>
          <w:color w:val="000000"/>
          <w:lang w:eastAsia="zh-CN"/>
        </w:rPr>
      </w:pPr>
    </w:p>
    <w:p w:rsidR="00EF5A03" w:rsidRPr="003E39B3" w:rsidRDefault="00EF5A03" w:rsidP="00EF5A03">
      <w:pPr>
        <w:rPr>
          <w:rFonts w:cs="Arial"/>
          <w:b/>
          <w:color w:val="000000"/>
        </w:rPr>
      </w:pPr>
      <w:r w:rsidRPr="003E39B3">
        <w:rPr>
          <w:rFonts w:cs="Arial" w:hint="eastAsia"/>
          <w:b/>
          <w:color w:val="000000"/>
        </w:rPr>
        <w:t>说明</w:t>
      </w:r>
      <w:r>
        <w:rPr>
          <w:rFonts w:cs="Arial" w:hint="eastAsia"/>
          <w:b/>
          <w:color w:val="000000"/>
          <w:lang w:eastAsia="zh-CN"/>
        </w:rPr>
        <w:t>及约定</w:t>
      </w:r>
      <w:r w:rsidRPr="003E39B3">
        <w:rPr>
          <w:rFonts w:cs="Arial" w:hint="eastAsia"/>
          <w:b/>
          <w:color w:val="000000"/>
        </w:rPr>
        <w:t>：</w:t>
      </w:r>
    </w:p>
    <w:p w:rsidR="00EF5A03" w:rsidRDefault="00EF5A03" w:rsidP="00EF5A03">
      <w:pPr>
        <w:rPr>
          <w:rFonts w:ascii="宋体" w:hAnsi="Times New Roman" w:cs="宋体"/>
          <w:color w:val="000000"/>
          <w:lang w:val="en-US" w:eastAsia="zh-CN"/>
        </w:rPr>
      </w:pPr>
      <w:r>
        <w:rPr>
          <w:rFonts w:ascii="宋体" w:hAnsi="Times New Roman" w:cs="宋体" w:hint="eastAsia"/>
          <w:color w:val="000000"/>
          <w:lang w:val="en-US" w:eastAsia="zh-CN"/>
        </w:rPr>
        <w:t>注意</w:t>
      </w:r>
      <w:r w:rsidRPr="00893724">
        <w:rPr>
          <w:rFonts w:ascii="宋体" w:hAnsi="Times New Roman" w:cs="宋体" w:hint="eastAsia"/>
          <w:color w:val="000000"/>
          <w:lang w:val="en-US" w:eastAsia="zh-CN"/>
        </w:rPr>
        <w:t>大宗交易证书(Ekey)取消后，大宗交易用户直接使用PBU进行大宗交易，该PBU对产品的交易权限及连通指定关系同竞价交易系统</w:t>
      </w:r>
      <w:bookmarkStart w:id="75" w:name="_Toc312137540"/>
      <w:bookmarkStart w:id="76" w:name="_Toc312137541"/>
      <w:bookmarkStart w:id="77" w:name="_Toc312137542"/>
      <w:bookmarkStart w:id="78" w:name="_Toc312137543"/>
      <w:bookmarkStart w:id="79" w:name="_Toc312137552"/>
      <w:bookmarkStart w:id="80" w:name="_Toc312137584"/>
      <w:bookmarkStart w:id="81" w:name="_Toc312137585"/>
      <w:bookmarkStart w:id="82" w:name="_Toc312137593"/>
      <w:bookmarkStart w:id="83" w:name="_Toc312137668"/>
      <w:bookmarkStart w:id="84" w:name="_Toc312137669"/>
      <w:bookmarkStart w:id="85" w:name="_Toc312137678"/>
      <w:bookmarkStart w:id="86" w:name="_Toc312137711"/>
      <w:bookmarkStart w:id="87" w:name="_Toc312137712"/>
      <w:bookmarkEnd w:id="75"/>
      <w:bookmarkEnd w:id="76"/>
      <w:bookmarkEnd w:id="77"/>
      <w:bookmarkEnd w:id="78"/>
      <w:bookmarkEnd w:id="79"/>
      <w:bookmarkEnd w:id="80"/>
      <w:bookmarkEnd w:id="81"/>
      <w:bookmarkEnd w:id="82"/>
      <w:bookmarkEnd w:id="83"/>
      <w:bookmarkEnd w:id="84"/>
      <w:bookmarkEnd w:id="85"/>
      <w:bookmarkEnd w:id="86"/>
      <w:bookmarkEnd w:id="87"/>
      <w:r>
        <w:rPr>
          <w:rFonts w:ascii="宋体" w:hAnsi="Times New Roman" w:cs="宋体" w:hint="eastAsia"/>
          <w:color w:val="000000"/>
          <w:lang w:val="en-US" w:eastAsia="zh-CN"/>
        </w:rPr>
        <w:t>。</w:t>
      </w:r>
    </w:p>
    <w:p w:rsidR="00EF5A03" w:rsidRDefault="00EF5A03" w:rsidP="00EF5A03">
      <w:pPr>
        <w:rPr>
          <w:rFonts w:cs="Arial"/>
          <w:color w:val="000000"/>
          <w:lang w:eastAsia="zh-CN"/>
        </w:rPr>
      </w:pPr>
      <w:r>
        <w:rPr>
          <w:rFonts w:ascii="宋体" w:hAnsi="Times New Roman" w:cs="宋体" w:hint="eastAsia"/>
          <w:color w:val="000000"/>
          <w:lang w:val="en-US" w:eastAsia="zh-CN"/>
        </w:rPr>
        <w:t>对于跨境ETF</w:t>
      </w:r>
      <w:r>
        <w:rPr>
          <w:rFonts w:hint="eastAsia"/>
          <w:lang w:eastAsia="zh-CN"/>
        </w:rPr>
        <w:t>/</w:t>
      </w:r>
      <w:r>
        <w:rPr>
          <w:rFonts w:hint="eastAsia"/>
          <w:lang w:eastAsia="zh-CN"/>
        </w:rPr>
        <w:t>交易型货币市场基金</w:t>
      </w:r>
      <w:r>
        <w:rPr>
          <w:rFonts w:ascii="宋体" w:hAnsi="Times New Roman" w:cs="宋体" w:hint="eastAsia"/>
          <w:color w:val="000000"/>
          <w:lang w:val="en-US" w:eastAsia="zh-CN"/>
        </w:rPr>
        <w:t>申赎，</w:t>
      </w:r>
      <w:r>
        <w:rPr>
          <w:rFonts w:hint="eastAsia"/>
          <w:bCs/>
          <w:lang w:eastAsia="zh-CN"/>
        </w:rPr>
        <w:t>reqresp</w:t>
      </w:r>
      <w:r>
        <w:rPr>
          <w:rFonts w:hint="eastAsia"/>
          <w:bCs/>
          <w:lang w:eastAsia="zh-CN"/>
        </w:rPr>
        <w:t>表</w:t>
      </w:r>
      <w:r>
        <w:rPr>
          <w:rFonts w:cs="Arial" w:hint="eastAsia"/>
          <w:color w:val="000000"/>
          <w:lang w:eastAsia="zh-CN"/>
        </w:rPr>
        <w:t>s</w:t>
      </w:r>
      <w:r>
        <w:rPr>
          <w:rFonts w:cs="Arial"/>
          <w:color w:val="000000"/>
          <w:lang w:eastAsia="zh-CN"/>
        </w:rPr>
        <w:t>ecurity</w:t>
      </w:r>
      <w:r>
        <w:rPr>
          <w:rFonts w:cs="Arial" w:hint="eastAsia"/>
          <w:color w:val="000000"/>
          <w:lang w:eastAsia="zh-CN"/>
        </w:rPr>
        <w:t>id</w:t>
      </w:r>
      <w:r>
        <w:rPr>
          <w:rFonts w:cs="Arial" w:hint="eastAsia"/>
          <w:color w:val="000000"/>
          <w:lang w:eastAsia="zh-CN"/>
        </w:rPr>
        <w:t>字段为二级市场交易代码。</w:t>
      </w:r>
    </w:p>
    <w:p w:rsidR="00EF5A03" w:rsidRDefault="00EF5A03" w:rsidP="00EF5A03">
      <w:pPr>
        <w:rPr>
          <w:lang w:eastAsia="zh-CN"/>
        </w:rPr>
      </w:pPr>
      <w:r w:rsidRPr="00917A26">
        <w:rPr>
          <w:rFonts w:ascii="sans-serif" w:hAnsi="sans-serif" w:hint="eastAsia"/>
          <w:lang w:eastAsia="zh-CN"/>
        </w:rPr>
        <w:t>对于报价回购与约定购回业务，</w:t>
      </w:r>
      <w:r w:rsidRPr="00917A26">
        <w:rPr>
          <w:rFonts w:ascii="sans-serif" w:hAnsi="sans-serif"/>
        </w:rPr>
        <w:t>在没有特别申明的情况下，</w:t>
      </w:r>
      <w:r w:rsidRPr="00917A26">
        <w:rPr>
          <w:rFonts w:ascii="sans-serif" w:hAnsi="sans-serif" w:hint="eastAsia"/>
          <w:lang w:eastAsia="zh-CN"/>
        </w:rPr>
        <w:t>交易所</w:t>
      </w:r>
      <w:r w:rsidRPr="00917A26">
        <w:rPr>
          <w:rFonts w:ascii="sans-serif" w:hAnsi="sans-serif"/>
        </w:rPr>
        <w:t>后台</w:t>
      </w:r>
      <w:r w:rsidRPr="00917A26">
        <w:rPr>
          <w:rFonts w:ascii="sans-serif" w:hAnsi="sans-serif" w:hint="eastAsia"/>
          <w:lang w:eastAsia="zh-CN"/>
        </w:rPr>
        <w:t>一般</w:t>
      </w:r>
      <w:r w:rsidRPr="00917A26">
        <w:rPr>
          <w:rFonts w:ascii="sans-serif" w:hAnsi="sans-serif"/>
        </w:rPr>
        <w:t>根据买方</w:t>
      </w:r>
      <w:r w:rsidRPr="00917A26">
        <w:rPr>
          <w:rFonts w:ascii="sans-serif" w:hAnsi="sans-serif" w:hint="eastAsia"/>
          <w:lang w:eastAsia="zh-CN"/>
        </w:rPr>
        <w:t>业务</w:t>
      </w:r>
      <w:r w:rsidRPr="00917A26">
        <w:rPr>
          <w:rFonts w:ascii="sans-serif" w:hAnsi="sans-serif"/>
        </w:rPr>
        <w:t>PBU</w:t>
      </w:r>
      <w:r w:rsidRPr="00917A26">
        <w:rPr>
          <w:rFonts w:ascii="sans-serif" w:hAnsi="sans-serif"/>
        </w:rPr>
        <w:t>与</w:t>
      </w:r>
      <w:r w:rsidRPr="00917A26">
        <w:rPr>
          <w:rFonts w:cs="Arial"/>
          <w:color w:val="000000"/>
          <w:lang w:eastAsia="zh-CN"/>
        </w:rPr>
        <w:t>ClOrdID</w:t>
      </w:r>
      <w:r w:rsidRPr="00917A26">
        <w:rPr>
          <w:rFonts w:ascii="sans-serif" w:hAnsi="sans-serif"/>
        </w:rPr>
        <w:t>的组合确定订单</w:t>
      </w:r>
      <w:r w:rsidRPr="00917A26">
        <w:rPr>
          <w:rFonts w:ascii="sans-serif" w:hAnsi="sans-serif" w:hint="eastAsia"/>
          <w:lang w:eastAsia="zh-CN"/>
        </w:rPr>
        <w:t>（含撤单）</w:t>
      </w:r>
      <w:r w:rsidRPr="00917A26">
        <w:rPr>
          <w:rFonts w:ascii="sans-serif" w:hAnsi="sans-serif"/>
        </w:rPr>
        <w:t>的唯一性</w:t>
      </w:r>
      <w:r w:rsidRPr="00917A26">
        <w:rPr>
          <w:rFonts w:ascii="sans-serif" w:hAnsi="sans-serif" w:hint="eastAsia"/>
          <w:lang w:eastAsia="zh-CN"/>
        </w:rPr>
        <w:t>，其中</w:t>
      </w:r>
      <w:r w:rsidRPr="00917A26">
        <w:rPr>
          <w:rFonts w:ascii="sans-serif" w:hAnsi="sans-serif"/>
        </w:rPr>
        <w:t>报价回购</w:t>
      </w:r>
      <w:r w:rsidRPr="00917A26">
        <w:rPr>
          <w:rFonts w:ascii="sans-serif" w:hAnsi="sans-serif" w:hint="eastAsia"/>
          <w:lang w:eastAsia="zh-CN"/>
        </w:rPr>
        <w:t>出</w:t>
      </w:r>
      <w:r w:rsidRPr="00917A26">
        <w:rPr>
          <w:rFonts w:ascii="sans-serif" w:hAnsi="sans-serif"/>
        </w:rPr>
        <w:t>入库申报，后台根据</w:t>
      </w:r>
      <w:r w:rsidRPr="00917A26">
        <w:rPr>
          <w:rFonts w:ascii="sans-serif" w:hAnsi="sans-serif" w:hint="eastAsia"/>
          <w:lang w:eastAsia="zh-CN"/>
        </w:rPr>
        <w:t>业务</w:t>
      </w:r>
      <w:r w:rsidRPr="00917A26">
        <w:rPr>
          <w:rFonts w:ascii="sans-serif" w:hAnsi="sans-serif"/>
        </w:rPr>
        <w:t>PBU</w:t>
      </w:r>
      <w:r w:rsidRPr="00917A26">
        <w:rPr>
          <w:rFonts w:ascii="sans-serif" w:hAnsi="sans-serif"/>
        </w:rPr>
        <w:t>与</w:t>
      </w:r>
      <w:r w:rsidRPr="00917A26">
        <w:rPr>
          <w:rFonts w:cs="Arial"/>
          <w:color w:val="000000"/>
          <w:lang w:eastAsia="zh-CN"/>
        </w:rPr>
        <w:t>ClOrdID</w:t>
      </w:r>
      <w:r w:rsidRPr="00917A26">
        <w:rPr>
          <w:rFonts w:ascii="sans-serif" w:hAnsi="sans-serif"/>
        </w:rPr>
        <w:t>的组合确定订单的唯一性。</w:t>
      </w:r>
      <w:r w:rsidRPr="00917A26">
        <w:rPr>
          <w:rFonts w:ascii="sans-serif" w:hAnsi="sans-serif" w:hint="eastAsia"/>
          <w:lang w:eastAsia="zh-CN"/>
        </w:rPr>
        <w:t>因此，数据库接口中</w:t>
      </w:r>
      <w:r w:rsidRPr="00917A26">
        <w:rPr>
          <w:rFonts w:ascii="sans-serif" w:hAnsi="sans-serif" w:hint="eastAsia"/>
          <w:lang w:eastAsia="zh-CN"/>
        </w:rPr>
        <w:t>PBU</w:t>
      </w:r>
      <w:r w:rsidRPr="00917A26">
        <w:rPr>
          <w:rFonts w:ascii="sans-serif" w:hAnsi="sans-serif" w:hint="eastAsia"/>
          <w:lang w:eastAsia="zh-CN"/>
        </w:rPr>
        <w:t>字段也对应为用于订单唯一性组合的</w:t>
      </w:r>
      <w:r w:rsidRPr="00917A26">
        <w:rPr>
          <w:rFonts w:ascii="sans-serif" w:hAnsi="sans-serif" w:hint="eastAsia"/>
          <w:lang w:eastAsia="zh-CN"/>
        </w:rPr>
        <w:t>PBU</w:t>
      </w:r>
      <w:r w:rsidRPr="00917A26">
        <w:rPr>
          <w:rFonts w:ascii="sans-serif" w:hAnsi="sans-serif" w:hint="eastAsia"/>
          <w:lang w:eastAsia="zh-CN"/>
        </w:rPr>
        <w:t>，</w:t>
      </w:r>
      <w:r w:rsidRPr="00917A26">
        <w:rPr>
          <w:rFonts w:hint="eastAsia"/>
          <w:lang w:eastAsia="zh-CN"/>
        </w:rPr>
        <w:t>注意买卖方业务</w:t>
      </w:r>
      <w:r w:rsidRPr="00917A26">
        <w:rPr>
          <w:rFonts w:hint="eastAsia"/>
          <w:lang w:eastAsia="zh-CN"/>
        </w:rPr>
        <w:t>PBU</w:t>
      </w:r>
      <w:r w:rsidRPr="00917A26">
        <w:rPr>
          <w:rFonts w:hint="eastAsia"/>
          <w:lang w:eastAsia="zh-CN"/>
        </w:rPr>
        <w:t>是允许申报该业务的</w:t>
      </w:r>
      <w:r w:rsidRPr="00917A26">
        <w:rPr>
          <w:rFonts w:hint="eastAsia"/>
          <w:lang w:eastAsia="zh-CN"/>
        </w:rPr>
        <w:t>PBU</w:t>
      </w:r>
      <w:r w:rsidRPr="00917A26">
        <w:rPr>
          <w:rFonts w:hint="eastAsia"/>
          <w:lang w:eastAsia="zh-CN"/>
        </w:rPr>
        <w:t>，具体参考相关业务规则</w:t>
      </w:r>
      <w:r w:rsidRPr="00917A26">
        <w:rPr>
          <w:rFonts w:ascii="sans-serif" w:hAnsi="sans-serif" w:hint="eastAsia"/>
          <w:lang w:eastAsia="zh-CN"/>
        </w:rPr>
        <w:t>；</w:t>
      </w:r>
      <w:r w:rsidRPr="00917A26">
        <w:rPr>
          <w:rFonts w:cs="Arial"/>
          <w:lang w:eastAsia="zh-CN"/>
        </w:rPr>
        <w:t>报价回购</w:t>
      </w:r>
      <w:r w:rsidRPr="00917A26">
        <w:rPr>
          <w:rFonts w:cs="Arial" w:hint="eastAsia"/>
          <w:lang w:eastAsia="zh-CN"/>
        </w:rPr>
        <w:t>和约定购回业务</w:t>
      </w:r>
      <w:r w:rsidRPr="00917A26">
        <w:rPr>
          <w:rFonts w:hint="eastAsia"/>
          <w:lang w:eastAsia="zh-CN"/>
        </w:rPr>
        <w:t>撤单依据原始订单申报的业务</w:t>
      </w:r>
      <w:r w:rsidRPr="00917A26">
        <w:rPr>
          <w:rFonts w:hint="eastAsia"/>
          <w:lang w:eastAsia="zh-CN"/>
        </w:rPr>
        <w:t>PBU</w:t>
      </w:r>
      <w:r w:rsidRPr="00917A26">
        <w:rPr>
          <w:rFonts w:hint="eastAsia"/>
          <w:lang w:eastAsia="zh-CN"/>
        </w:rPr>
        <w:t>和原始</w:t>
      </w:r>
      <w:r w:rsidRPr="00917A26">
        <w:rPr>
          <w:rFonts w:cs="Arial"/>
          <w:color w:val="000000"/>
          <w:lang w:eastAsia="zh-CN"/>
        </w:rPr>
        <w:t>ClOrdID</w:t>
      </w:r>
      <w:r w:rsidRPr="00917A26">
        <w:rPr>
          <w:rFonts w:hint="eastAsia"/>
          <w:lang w:eastAsia="zh-CN"/>
        </w:rPr>
        <w:t>（即</w:t>
      </w:r>
      <w:r w:rsidRPr="00917A26">
        <w:rPr>
          <w:rFonts w:cs="Arial"/>
          <w:color w:val="000000"/>
          <w:lang w:eastAsia="zh-CN"/>
        </w:rPr>
        <w:t>OrigClOrdID</w:t>
      </w:r>
      <w:r w:rsidRPr="00917A26">
        <w:rPr>
          <w:rFonts w:hint="eastAsia"/>
          <w:lang w:eastAsia="zh-CN"/>
        </w:rPr>
        <w:t>）进行撤单，撤单订单作为一种新的订单，需新分配</w:t>
      </w:r>
      <w:r w:rsidRPr="00917A26">
        <w:rPr>
          <w:rFonts w:cs="Arial"/>
          <w:color w:val="000000"/>
          <w:lang w:eastAsia="zh-CN"/>
        </w:rPr>
        <w:t>ClOrdID</w:t>
      </w:r>
      <w:r w:rsidRPr="00917A26">
        <w:rPr>
          <w:rFonts w:hint="eastAsia"/>
          <w:lang w:eastAsia="zh-CN"/>
        </w:rPr>
        <w:t>；报价回购提前购回中证券代码、买方帐号、买方</w:t>
      </w:r>
      <w:r w:rsidRPr="00917A26">
        <w:rPr>
          <w:rFonts w:hint="eastAsia"/>
          <w:lang w:eastAsia="zh-CN"/>
        </w:rPr>
        <w:t>PBU</w:t>
      </w:r>
      <w:r w:rsidRPr="00917A26">
        <w:rPr>
          <w:rFonts w:hint="eastAsia"/>
          <w:lang w:eastAsia="zh-CN"/>
        </w:rPr>
        <w:t>、卖方账号、卖方</w:t>
      </w:r>
      <w:r w:rsidRPr="00917A26">
        <w:rPr>
          <w:rFonts w:hint="eastAsia"/>
          <w:lang w:eastAsia="zh-CN"/>
        </w:rPr>
        <w:t>PBU</w:t>
      </w:r>
      <w:r w:rsidRPr="00917A26">
        <w:rPr>
          <w:rFonts w:hint="eastAsia"/>
          <w:lang w:eastAsia="zh-CN"/>
        </w:rPr>
        <w:t>和交易员号、申报数量都必须同债券报价回购申报订单；</w:t>
      </w:r>
      <w:r w:rsidRPr="00917A26">
        <w:rPr>
          <w:rFonts w:hint="eastAsia"/>
          <w:lang w:eastAsia="zh-CN"/>
        </w:rPr>
        <w:t>OrderID</w:t>
      </w:r>
      <w:r w:rsidRPr="00917A26">
        <w:rPr>
          <w:rFonts w:hint="eastAsia"/>
          <w:lang w:eastAsia="zh-CN"/>
        </w:rPr>
        <w:t>在标准协议中定义为交易所订单编号，</w:t>
      </w:r>
      <w:r w:rsidRPr="00917A26">
        <w:rPr>
          <w:rFonts w:cs="Arial"/>
          <w:lang w:eastAsia="zh-CN"/>
        </w:rPr>
        <w:t>报价回购</w:t>
      </w:r>
      <w:r w:rsidRPr="00917A26">
        <w:rPr>
          <w:rFonts w:cs="Arial" w:hint="eastAsia"/>
          <w:lang w:eastAsia="zh-CN"/>
        </w:rPr>
        <w:t>和约定购回业务</w:t>
      </w:r>
      <w:r w:rsidRPr="00917A26">
        <w:rPr>
          <w:rFonts w:hint="eastAsia"/>
          <w:lang w:eastAsia="zh-CN"/>
        </w:rPr>
        <w:t>中可理解为成交编号，</w:t>
      </w:r>
      <w:r>
        <w:rPr>
          <w:rFonts w:hint="eastAsia"/>
          <w:lang w:eastAsia="zh-CN"/>
        </w:rPr>
        <w:t>对应</w:t>
      </w:r>
      <w:r>
        <w:rPr>
          <w:rFonts w:hint="eastAsia"/>
          <w:lang w:eastAsia="zh-CN"/>
        </w:rPr>
        <w:t>EzQES</w:t>
      </w:r>
      <w:r>
        <w:rPr>
          <w:rFonts w:hint="eastAsia"/>
          <w:lang w:eastAsia="zh-CN"/>
        </w:rPr>
        <w:t>接口中的</w:t>
      </w:r>
      <w:r>
        <w:rPr>
          <w:rFonts w:hint="eastAsia"/>
          <w:lang w:eastAsia="zh-CN"/>
        </w:rPr>
        <w:t>trdnum</w:t>
      </w:r>
      <w:r>
        <w:rPr>
          <w:rFonts w:hint="eastAsia"/>
          <w:lang w:eastAsia="zh-CN"/>
        </w:rPr>
        <w:t>字段；</w:t>
      </w:r>
      <w:r>
        <w:rPr>
          <w:rFonts w:hint="eastAsia"/>
          <w:lang w:eastAsia="zh-CN"/>
        </w:rPr>
        <w:t>RefOrderID</w:t>
      </w:r>
      <w:r>
        <w:rPr>
          <w:rFonts w:hint="eastAsia"/>
          <w:lang w:eastAsia="zh-CN"/>
        </w:rPr>
        <w:t>对应</w:t>
      </w:r>
      <w:r>
        <w:rPr>
          <w:rFonts w:hint="eastAsia"/>
          <w:lang w:eastAsia="zh-CN"/>
        </w:rPr>
        <w:t>EzQES</w:t>
      </w:r>
      <w:r>
        <w:rPr>
          <w:rFonts w:hint="eastAsia"/>
          <w:lang w:eastAsia="zh-CN"/>
        </w:rPr>
        <w:t>接口中</w:t>
      </w:r>
      <w:r>
        <w:rPr>
          <w:rFonts w:hint="eastAsia"/>
          <w:lang w:eastAsia="zh-CN"/>
        </w:rPr>
        <w:t>o</w:t>
      </w:r>
      <w:r w:rsidRPr="009F5EFF">
        <w:rPr>
          <w:lang w:eastAsia="zh-CN"/>
        </w:rPr>
        <w:t>ld</w:t>
      </w:r>
      <w:r>
        <w:rPr>
          <w:rFonts w:hint="eastAsia"/>
          <w:lang w:eastAsia="zh-CN"/>
        </w:rPr>
        <w:t>trdn</w:t>
      </w:r>
      <w:r w:rsidRPr="009F5EFF">
        <w:rPr>
          <w:lang w:eastAsia="zh-CN"/>
        </w:rPr>
        <w:t>um</w:t>
      </w:r>
      <w:r>
        <w:rPr>
          <w:rFonts w:hint="eastAsia"/>
          <w:lang w:eastAsia="zh-CN"/>
        </w:rPr>
        <w:t>字段；正常情况下，会员应注意避免同一交易日内先使用</w:t>
      </w:r>
      <w:r>
        <w:rPr>
          <w:rFonts w:hint="eastAsia"/>
          <w:lang w:eastAsia="zh-CN"/>
        </w:rPr>
        <w:t>EzQES</w:t>
      </w:r>
      <w:r>
        <w:rPr>
          <w:rFonts w:hint="eastAsia"/>
          <w:lang w:eastAsia="zh-CN"/>
        </w:rPr>
        <w:t>，再使用</w:t>
      </w:r>
      <w:r>
        <w:rPr>
          <w:rFonts w:hint="eastAsia"/>
          <w:lang w:eastAsia="zh-CN"/>
        </w:rPr>
        <w:t>EzSTEP</w:t>
      </w:r>
      <w:r>
        <w:rPr>
          <w:rFonts w:hint="eastAsia"/>
          <w:lang w:eastAsia="zh-CN"/>
        </w:rPr>
        <w:t>重复申报报价回购及约定购回业务。</w:t>
      </w:r>
    </w:p>
    <w:p w:rsidR="00EF5A03" w:rsidRDefault="00EF5A03" w:rsidP="00EF5A03">
      <w:pPr>
        <w:rPr>
          <w:rFonts w:ascii="宋体" w:hAnsi="宋体"/>
          <w:lang w:eastAsia="zh-CN"/>
        </w:rPr>
      </w:pPr>
      <w:r>
        <w:rPr>
          <w:rFonts w:ascii="宋体" w:hAnsi="宋体" w:hint="eastAsia"/>
          <w:lang w:eastAsia="zh-CN"/>
        </w:rPr>
        <w:t>对于转融通业务，</w:t>
      </w:r>
      <w:r>
        <w:rPr>
          <w:rFonts w:ascii="宋体" w:hAnsi="宋体" w:hint="eastAsia"/>
        </w:rPr>
        <w:t>证金公司当日申报结束后，向交易所发送订单申报结束标志，具体约定根据相关备忘录。</w:t>
      </w:r>
    </w:p>
    <w:p w:rsidR="00EF5A03" w:rsidRDefault="00EF5A03" w:rsidP="00EF5A03">
      <w:pPr>
        <w:rPr>
          <w:rFonts w:ascii="宋体" w:hAnsi="宋体"/>
          <w:lang w:eastAsia="zh-CN"/>
        </w:rPr>
      </w:pPr>
      <w:r>
        <w:rPr>
          <w:rFonts w:hint="eastAsia"/>
          <w:lang w:eastAsia="zh-CN"/>
        </w:rPr>
        <w:t>注意</w:t>
      </w:r>
      <w:r>
        <w:rPr>
          <w:rFonts w:hint="eastAsia"/>
        </w:rPr>
        <w:t>当</w:t>
      </w:r>
      <w:r w:rsidRPr="007441D6">
        <w:rPr>
          <w:rFonts w:hint="eastAsia"/>
        </w:rPr>
        <w:t>撤单请求失败，报</w:t>
      </w:r>
      <w:r>
        <w:t>19198</w:t>
      </w:r>
      <w:r>
        <w:rPr>
          <w:rFonts w:hint="eastAsia"/>
        </w:rPr>
        <w:t>（</w:t>
      </w:r>
      <w:r w:rsidRPr="007441D6">
        <w:rPr>
          <w:rFonts w:hint="eastAsia"/>
        </w:rPr>
        <w:t>原始订单正在处理当中）错误</w:t>
      </w:r>
      <w:r>
        <w:rPr>
          <w:rFonts w:hint="eastAsia"/>
        </w:rPr>
        <w:t>时，因后台异步处理方式，</w:t>
      </w:r>
      <w:r>
        <w:rPr>
          <w:rFonts w:ascii="宋体" w:hAnsi="宋体" w:hint="eastAsia"/>
        </w:rPr>
        <w:t>市场参与者可待收到原始订单请求响应后再尝试进行该笔订单撤单申报。</w:t>
      </w:r>
    </w:p>
    <w:p w:rsidR="00EF5A03" w:rsidRDefault="00EF5A03" w:rsidP="00EF5A03">
      <w:pPr>
        <w:rPr>
          <w:rFonts w:ascii="宋体" w:hAnsi="宋体"/>
          <w:lang w:eastAsia="zh-CN"/>
        </w:rPr>
      </w:pPr>
      <w:r>
        <w:rPr>
          <w:rFonts w:hint="eastAsia"/>
        </w:rPr>
        <w:t>综</w:t>
      </w:r>
      <w:r>
        <w:rPr>
          <w:rFonts w:hint="eastAsia"/>
          <w:lang w:eastAsia="zh-CN"/>
        </w:rPr>
        <w:t>合业务平台</w:t>
      </w:r>
      <w:r>
        <w:t>STEP</w:t>
      </w:r>
      <w:r>
        <w:rPr>
          <w:rFonts w:hint="eastAsia"/>
        </w:rPr>
        <w:t>撤单</w:t>
      </w:r>
      <w:r>
        <w:rPr>
          <w:rFonts w:hint="eastAsia"/>
          <w:lang w:eastAsia="zh-CN"/>
        </w:rPr>
        <w:t>订单</w:t>
      </w:r>
      <w:r>
        <w:rPr>
          <w:rFonts w:hint="eastAsia"/>
        </w:rPr>
        <w:t>，</w:t>
      </w:r>
      <w:r>
        <w:rPr>
          <w:rFonts w:hint="eastAsia"/>
          <w:lang w:eastAsia="zh-CN"/>
        </w:rPr>
        <w:t>暂</w:t>
      </w:r>
      <w:r>
        <w:rPr>
          <w:rFonts w:hint="eastAsia"/>
        </w:rPr>
        <w:t>均不分配</w:t>
      </w:r>
      <w:r>
        <w:rPr>
          <w:rFonts w:hint="eastAsia"/>
          <w:lang w:eastAsia="zh-CN"/>
        </w:rPr>
        <w:t>交易所</w:t>
      </w:r>
      <w:r>
        <w:rPr>
          <w:rFonts w:hint="eastAsia"/>
        </w:rPr>
        <w:t>订单编号，</w:t>
      </w:r>
      <w:r>
        <w:rPr>
          <w:rFonts w:hint="eastAsia"/>
          <w:lang w:eastAsia="zh-CN"/>
        </w:rPr>
        <w:t>因此撤单成功或失败响应消息中，交易所</w:t>
      </w:r>
      <w:r>
        <w:rPr>
          <w:rFonts w:hint="eastAsia"/>
        </w:rPr>
        <w:t>订单编号为空</w:t>
      </w:r>
      <w:r>
        <w:rPr>
          <w:rFonts w:cs="Arial" w:hint="eastAsia"/>
          <w:lang w:eastAsia="zh-CN"/>
        </w:rPr>
        <w:t>。</w:t>
      </w:r>
    </w:p>
    <w:p w:rsidR="00EF5A03" w:rsidRDefault="00EF5A03" w:rsidP="00EF5A03">
      <w:pPr>
        <w:rPr>
          <w:lang w:eastAsia="zh-CN"/>
        </w:rPr>
      </w:pPr>
      <w:bookmarkStart w:id="88" w:name="_Toc356809874"/>
      <w:bookmarkStart w:id="89" w:name="_Toc312137714"/>
      <w:bookmarkStart w:id="90" w:name="_Toc312137715"/>
      <w:bookmarkStart w:id="91" w:name="_Toc312137716"/>
      <w:bookmarkStart w:id="92" w:name="_Toc312137717"/>
      <w:bookmarkStart w:id="93" w:name="_Toc312137718"/>
      <w:bookmarkStart w:id="94" w:name="_Toc312137719"/>
      <w:bookmarkStart w:id="95" w:name="_Toc312137720"/>
      <w:bookmarkStart w:id="96" w:name="_Toc312137721"/>
      <w:bookmarkStart w:id="97" w:name="_Toc312137722"/>
      <w:bookmarkStart w:id="98" w:name="_Toc312137723"/>
      <w:bookmarkStart w:id="99" w:name="_Toc312137724"/>
      <w:bookmarkStart w:id="100" w:name="_Toc312137749"/>
      <w:bookmarkStart w:id="101" w:name="_Toc313951531"/>
      <w:bookmarkStart w:id="102" w:name="_Toc313952625"/>
      <w:bookmarkStart w:id="103" w:name="_Toc312137750"/>
      <w:bookmarkStart w:id="104" w:name="_Toc313951532"/>
      <w:bookmarkStart w:id="105" w:name="_Toc313952626"/>
      <w:bookmarkStart w:id="106" w:name="_Toc312137751"/>
      <w:bookmarkStart w:id="107" w:name="_Toc313951533"/>
      <w:bookmarkStart w:id="108" w:name="_Toc313952627"/>
      <w:bookmarkStart w:id="109" w:name="_Toc312137752"/>
      <w:bookmarkStart w:id="110" w:name="_Toc313951534"/>
      <w:bookmarkStart w:id="111" w:name="_Toc313952628"/>
      <w:bookmarkStart w:id="112" w:name="_Toc312137753"/>
      <w:bookmarkStart w:id="113" w:name="_Toc313951535"/>
      <w:bookmarkStart w:id="114" w:name="_Toc313952629"/>
      <w:bookmarkStart w:id="115" w:name="_Toc312137754"/>
      <w:bookmarkStart w:id="116" w:name="_Toc313951536"/>
      <w:bookmarkStart w:id="117" w:name="_Toc313952630"/>
      <w:bookmarkStart w:id="118" w:name="_Toc312137755"/>
      <w:bookmarkStart w:id="119" w:name="_Toc313951537"/>
      <w:bookmarkStart w:id="120" w:name="_Toc313952631"/>
      <w:bookmarkStart w:id="121" w:name="_Toc312137756"/>
      <w:bookmarkStart w:id="122" w:name="_Toc313951538"/>
      <w:bookmarkStart w:id="123" w:name="_Toc313952632"/>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rsidR="00EF5A03" w:rsidRPr="004B15EF" w:rsidRDefault="00EF5A03" w:rsidP="00E90DDB">
      <w:pPr>
        <w:pStyle w:val="1"/>
        <w:rPr>
          <w:rFonts w:ascii="宋体" w:hAnsi="宋体" w:cs="Arial"/>
          <w:lang w:val="en-US" w:eastAsia="zh-CN"/>
        </w:rPr>
      </w:pPr>
      <w:bookmarkStart w:id="124" w:name="_Toc359568000"/>
      <w:bookmarkStart w:id="125" w:name="_Toc2672546"/>
      <w:r>
        <w:rPr>
          <w:rFonts w:ascii="宋体" w:hAnsi="宋体" w:cs="Arial" w:hint="eastAsia"/>
          <w:lang w:val="en-US" w:eastAsia="zh-CN"/>
        </w:rPr>
        <w:lastRenderedPageBreak/>
        <w:t>撮合</w:t>
      </w:r>
      <w:r w:rsidRPr="004B15EF">
        <w:rPr>
          <w:rFonts w:ascii="宋体" w:hAnsi="宋体" w:cs="Arial" w:hint="eastAsia"/>
          <w:lang w:val="en-US" w:eastAsia="zh-CN"/>
        </w:rPr>
        <w:t>业务消息规范</w:t>
      </w:r>
      <w:bookmarkEnd w:id="124"/>
      <w:r>
        <w:rPr>
          <w:rFonts w:ascii="宋体" w:hAnsi="宋体" w:cs="Arial" w:hint="eastAsia"/>
          <w:lang w:val="en-US" w:eastAsia="zh-CN"/>
        </w:rPr>
        <w:t>（</w:t>
      </w:r>
      <w:r>
        <w:rPr>
          <w:rFonts w:hint="eastAsia"/>
          <w:lang w:eastAsia="zh-CN"/>
        </w:rPr>
        <w:t>国债预发行</w:t>
      </w:r>
      <w:ins w:id="126" w:author="USER" w:date="2018-11-09T19:05:00Z">
        <w:r w:rsidR="00532FEC">
          <w:rPr>
            <w:rFonts w:hint="eastAsia"/>
            <w:lang w:eastAsia="zh-CN"/>
          </w:rPr>
          <w:t>、</w:t>
        </w:r>
        <w:r w:rsidR="00532FEC">
          <w:rPr>
            <w:lang w:eastAsia="zh-CN"/>
          </w:rPr>
          <w:t>盘后固定价格交易</w:t>
        </w:r>
      </w:ins>
      <w:r>
        <w:rPr>
          <w:rFonts w:ascii="宋体" w:hAnsi="宋体" w:cs="Arial" w:hint="eastAsia"/>
          <w:lang w:val="en-US" w:eastAsia="zh-CN"/>
        </w:rPr>
        <w:t>）</w:t>
      </w:r>
      <w:bookmarkEnd w:id="125"/>
    </w:p>
    <w:p w:rsidR="00EF5A03" w:rsidRPr="00C82A6D" w:rsidRDefault="00EF5A03" w:rsidP="00E90DDB">
      <w:pPr>
        <w:pStyle w:val="2"/>
        <w:rPr>
          <w:rStyle w:val="2ChapterXXStatementh22Header2l2Level2HeadheaChar"/>
          <w:lang w:eastAsia="zh-CN"/>
        </w:rPr>
      </w:pPr>
      <w:bookmarkStart w:id="127" w:name="_Toc359568001"/>
      <w:bookmarkStart w:id="128" w:name="_Toc2672547"/>
      <w:r>
        <w:rPr>
          <w:rStyle w:val="2ChapterXXStatementh22Header2l2Level2HeadheaChar"/>
          <w:rFonts w:hint="eastAsia"/>
          <w:lang w:eastAsia="zh-CN"/>
        </w:rPr>
        <w:t>撮合业务</w:t>
      </w:r>
      <w:r w:rsidRPr="00C82A6D">
        <w:rPr>
          <w:rStyle w:val="2ChapterXXStatementh22Header2l2Level2HeadheaChar"/>
          <w:rFonts w:hint="eastAsia"/>
          <w:lang w:eastAsia="zh-CN"/>
        </w:rPr>
        <w:t>STEP</w:t>
      </w:r>
      <w:r>
        <w:rPr>
          <w:rStyle w:val="2ChapterXXStatementh22Header2l2Level2HeadheaChar"/>
          <w:rFonts w:hint="eastAsia"/>
          <w:lang w:eastAsia="zh-CN"/>
        </w:rPr>
        <w:t>消息</w:t>
      </w:r>
      <w:r w:rsidRPr="00C82A6D">
        <w:rPr>
          <w:rStyle w:val="2ChapterXXStatementh22Header2l2Level2HeadheaChar"/>
          <w:rFonts w:hint="eastAsia"/>
          <w:lang w:eastAsia="zh-CN"/>
        </w:rPr>
        <w:t>流程图</w:t>
      </w:r>
      <w:bookmarkEnd w:id="127"/>
      <w:bookmarkEnd w:id="128"/>
    </w:p>
    <w:p w:rsidR="00EF5A03" w:rsidRDefault="00EF5A03" w:rsidP="00EF5A03">
      <w:pPr>
        <w:rPr>
          <w:lang w:eastAsia="zh-CN"/>
        </w:rPr>
      </w:pPr>
      <w:r>
        <w:rPr>
          <w:rFonts w:hint="eastAsia"/>
          <w:lang w:eastAsia="zh-CN"/>
        </w:rPr>
        <w:t>根据撮合业务规则</w:t>
      </w:r>
      <w:r w:rsidRPr="00A639BC">
        <w:rPr>
          <w:rFonts w:hint="eastAsia"/>
          <w:lang w:eastAsia="zh-CN"/>
        </w:rPr>
        <w:t>，市场投资者可以</w:t>
      </w:r>
      <w:r w:rsidRPr="00A639BC">
        <w:rPr>
          <w:rFonts w:hint="eastAsia"/>
        </w:rPr>
        <w:t>进行</w:t>
      </w:r>
      <w:r>
        <w:rPr>
          <w:rFonts w:hint="eastAsia"/>
          <w:lang w:eastAsia="zh-CN"/>
        </w:rPr>
        <w:t>买卖</w:t>
      </w:r>
      <w:r w:rsidRPr="00A639BC">
        <w:rPr>
          <w:rFonts w:hint="eastAsia"/>
          <w:lang w:eastAsia="zh-CN"/>
        </w:rPr>
        <w:t>申报</w:t>
      </w:r>
      <w:r>
        <w:rPr>
          <w:rFonts w:hint="eastAsia"/>
          <w:lang w:eastAsia="zh-CN"/>
        </w:rPr>
        <w:t>和撤单申报</w:t>
      </w:r>
      <w:r w:rsidRPr="00A639BC">
        <w:rPr>
          <w:rFonts w:hint="eastAsia"/>
        </w:rPr>
        <w:t>，</w:t>
      </w:r>
      <w:r w:rsidRPr="00A639BC">
        <w:rPr>
          <w:rFonts w:hint="eastAsia"/>
          <w:lang w:eastAsia="zh-CN"/>
        </w:rPr>
        <w:t>交易所实时反馈申报确认，并反馈成交回报（即执行报告），</w:t>
      </w:r>
      <w:r>
        <w:rPr>
          <w:rFonts w:hint="eastAsia"/>
          <w:lang w:eastAsia="zh-CN"/>
        </w:rPr>
        <w:t>目前综合业务平台撮合业务支持：</w:t>
      </w:r>
    </w:p>
    <w:p w:rsidR="00EF5A03" w:rsidRDefault="00EF5A03" w:rsidP="00EF5A03">
      <w:pPr>
        <w:rPr>
          <w:ins w:id="129" w:author="USER" w:date="2018-11-09T19:05:00Z"/>
          <w:lang w:eastAsia="zh-CN"/>
        </w:rPr>
      </w:pPr>
      <w:r>
        <w:rPr>
          <w:rFonts w:hint="eastAsia"/>
          <w:lang w:eastAsia="zh-CN"/>
        </w:rPr>
        <w:t>1</w:t>
      </w:r>
      <w:r>
        <w:rPr>
          <w:rFonts w:hint="eastAsia"/>
          <w:lang w:eastAsia="zh-CN"/>
        </w:rPr>
        <w:t>、国债预发行业务</w:t>
      </w:r>
    </w:p>
    <w:p w:rsidR="002E4299" w:rsidRPr="00532FEC" w:rsidRDefault="00FD61B5" w:rsidP="00EF5A03">
      <w:pPr>
        <w:rPr>
          <w:lang w:eastAsia="zh-CN"/>
        </w:rPr>
      </w:pPr>
      <w:ins w:id="130" w:author="明坤 王" w:date="2019-01-31T08:56:00Z">
        <w:r>
          <w:rPr>
            <w:lang w:eastAsia="zh-CN"/>
          </w:rPr>
          <w:t>2</w:t>
        </w:r>
      </w:ins>
      <w:ins w:id="131" w:author="USER" w:date="2018-11-09T19:11:00Z">
        <w:r w:rsidR="002E4299">
          <w:rPr>
            <w:rFonts w:hint="eastAsia"/>
            <w:lang w:eastAsia="zh-CN"/>
          </w:rPr>
          <w:t>、</w:t>
        </w:r>
        <w:r w:rsidR="002E4299">
          <w:rPr>
            <w:lang w:eastAsia="zh-CN"/>
          </w:rPr>
          <w:t>盘后固定价格交易业务</w:t>
        </w:r>
      </w:ins>
    </w:p>
    <w:p w:rsidR="00EF5A03" w:rsidRPr="001F55BD" w:rsidRDefault="00EF5A03" w:rsidP="00EF5A03">
      <w:pPr>
        <w:rPr>
          <w:lang w:val="en-US" w:eastAsia="zh-CN"/>
        </w:rPr>
      </w:pPr>
      <w:r w:rsidRPr="00A639BC">
        <w:rPr>
          <w:rFonts w:hint="eastAsia"/>
          <w:lang w:eastAsia="zh-CN"/>
        </w:rPr>
        <w:t>下图描述了消息通信流程。</w:t>
      </w:r>
    </w:p>
    <w:p w:rsidR="00EF5A03" w:rsidRPr="001F55BD" w:rsidRDefault="00EF5A03" w:rsidP="00EF5A03">
      <w:pPr>
        <w:rPr>
          <w:lang w:val="en-US" w:eastAsia="zh-CN"/>
        </w:rPr>
      </w:pPr>
    </w:p>
    <w:p w:rsidR="00EF5A03" w:rsidRPr="00293D66" w:rsidRDefault="00EF5A03" w:rsidP="00EF5A03">
      <w:pPr>
        <w:jc w:val="center"/>
        <w:rPr>
          <w:lang w:val="en-US" w:eastAsia="zh-CN"/>
        </w:rPr>
      </w:pPr>
      <w:r>
        <w:rPr>
          <w:rFonts w:hint="eastAsia"/>
          <w:noProof/>
          <w:lang w:val="en-US" w:eastAsia="zh-CN"/>
        </w:rPr>
        <w:drawing>
          <wp:inline distT="0" distB="0" distL="0" distR="0">
            <wp:extent cx="5276850" cy="4286250"/>
            <wp:effectExtent l="19050" t="0" r="0" b="0"/>
            <wp:docPr id="9" name="图片 9" descr="EzSTEP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STEP图"/>
                    <pic:cNvPicPr>
                      <a:picLocks noChangeAspect="1" noChangeArrowheads="1"/>
                    </pic:cNvPicPr>
                  </pic:nvPicPr>
                  <pic:blipFill>
                    <a:blip r:embed="rId21" cstate="print"/>
                    <a:srcRect/>
                    <a:stretch>
                      <a:fillRect/>
                    </a:stretch>
                  </pic:blipFill>
                  <pic:spPr bwMode="auto">
                    <a:xfrm>
                      <a:off x="0" y="0"/>
                      <a:ext cx="5276850" cy="4286250"/>
                    </a:xfrm>
                    <a:prstGeom prst="rect">
                      <a:avLst/>
                    </a:prstGeom>
                    <a:noFill/>
                    <a:ln w="9525">
                      <a:noFill/>
                      <a:miter lim="800000"/>
                      <a:headEnd/>
                      <a:tailEnd/>
                    </a:ln>
                  </pic:spPr>
                </pic:pic>
              </a:graphicData>
            </a:graphic>
          </wp:inline>
        </w:drawing>
      </w:r>
    </w:p>
    <w:p w:rsidR="00EF5A03" w:rsidRDefault="00EF5A03" w:rsidP="00EF5A03"/>
    <w:p w:rsidR="00EF5A03" w:rsidRDefault="00EF5A03" w:rsidP="00E90DDB">
      <w:pPr>
        <w:pStyle w:val="2"/>
        <w:rPr>
          <w:bCs w:val="0"/>
        </w:rPr>
      </w:pPr>
      <w:bookmarkStart w:id="132" w:name="_Toc359568002"/>
      <w:bookmarkStart w:id="133" w:name="_Toc2672548"/>
      <w:r>
        <w:rPr>
          <w:rStyle w:val="2ChapterXXStatementh22Header2l2Level2HeadheaChar"/>
        </w:rPr>
        <w:t>申报</w:t>
      </w:r>
      <w:r>
        <w:rPr>
          <w:rStyle w:val="2ChapterXXStatementh22Header2l2Level2HeadheaChar"/>
          <w:rFonts w:hint="eastAsia"/>
          <w:lang w:eastAsia="zh-CN"/>
        </w:rPr>
        <w:t>消息</w:t>
      </w:r>
      <w:bookmarkEnd w:id="132"/>
      <w:bookmarkEnd w:id="133"/>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NewOrderSingle</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申报</w:t>
            </w:r>
            <w:r>
              <w:rPr>
                <w:rFonts w:hint="eastAsia"/>
                <w:b/>
                <w:lang w:eastAsia="zh-CN"/>
              </w:rPr>
              <w:t>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rFonts w:cs="Arial"/>
                <w:lang w:eastAsia="zh-CN"/>
              </w:rPr>
            </w:pPr>
            <w:r>
              <w:rPr>
                <w:rFonts w:hint="eastAsia"/>
                <w:bCs/>
                <w:lang w:eastAsia="zh-CN"/>
              </w:rPr>
              <w:t>请求及响应接口表中的</w:t>
            </w:r>
            <w:r>
              <w:rPr>
                <w:rFonts w:hint="eastAsia"/>
                <w:bCs/>
                <w:lang w:eastAsia="zh-CN"/>
              </w:rPr>
              <w:t>reqtext</w:t>
            </w:r>
            <w:r>
              <w:rPr>
                <w:rFonts w:hint="eastAsia"/>
                <w:bCs/>
                <w:lang w:eastAsia="zh-CN"/>
              </w:rPr>
              <w:t>字段数据。</w:t>
            </w:r>
          </w:p>
          <w:p w:rsidR="00EF5A03" w:rsidRDefault="00EF5A03" w:rsidP="004B7012">
            <w:pPr>
              <w:pStyle w:val="WinDescrLeft"/>
              <w:rPr>
                <w:bCs/>
                <w:lang w:eastAsia="zh-CN"/>
              </w:rPr>
            </w:pPr>
            <w:r>
              <w:rPr>
                <w:rFonts w:cs="Arial"/>
              </w:rPr>
              <w:t>市场参与者</w:t>
            </w:r>
            <w:r w:rsidRPr="003A611F">
              <w:rPr>
                <w:rFonts w:hint="eastAsia"/>
                <w:bCs/>
                <w:lang w:eastAsia="zh-CN"/>
              </w:rPr>
              <w:t>使用</w:t>
            </w:r>
            <w:r w:rsidRPr="003A611F">
              <w:rPr>
                <w:rFonts w:hint="eastAsia"/>
                <w:bCs/>
                <w:lang w:eastAsia="zh-CN"/>
              </w:rPr>
              <w:t>NewOrderSingle</w:t>
            </w:r>
            <w:r>
              <w:rPr>
                <w:rFonts w:hint="eastAsia"/>
                <w:bCs/>
                <w:lang w:eastAsia="zh-CN"/>
              </w:rPr>
              <w:t>消息进</w:t>
            </w:r>
            <w:r w:rsidRPr="00A639BC">
              <w:rPr>
                <w:rFonts w:hint="eastAsia"/>
                <w:bCs/>
                <w:lang w:eastAsia="zh-CN"/>
              </w:rPr>
              <w:t>行</w:t>
            </w:r>
            <w:r>
              <w:rPr>
                <w:rFonts w:hint="eastAsia"/>
                <w:bCs/>
                <w:lang w:eastAsia="zh-CN"/>
              </w:rPr>
              <w:t>撮合</w:t>
            </w:r>
            <w:r>
              <w:rPr>
                <w:rFonts w:hint="eastAsia"/>
                <w:lang w:eastAsia="zh-CN"/>
              </w:rPr>
              <w:t>买卖</w:t>
            </w:r>
            <w:r>
              <w:rPr>
                <w:rFonts w:hint="eastAsia"/>
                <w:bCs/>
                <w:lang w:eastAsia="zh-CN"/>
              </w:rPr>
              <w:t>申报。支持以下请求业务申报</w:t>
            </w:r>
          </w:p>
          <w:p w:rsidR="00EF5A03" w:rsidRDefault="00EF5A03" w:rsidP="004B7012">
            <w:pPr>
              <w:pStyle w:val="WinDescrLeft"/>
              <w:rPr>
                <w:bCs/>
                <w:lang w:eastAsia="zh-CN"/>
              </w:rPr>
            </w:pPr>
            <w:r>
              <w:rPr>
                <w:rFonts w:hint="eastAsia"/>
                <w:lang w:eastAsia="zh-CN"/>
              </w:rPr>
              <w:t>国债预发行利率（收益率）招标（</w:t>
            </w:r>
            <w:r>
              <w:rPr>
                <w:rFonts w:hint="eastAsia"/>
                <w:lang w:eastAsia="zh-CN"/>
              </w:rPr>
              <w:t>BIY</w:t>
            </w:r>
            <w:r>
              <w:rPr>
                <w:rFonts w:hint="eastAsia"/>
                <w:lang w:eastAsia="zh-CN"/>
              </w:rPr>
              <w:t>）</w:t>
            </w:r>
            <w:r>
              <w:rPr>
                <w:rFonts w:hint="eastAsia"/>
                <w:bCs/>
                <w:lang w:eastAsia="zh-CN"/>
              </w:rPr>
              <w:t>申报；</w:t>
            </w:r>
            <w:r>
              <w:rPr>
                <w:rFonts w:hint="eastAsia"/>
                <w:lang w:eastAsia="zh-CN"/>
              </w:rPr>
              <w:t>国债预发行价格招标（</w:t>
            </w:r>
            <w:r>
              <w:rPr>
                <w:rFonts w:hint="eastAsia"/>
                <w:lang w:eastAsia="zh-CN"/>
              </w:rPr>
              <w:t>BIP</w:t>
            </w:r>
            <w:r>
              <w:rPr>
                <w:rFonts w:hint="eastAsia"/>
                <w:lang w:eastAsia="zh-CN"/>
              </w:rPr>
              <w:t>）申报</w:t>
            </w:r>
            <w:ins w:id="134" w:author="USER" w:date="2018-11-09T19:06:00Z">
              <w:r w:rsidR="00532FEC">
                <w:rPr>
                  <w:rFonts w:hint="eastAsia"/>
                  <w:lang w:eastAsia="zh-CN"/>
                </w:rPr>
                <w:t>；</w:t>
              </w:r>
              <w:r w:rsidR="00DF1FAC">
                <w:rPr>
                  <w:lang w:eastAsia="zh-CN"/>
                </w:rPr>
                <w:t>盘后固定价</w:t>
              </w:r>
              <w:r w:rsidR="00DF1FAC">
                <w:rPr>
                  <w:lang w:eastAsia="zh-CN"/>
                </w:rPr>
                <w:lastRenderedPageBreak/>
                <w:t>格</w:t>
              </w:r>
            </w:ins>
            <w:ins w:id="135" w:author="USER" w:date="2018-11-09T19:16:00Z">
              <w:r w:rsidR="00DF1FAC">
                <w:rPr>
                  <w:rFonts w:hint="eastAsia"/>
                  <w:lang w:eastAsia="zh-CN"/>
                </w:rPr>
                <w:t>交易</w:t>
              </w:r>
              <w:r w:rsidR="00DF1FAC">
                <w:rPr>
                  <w:lang w:eastAsia="zh-CN"/>
                </w:rPr>
                <w:t>申报</w:t>
              </w:r>
            </w:ins>
            <w:ins w:id="136" w:author="USER" w:date="2018-11-09T19:06:00Z">
              <w:r w:rsidR="00532FEC">
                <w:rPr>
                  <w:lang w:eastAsia="zh-CN"/>
                </w:rPr>
                <w:t>（</w:t>
              </w:r>
            </w:ins>
            <w:ins w:id="137" w:author="USER" w:date="2018-11-09T19:13:00Z">
              <w:r w:rsidR="002E4299">
                <w:rPr>
                  <w:lang w:eastAsia="zh-CN"/>
                </w:rPr>
                <w:t>PFP</w:t>
              </w:r>
            </w:ins>
            <w:ins w:id="138" w:author="USER" w:date="2018-11-09T19:06:00Z">
              <w:r w:rsidR="00532FEC">
                <w:rPr>
                  <w:lang w:eastAsia="zh-CN"/>
                </w:rPr>
                <w:t>）</w:t>
              </w:r>
            </w:ins>
            <w:r>
              <w:rPr>
                <w:rFonts w:hint="eastAsia"/>
                <w:bCs/>
                <w:lang w:eastAsia="zh-CN"/>
              </w:rPr>
              <w:t>。</w:t>
            </w:r>
          </w:p>
          <w:p w:rsidR="00EF5A03" w:rsidRPr="00514A45" w:rsidRDefault="00EF5A03" w:rsidP="00BF04C2">
            <w:pPr>
              <w:pStyle w:val="WinDescrLeft"/>
            </w:pPr>
            <w:r>
              <w:rPr>
                <w:rFonts w:hint="eastAsia"/>
                <w:lang w:eastAsia="zh-CN"/>
              </w:rPr>
              <w:t>国债预发行</w:t>
            </w:r>
            <w:r>
              <w:rPr>
                <w:rFonts w:hint="eastAsia"/>
                <w:bCs/>
                <w:lang w:eastAsia="zh-CN"/>
              </w:rPr>
              <w:t>业务</w:t>
            </w:r>
            <w:ins w:id="139" w:author="明坤 王" w:date="2019-03-04T14:41:00Z">
              <w:r w:rsidR="002D4B57">
                <w:rPr>
                  <w:rFonts w:hint="eastAsia"/>
                  <w:bCs/>
                  <w:lang w:eastAsia="zh-CN"/>
                </w:rPr>
                <w:t>、</w:t>
              </w:r>
              <w:r w:rsidR="002D4B57">
                <w:rPr>
                  <w:bCs/>
                  <w:lang w:eastAsia="zh-CN"/>
                </w:rPr>
                <w:t>盘后固定价格</w:t>
              </w:r>
              <w:r w:rsidR="002D4B57">
                <w:rPr>
                  <w:rFonts w:hint="eastAsia"/>
                  <w:bCs/>
                  <w:lang w:eastAsia="zh-CN"/>
                </w:rPr>
                <w:t>交易</w:t>
              </w:r>
            </w:ins>
            <w:r>
              <w:rPr>
                <w:rFonts w:hint="eastAsia"/>
                <w:bCs/>
                <w:lang w:eastAsia="zh-CN"/>
              </w:rPr>
              <w:t>暂仅支持限价订单类型。</w:t>
            </w:r>
          </w:p>
        </w:tc>
      </w:tr>
    </w:tbl>
    <w:p w:rsidR="00EF5A03" w:rsidRPr="00DF1FAC" w:rsidRDefault="00EF5A03" w:rsidP="00EF5A03">
      <w:pPr>
        <w:rPr>
          <w:lang w:eastAsia="zh-CN"/>
        </w:rPr>
      </w:pPr>
    </w:p>
    <w:tbl>
      <w:tblPr>
        <w:tblW w:w="0" w:type="auto"/>
        <w:tblInd w:w="-5" w:type="dxa"/>
        <w:tblCellMar>
          <w:left w:w="57" w:type="dxa"/>
          <w:right w:w="57" w:type="dxa"/>
        </w:tblCellMar>
        <w:tblLook w:val="0000"/>
      </w:tblPr>
      <w:tblGrid>
        <w:gridCol w:w="644"/>
        <w:gridCol w:w="448"/>
        <w:gridCol w:w="993"/>
        <w:gridCol w:w="5619"/>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rFonts w:hint="eastAsia"/>
                <w:b/>
                <w:lang w:val="en-US" w:eastAsia="zh-CN"/>
              </w:rPr>
              <w:t>标签</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color w:val="000000"/>
                <w:lang w:eastAsia="zh-CN"/>
              </w:rPr>
              <w:t>MsgType</w:t>
            </w:r>
            <w:r w:rsidRPr="00F852EA">
              <w:rPr>
                <w:rFonts w:cs="Arial" w:hint="eastAsia"/>
                <w:color w:val="000000"/>
                <w:lang w:eastAsia="zh-CN"/>
              </w:rPr>
              <w:t>取值为：</w:t>
            </w:r>
            <w:r w:rsidRPr="00F852EA">
              <w:rPr>
                <w:rFonts w:cs="Arial" w:hint="eastAsia"/>
                <w:color w:val="000000"/>
                <w:lang w:eastAsia="zh-CN"/>
              </w:rPr>
              <w:t xml:space="preserve"> D=</w:t>
            </w:r>
            <w:r w:rsidRPr="00F852EA">
              <w:rPr>
                <w:rFonts w:cs="Arial" w:hint="eastAsia"/>
                <w:color w:val="000000"/>
                <w:lang w:eastAsia="zh-CN"/>
              </w:rPr>
              <w:t>申报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p>
        </w:tc>
      </w:tr>
      <w:tr w:rsidR="00EF5A03" w:rsidRPr="00FF7C1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r>
              <w:rPr>
                <w:rFonts w:cs="Arial" w:hint="eastAsia"/>
                <w:color w:val="000000"/>
                <w:lang w:eastAsia="zh-CN"/>
              </w:rPr>
              <w:t>指</w:t>
            </w:r>
            <w:r w:rsidRPr="00F852EA">
              <w:rPr>
                <w:rFonts w:cs="Arial" w:hint="eastAsia"/>
                <w:color w:val="000000"/>
                <w:lang w:eastAsia="zh-CN"/>
              </w:rPr>
              <w:t>申报</w:t>
            </w:r>
            <w:r w:rsidRPr="00F852EA">
              <w:rPr>
                <w:rFonts w:cs="Arial"/>
                <w:color w:val="000000"/>
                <w:lang w:eastAsia="zh-CN"/>
              </w:rPr>
              <w:t>会员内部</w:t>
            </w:r>
            <w:r w:rsidRPr="00F852EA">
              <w:rPr>
                <w:rFonts w:cs="Arial" w:hint="eastAsia"/>
                <w:color w:val="000000"/>
                <w:lang w:eastAsia="zh-CN"/>
              </w:rPr>
              <w:t>编号</w:t>
            </w:r>
            <w:r w:rsidRPr="00F852EA">
              <w:rPr>
                <w:rFonts w:cs="Arial"/>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SecurityID</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C6</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44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Price</w:t>
            </w:r>
          </w:p>
        </w:tc>
        <w:tc>
          <w:tcPr>
            <w:tcW w:w="0" w:type="auto"/>
            <w:tcBorders>
              <w:top w:val="single" w:sz="4" w:space="0" w:color="000000"/>
              <w:left w:val="single" w:sz="4" w:space="0" w:color="000000"/>
              <w:bottom w:val="single" w:sz="4" w:space="0" w:color="000000"/>
            </w:tcBorders>
            <w:vAlign w:val="center"/>
          </w:tcPr>
          <w:p w:rsidR="00EF5A03" w:rsidRDefault="00EF5A03" w:rsidP="00EC66C1">
            <w:pPr>
              <w:jc w:val="both"/>
              <w:rPr>
                <w:rFonts w:cs="Arial"/>
                <w:color w:val="000000"/>
                <w:lang w:eastAsia="zh-CN"/>
              </w:rPr>
            </w:pPr>
            <w:r>
              <w:rPr>
                <w:rFonts w:cs="Arial" w:hint="eastAsia"/>
                <w:color w:val="000000"/>
                <w:lang w:eastAsia="zh-CN"/>
              </w:rPr>
              <w:t>价格，对于价格，单位元；对于百分比类型利率，单位</w:t>
            </w:r>
            <w:r>
              <w:rPr>
                <w:rFonts w:cs="Arial" w:hint="eastAsia"/>
                <w:color w:val="000000"/>
                <w:lang w:eastAsia="zh-CN"/>
              </w:rPr>
              <w:t>%</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1</w:t>
            </w:r>
            <w:r>
              <w:rPr>
                <w:rFonts w:cs="Arial"/>
                <w:color w:val="000000"/>
                <w:lang w:eastAsia="zh-CN"/>
              </w:rPr>
              <w:t>(</w:t>
            </w:r>
            <w:r>
              <w:rPr>
                <w:rFonts w:cs="Arial" w:hint="eastAsia"/>
                <w:color w:val="000000"/>
                <w:lang w:eastAsia="zh-CN"/>
              </w:rPr>
              <w:t>3</w:t>
            </w:r>
            <w:r>
              <w:rPr>
                <w:rFonts w:cs="Arial"/>
                <w:color w:val="000000"/>
                <w:lang w:eastAsia="zh-CN"/>
              </w:rPr>
              <w:t>)</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38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OrderQty</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订单数量</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N1</w:t>
            </w:r>
            <w:r>
              <w:rPr>
                <w:rFonts w:cs="Arial" w:hint="eastAsia"/>
                <w:color w:val="000000"/>
                <w:lang w:eastAsia="zh-CN"/>
              </w:rPr>
              <w:t>0</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54</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Side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color w:val="000000"/>
                <w:lang w:eastAsia="zh-CN"/>
              </w:rPr>
              <w:t>买卖方向，取值有：</w:t>
            </w:r>
          </w:p>
          <w:p w:rsidR="00EF5A03" w:rsidRDefault="00EF5A03" w:rsidP="004B7012">
            <w:pPr>
              <w:jc w:val="both"/>
              <w:rPr>
                <w:rFonts w:cs="Arial"/>
                <w:color w:val="000000"/>
                <w:lang w:eastAsia="zh-CN"/>
              </w:rPr>
            </w:pPr>
            <w:r>
              <w:rPr>
                <w:rFonts w:cs="Arial"/>
                <w:color w:val="000000"/>
                <w:lang w:eastAsia="zh-CN"/>
              </w:rPr>
              <w:t>1</w:t>
            </w:r>
            <w:r>
              <w:rPr>
                <w:rFonts w:cs="Arial"/>
                <w:color w:val="000000"/>
                <w:lang w:eastAsia="zh-CN"/>
              </w:rPr>
              <w:t>表示买</w:t>
            </w:r>
            <w:bookmarkStart w:id="140" w:name="_GoBack"/>
            <w:bookmarkEnd w:id="140"/>
          </w:p>
          <w:p w:rsidR="00EF5A03" w:rsidRDefault="00EF5A03" w:rsidP="004B7012">
            <w:pPr>
              <w:jc w:val="both"/>
              <w:rPr>
                <w:rFonts w:cs="Arial"/>
                <w:color w:val="000000"/>
                <w:lang w:eastAsia="zh-CN"/>
              </w:rPr>
            </w:pPr>
            <w:r>
              <w:rPr>
                <w:rFonts w:cs="Arial"/>
                <w:color w:val="000000"/>
                <w:lang w:eastAsia="zh-CN"/>
              </w:rPr>
              <w:t>2</w:t>
            </w:r>
            <w:r>
              <w:rPr>
                <w:rFonts w:cs="Arial"/>
                <w:color w:val="000000"/>
                <w:lang w:eastAsia="zh-CN"/>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hint="eastAsia"/>
                <w:color w:val="000000"/>
                <w:lang w:eastAsia="zh-CN"/>
              </w:rPr>
              <w:t>40</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OrdType</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lang w:eastAsia="zh-CN"/>
              </w:rPr>
            </w:pPr>
            <w:r>
              <w:rPr>
                <w:rFonts w:cs="Arial" w:hint="eastAsia"/>
                <w:color w:val="000000"/>
                <w:lang w:eastAsia="zh-CN"/>
              </w:rPr>
              <w:t>订单类型，取值：</w:t>
            </w:r>
          </w:p>
          <w:p w:rsidR="00EF5A03" w:rsidRPr="00C36751" w:rsidRDefault="00EF5A03" w:rsidP="004B7012">
            <w:pPr>
              <w:jc w:val="both"/>
              <w:rPr>
                <w:rFonts w:cs="Arial"/>
                <w:color w:val="000000"/>
                <w:lang w:eastAsia="zh-CN"/>
              </w:rPr>
            </w:pPr>
            <w:r w:rsidRPr="00C36751">
              <w:rPr>
                <w:rFonts w:cs="Arial"/>
                <w:color w:val="000000"/>
                <w:lang w:eastAsia="zh-CN"/>
              </w:rPr>
              <w:t>1 =</w:t>
            </w:r>
            <w:r w:rsidRPr="00C36751">
              <w:rPr>
                <w:rFonts w:cs="Arial" w:hint="eastAsia"/>
                <w:color w:val="000000"/>
                <w:lang w:eastAsia="zh-CN"/>
              </w:rPr>
              <w:t>市价（</w:t>
            </w:r>
            <w:r w:rsidRPr="00C36751">
              <w:rPr>
                <w:rFonts w:cs="Arial"/>
                <w:color w:val="000000"/>
                <w:lang w:eastAsia="zh-CN"/>
              </w:rPr>
              <w:t xml:space="preserve"> Market</w:t>
            </w:r>
            <w:r w:rsidRPr="00C36751">
              <w:rPr>
                <w:rFonts w:cs="Arial" w:hint="eastAsia"/>
                <w:color w:val="000000"/>
                <w:lang w:eastAsia="zh-CN"/>
              </w:rPr>
              <w:t>）</w:t>
            </w:r>
            <w:r>
              <w:rPr>
                <w:rFonts w:cs="Arial" w:hint="eastAsia"/>
                <w:color w:val="000000"/>
                <w:lang w:eastAsia="zh-CN"/>
              </w:rPr>
              <w:t>，暂不支持</w:t>
            </w:r>
          </w:p>
          <w:p w:rsidR="00EF5A03" w:rsidRPr="00C36751" w:rsidRDefault="00EF5A03" w:rsidP="004B7012">
            <w:pPr>
              <w:jc w:val="both"/>
              <w:rPr>
                <w:rFonts w:cs="Arial"/>
                <w:color w:val="000000"/>
                <w:lang w:eastAsia="zh-CN"/>
              </w:rPr>
            </w:pPr>
            <w:r w:rsidRPr="00C36751">
              <w:rPr>
                <w:rFonts w:cs="Arial"/>
                <w:color w:val="000000"/>
                <w:lang w:eastAsia="zh-CN"/>
              </w:rPr>
              <w:t>2 =</w:t>
            </w:r>
            <w:r w:rsidRPr="00C36751">
              <w:rPr>
                <w:rFonts w:cs="Arial" w:hint="eastAsia"/>
                <w:color w:val="000000"/>
                <w:lang w:eastAsia="zh-CN"/>
              </w:rPr>
              <w:t>限价（</w:t>
            </w:r>
            <w:r w:rsidRPr="00C36751">
              <w:rPr>
                <w:rFonts w:cs="Arial"/>
                <w:color w:val="000000"/>
                <w:lang w:eastAsia="zh-CN"/>
              </w:rPr>
              <w:t xml:space="preserve"> Limit</w:t>
            </w:r>
            <w:r w:rsidRPr="00C36751">
              <w:rPr>
                <w:rFonts w:cs="Arial" w:hint="eastAsia"/>
                <w:color w:val="000000"/>
                <w:lang w:eastAsia="zh-CN"/>
              </w:rPr>
              <w:t>）</w:t>
            </w:r>
          </w:p>
          <w:p w:rsidR="00EF5A03" w:rsidRDefault="00EF5A03" w:rsidP="004B7012">
            <w:pPr>
              <w:jc w:val="both"/>
              <w:rPr>
                <w:rFonts w:cs="Arial"/>
                <w:color w:val="000000"/>
                <w:lang w:eastAsia="zh-CN"/>
              </w:rPr>
            </w:pPr>
            <w:r w:rsidRPr="000732E5">
              <w:rPr>
                <w:rFonts w:cs="Arial"/>
                <w:color w:val="000000"/>
                <w:lang w:eastAsia="zh-CN"/>
              </w:rPr>
              <w:t>K =</w:t>
            </w:r>
            <w:r w:rsidRPr="000732E5">
              <w:rPr>
                <w:rFonts w:cs="Arial" w:hint="eastAsia"/>
                <w:color w:val="000000"/>
                <w:lang w:eastAsia="zh-CN"/>
              </w:rPr>
              <w:t>市转现</w:t>
            </w:r>
            <w:r>
              <w:rPr>
                <w:rFonts w:cs="Arial" w:hint="eastAsia"/>
                <w:color w:val="000000"/>
                <w:lang w:eastAsia="zh-CN"/>
              </w:rPr>
              <w:t>，暂不支持</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hint="eastAsia"/>
                <w:color w:val="000000"/>
                <w:lang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参与方个数，后接重复组，依次包含发起方的投资者账户、申报交易单元号、营业部代码</w:t>
            </w:r>
            <w:r>
              <w:rPr>
                <w:rFonts w:cs="Arial" w:hint="eastAsia"/>
                <w:color w:val="000000"/>
                <w:lang w:eastAsia="zh-CN"/>
              </w:rPr>
              <w:t xml:space="preserve">, </w:t>
            </w:r>
            <w:r>
              <w:rPr>
                <w:rFonts w:cs="Arial" w:hint="eastAsia"/>
                <w:color w:val="000000"/>
                <w:lang w:eastAsia="zh-CN"/>
              </w:rPr>
              <w:t>取值为</w:t>
            </w:r>
            <w:r>
              <w:rPr>
                <w:rFonts w:cs="Arial" w:hint="eastAsia"/>
                <w:color w:val="000000"/>
                <w:lang w:eastAsia="zh-CN"/>
              </w:rPr>
              <w:t>3</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both"/>
              <w:rPr>
                <w:rFonts w:cs="Arial"/>
                <w:color w:val="000000"/>
                <w:lang w:eastAsia="zh-CN"/>
              </w:rPr>
            </w:pPr>
            <w:r>
              <w:rPr>
                <w:rFonts w:cs="Arial" w:hint="eastAsia"/>
                <w:color w:val="000000"/>
                <w:lang w:eastAsia="zh-CN"/>
              </w:rPr>
              <w:t>投资者账户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944"/>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PBU</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hint="eastAsia"/>
                <w:color w:val="000000"/>
                <w:lang w:eastAsia="zh-CN"/>
              </w:rPr>
              <w:t>C5</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4001</w:t>
            </w:r>
            <w:r>
              <w:rPr>
                <w:rFonts w:cs="Arial"/>
                <w:color w:val="000000"/>
              </w:rPr>
              <w:t>，表示当前</w:t>
            </w:r>
            <w:r>
              <w:rPr>
                <w:rFonts w:cs="Arial"/>
                <w:color w:val="000000"/>
              </w:rPr>
              <w:t>PartyID</w:t>
            </w:r>
            <w:r>
              <w:rPr>
                <w:rFonts w:cs="Arial"/>
                <w:color w:val="000000"/>
              </w:rPr>
              <w:t>的取值为</w:t>
            </w:r>
            <w:r w:rsidRPr="00F852EA">
              <w:rPr>
                <w:rFonts w:cs="Arial" w:hint="eastAsia"/>
                <w:color w:val="000000"/>
                <w:lang w:eastAsia="zh-CN"/>
              </w:rPr>
              <w:t>营业部代码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rPr>
          <w:lang w:eastAsia="zh-CN"/>
        </w:rPr>
      </w:pPr>
    </w:p>
    <w:p w:rsidR="00EF5A03" w:rsidRDefault="00EF5A03" w:rsidP="00EF5A03">
      <w:pPr>
        <w:rPr>
          <w:lang w:eastAsia="zh-CN"/>
        </w:rPr>
      </w:pPr>
    </w:p>
    <w:p w:rsidR="00EF5A03" w:rsidRDefault="00EF5A03" w:rsidP="00E90DDB">
      <w:pPr>
        <w:pStyle w:val="2"/>
        <w:rPr>
          <w:bCs w:val="0"/>
        </w:rPr>
      </w:pPr>
      <w:bookmarkStart w:id="141" w:name="_Toc341174784"/>
      <w:bookmarkStart w:id="142" w:name="_Toc359568003"/>
      <w:bookmarkStart w:id="143" w:name="_Toc2672549"/>
      <w:r>
        <w:rPr>
          <w:rStyle w:val="2ChapterXXStatementh22Header2l2Level2HeadheaChar"/>
        </w:rPr>
        <w:lastRenderedPageBreak/>
        <w:t>申报</w:t>
      </w:r>
      <w:r>
        <w:rPr>
          <w:rStyle w:val="2ChapterXXStatementh22Header2l2Level2HeadheaChar"/>
          <w:rFonts w:hint="eastAsia"/>
          <w:lang w:eastAsia="zh-CN"/>
        </w:rPr>
        <w:t>撤单消息</w:t>
      </w:r>
      <w:bookmarkEnd w:id="141"/>
      <w:bookmarkEnd w:id="142"/>
      <w:bookmarkEnd w:id="143"/>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C48A5">
              <w:rPr>
                <w:rFonts w:hint="eastAsia"/>
                <w:b/>
              </w:rPr>
              <w:t>OrderCancel Request</w:t>
            </w:r>
            <w:r w:rsidDel="00DC48A5">
              <w:rPr>
                <w:b/>
              </w:rPr>
              <w:t xml:space="preserve"> </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eq</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8E6ED5">
              <w:rPr>
                <w:b/>
                <w:bCs/>
              </w:rPr>
              <w:t>申报</w:t>
            </w:r>
            <w:r w:rsidRPr="008E6ED5">
              <w:rPr>
                <w:rFonts w:hint="eastAsia"/>
                <w:b/>
                <w:bCs/>
              </w:rPr>
              <w:t>撤单消息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pStyle w:val="WinDescr"/>
              <w:snapToGrid w:val="0"/>
              <w:rPr>
                <w:b/>
                <w:lang w:eastAsia="zh-CN"/>
              </w:rPr>
            </w:pPr>
            <w:r w:rsidRPr="00917A26">
              <w:rPr>
                <w:b/>
              </w:rPr>
              <w:t>描述：</w:t>
            </w:r>
          </w:p>
          <w:p w:rsidR="00EF5A03" w:rsidRPr="00917A26" w:rsidRDefault="00EF5A03" w:rsidP="004B7012">
            <w:pPr>
              <w:rPr>
                <w:rFonts w:cs="Arial"/>
                <w:color w:val="000000"/>
                <w:lang w:eastAsia="zh-CN"/>
              </w:rPr>
            </w:pPr>
            <w:r w:rsidRPr="00917A26">
              <w:rPr>
                <w:rFonts w:cs="Arial" w:hint="eastAsia"/>
                <w:color w:val="000000"/>
                <w:lang w:eastAsia="zh-CN"/>
              </w:rPr>
              <w:t>同大宗</w:t>
            </w:r>
            <w:ins w:id="144" w:author="USER" w:date="2018-11-09T19:20:00Z">
              <w:r w:rsidR="00EC66C1">
                <w:rPr>
                  <w:rFonts w:cs="Arial" w:hint="eastAsia"/>
                  <w:color w:val="000000"/>
                  <w:lang w:eastAsia="zh-CN"/>
                </w:rPr>
                <w:t>交易</w:t>
              </w:r>
            </w:ins>
            <w:r w:rsidRPr="00917A26">
              <w:rPr>
                <w:rFonts w:cs="Arial" w:hint="eastAsia"/>
                <w:color w:val="000000"/>
                <w:lang w:eastAsia="zh-CN"/>
              </w:rPr>
              <w:t>业务申报撤单消息</w:t>
            </w:r>
            <w:r w:rsidRPr="00917A26">
              <w:rPr>
                <w:rFonts w:hint="eastAsia"/>
                <w:lang w:eastAsia="zh-CN"/>
              </w:rPr>
              <w:t>。</w:t>
            </w:r>
            <w:ins w:id="145" w:author="明坤 王" w:date="2019-01-31T13:58:00Z">
              <w:r w:rsidR="006E6392">
                <w:rPr>
                  <w:rFonts w:hint="eastAsia"/>
                  <w:lang w:eastAsia="zh-CN"/>
                </w:rPr>
                <w:t>参见</w:t>
              </w:r>
              <w:r w:rsidR="006E6392">
                <w:rPr>
                  <w:rFonts w:hint="eastAsia"/>
                  <w:lang w:eastAsia="zh-CN"/>
                </w:rPr>
                <w:t>I</w:t>
              </w:r>
              <w:r w:rsidR="006E6392">
                <w:rPr>
                  <w:lang w:eastAsia="zh-CN"/>
                </w:rPr>
                <w:t>S105</w:t>
              </w:r>
              <w:r w:rsidR="006E6392">
                <w:rPr>
                  <w:rFonts w:hint="eastAsia"/>
                  <w:lang w:eastAsia="zh-CN"/>
                </w:rPr>
                <w:t>上海证券交易所综合业务平台市场参与者接口规格说明书</w:t>
              </w:r>
              <w:r w:rsidR="006E6392">
                <w:rPr>
                  <w:rFonts w:hint="eastAsia"/>
                  <w:lang w:eastAsia="zh-CN"/>
                </w:rPr>
                <w:t>1</w:t>
              </w:r>
              <w:r w:rsidR="006E6392">
                <w:rPr>
                  <w:lang w:eastAsia="zh-CN"/>
                </w:rPr>
                <w:t>.42</w:t>
              </w:r>
              <w:r w:rsidR="006E6392">
                <w:rPr>
                  <w:rFonts w:hint="eastAsia"/>
                  <w:lang w:eastAsia="zh-CN"/>
                </w:rPr>
                <w:t>版</w:t>
              </w:r>
              <w:r w:rsidR="006E6392">
                <w:rPr>
                  <w:rFonts w:hint="eastAsia"/>
                  <w:lang w:eastAsia="zh-CN"/>
                </w:rPr>
                <w:t>_</w:t>
              </w:r>
              <w:r w:rsidR="006E6392">
                <w:rPr>
                  <w:lang w:eastAsia="zh-CN"/>
                </w:rPr>
                <w:t>20180926</w:t>
              </w:r>
              <w:r w:rsidR="006E6392">
                <w:rPr>
                  <w:rFonts w:hint="eastAsia"/>
                  <w:lang w:eastAsia="zh-CN"/>
                </w:rPr>
                <w:t>中</w:t>
              </w:r>
              <w:r w:rsidR="006E6392">
                <w:rPr>
                  <w:rFonts w:hint="eastAsia"/>
                  <w:lang w:eastAsia="zh-CN"/>
                </w:rPr>
                <w:t>2</w:t>
              </w:r>
            </w:ins>
            <w:ins w:id="146" w:author="明坤 王" w:date="2019-01-31T13:59:00Z">
              <w:r w:rsidR="006E6392">
                <w:rPr>
                  <w:lang w:eastAsia="zh-CN"/>
                </w:rPr>
                <w:t>.6</w:t>
              </w:r>
              <w:r w:rsidR="006E6392">
                <w:rPr>
                  <w:rFonts w:hint="eastAsia"/>
                  <w:lang w:eastAsia="zh-CN"/>
                </w:rPr>
                <w:t>章节。</w:t>
              </w:r>
            </w:ins>
          </w:p>
          <w:p w:rsidR="00EF5A03" w:rsidRDefault="00EF5A03" w:rsidP="004B7012">
            <w:r w:rsidRPr="00917A26">
              <w:rPr>
                <w:rFonts w:cs="Arial" w:hint="eastAsia"/>
                <w:color w:val="000000"/>
                <w:lang w:eastAsia="zh-CN"/>
              </w:rPr>
              <w:t>其中</w:t>
            </w:r>
            <w:r w:rsidRPr="00917A26">
              <w:rPr>
                <w:rFonts w:cs="Arial"/>
                <w:color w:val="000000"/>
                <w:lang w:eastAsia="zh-CN"/>
              </w:rPr>
              <w:t>订单数量</w:t>
            </w:r>
            <w:r w:rsidRPr="00917A26">
              <w:rPr>
                <w:rFonts w:cs="Arial" w:hint="eastAsia"/>
                <w:color w:val="000000"/>
                <w:lang w:eastAsia="zh-CN"/>
              </w:rPr>
              <w:t>，本业务不做校验。</w:t>
            </w:r>
          </w:p>
        </w:tc>
      </w:tr>
    </w:tbl>
    <w:p w:rsidR="00EF5A03" w:rsidRDefault="00EF5A03" w:rsidP="00EF5A03">
      <w:pPr>
        <w:rPr>
          <w:lang w:eastAsia="zh-CN"/>
        </w:rPr>
      </w:pPr>
    </w:p>
    <w:p w:rsidR="00EF5A03" w:rsidRDefault="00EF5A03" w:rsidP="00E90DDB">
      <w:pPr>
        <w:pStyle w:val="2"/>
        <w:rPr>
          <w:bCs w:val="0"/>
        </w:rPr>
      </w:pPr>
      <w:bookmarkStart w:id="147" w:name="_Toc341174785"/>
      <w:bookmarkStart w:id="148" w:name="_Toc359568004"/>
      <w:bookmarkStart w:id="149" w:name="_Toc2672550"/>
      <w:r>
        <w:rPr>
          <w:rStyle w:val="2ChapterXXStatementh22Header2l2Level2HeadheaChar"/>
        </w:rPr>
        <w:t>申报</w:t>
      </w:r>
      <w:r>
        <w:rPr>
          <w:rFonts w:hint="eastAsia"/>
          <w:bCs w:val="0"/>
          <w:lang w:eastAsia="zh-CN"/>
        </w:rPr>
        <w:t>响应消息</w:t>
      </w:r>
      <w:r>
        <w:rPr>
          <w:rFonts w:hint="eastAsia"/>
          <w:bCs w:val="0"/>
          <w:lang w:eastAsia="zh-CN"/>
        </w:rPr>
        <w:t>/</w:t>
      </w:r>
      <w:r>
        <w:rPr>
          <w:rFonts w:hint="eastAsia"/>
          <w:bCs w:val="0"/>
          <w:lang w:eastAsia="zh-CN"/>
        </w:rPr>
        <w:t>申报撤单成功响应消息</w:t>
      </w:r>
      <w:bookmarkEnd w:id="147"/>
      <w:bookmarkEnd w:id="148"/>
      <w:bookmarkEnd w:id="149"/>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ExecutionReport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lang w:eastAsia="zh-CN"/>
              </w:rPr>
            </w:pPr>
            <w:r w:rsidRPr="00DF1BD7">
              <w:rPr>
                <w:b/>
              </w:rPr>
              <w:t>申报</w:t>
            </w:r>
            <w:r>
              <w:rPr>
                <w:rFonts w:hint="eastAsia"/>
                <w:b/>
                <w:lang w:eastAsia="zh-CN"/>
              </w:rPr>
              <w:t>响应消息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Left"/>
              <w:rPr>
                <w:lang w:eastAsia="zh-CN"/>
              </w:rPr>
            </w:pPr>
            <w:r>
              <w:rPr>
                <w:rFonts w:hint="eastAsia"/>
                <w:bCs/>
                <w:lang w:eastAsia="zh-CN"/>
              </w:rPr>
              <w:t>请求及响应接口表中的</w:t>
            </w:r>
            <w:r>
              <w:rPr>
                <w:rFonts w:hint="eastAsia"/>
                <w:bCs/>
                <w:lang w:eastAsia="zh-CN"/>
              </w:rPr>
              <w:t>resptext</w:t>
            </w:r>
            <w:r>
              <w:rPr>
                <w:rFonts w:hint="eastAsia"/>
                <w:bCs/>
                <w:lang w:eastAsia="zh-CN"/>
              </w:rPr>
              <w:t>字段数据。</w:t>
            </w:r>
          </w:p>
          <w:p w:rsidR="00EF5A03" w:rsidRDefault="00EF5A03" w:rsidP="004B7012">
            <w:pPr>
              <w:pStyle w:val="WinDescrLeft"/>
              <w:rPr>
                <w:lang w:eastAsia="zh-CN"/>
              </w:rPr>
            </w:pPr>
            <w:r>
              <w:t>每一个申报记录</w:t>
            </w:r>
            <w:r>
              <w:rPr>
                <w:rFonts w:hint="eastAsia"/>
                <w:lang w:eastAsia="zh-CN"/>
              </w:rPr>
              <w:t>或申报撤单记录</w:t>
            </w:r>
            <w:r>
              <w:t>都</w:t>
            </w:r>
            <w:r>
              <w:rPr>
                <w:rFonts w:hint="eastAsia"/>
                <w:lang w:eastAsia="zh-CN"/>
              </w:rPr>
              <w:t>分别</w:t>
            </w:r>
            <w:r>
              <w:t>有一个对应的</w:t>
            </w:r>
            <w:r>
              <w:rPr>
                <w:rFonts w:hint="eastAsia"/>
                <w:lang w:eastAsia="zh-CN"/>
              </w:rPr>
              <w:t>响应消息</w:t>
            </w:r>
            <w:r>
              <w:t>。市场参与者系统可以</w:t>
            </w:r>
            <w:r>
              <w:rPr>
                <w:rFonts w:hint="eastAsia"/>
                <w:lang w:eastAsia="zh-CN"/>
              </w:rPr>
              <w:t>获得</w:t>
            </w:r>
            <w:r>
              <w:t>上交所处理申报后返回的确认</w:t>
            </w:r>
            <w:r>
              <w:rPr>
                <w:rFonts w:hint="eastAsia"/>
                <w:lang w:eastAsia="zh-CN"/>
              </w:rPr>
              <w:t>信息</w:t>
            </w:r>
            <w:r>
              <w:t>。</w:t>
            </w:r>
          </w:p>
          <w:p w:rsidR="00EF5A03" w:rsidRPr="00BE2DBE" w:rsidRDefault="00EF5A03" w:rsidP="004B7012">
            <w:pPr>
              <w:pStyle w:val="WinDescrLeft"/>
            </w:pPr>
            <w:r w:rsidRPr="00BE2DBE">
              <w:rPr>
                <w:rFonts w:hint="eastAsia"/>
              </w:rPr>
              <w:t>150</w:t>
            </w:r>
            <w:r w:rsidRPr="00BE2DBE">
              <w:rPr>
                <w:rFonts w:hint="eastAsia"/>
              </w:rPr>
              <w:t>和</w:t>
            </w:r>
            <w:r w:rsidRPr="00BE2DBE">
              <w:rPr>
                <w:rFonts w:hint="eastAsia"/>
              </w:rPr>
              <w:t>39</w:t>
            </w:r>
            <w:r w:rsidRPr="00BE2DBE">
              <w:rPr>
                <w:rFonts w:hint="eastAsia"/>
              </w:rPr>
              <w:t>组合取值含义：</w:t>
            </w:r>
          </w:p>
          <w:p w:rsidR="00EF5A03" w:rsidRPr="00BE2DBE" w:rsidRDefault="00EF5A03" w:rsidP="004B7012">
            <w:pPr>
              <w:pStyle w:val="WinDescrLeft"/>
              <w:rPr>
                <w:lang w:eastAsia="zh-CN"/>
              </w:rPr>
            </w:pPr>
            <w:r w:rsidRPr="00BE2DBE">
              <w:rPr>
                <w:rFonts w:hint="eastAsia"/>
              </w:rPr>
              <w:t>申报</w:t>
            </w:r>
            <w:r w:rsidRPr="00BE2DBE">
              <w:t>成功响应</w:t>
            </w:r>
            <w:r>
              <w:rPr>
                <w:rFonts w:hint="eastAsia"/>
                <w:lang w:eastAsia="zh-CN"/>
              </w:rPr>
              <w:t>：</w:t>
            </w:r>
            <w:r>
              <w:rPr>
                <w:rFonts w:hint="eastAsia"/>
                <w:lang w:eastAsia="zh-CN"/>
              </w:rPr>
              <w:t>150=0, 39=0</w:t>
            </w:r>
          </w:p>
          <w:p w:rsidR="00EF5A03" w:rsidRDefault="00EF5A03" w:rsidP="004B7012">
            <w:pPr>
              <w:pStyle w:val="WinDescrLeft"/>
              <w:rPr>
                <w:lang w:eastAsia="zh-CN"/>
              </w:rPr>
            </w:pPr>
            <w:r>
              <w:rPr>
                <w:rFonts w:hint="eastAsia"/>
                <w:lang w:eastAsia="zh-CN"/>
              </w:rPr>
              <w:t>申报</w:t>
            </w:r>
            <w:r w:rsidRPr="00BE2DBE">
              <w:rPr>
                <w:rFonts w:hint="eastAsia"/>
              </w:rPr>
              <w:t>拒绝响应</w:t>
            </w:r>
            <w:r>
              <w:rPr>
                <w:rFonts w:hint="eastAsia"/>
                <w:lang w:eastAsia="zh-CN"/>
              </w:rPr>
              <w:t>：</w:t>
            </w:r>
            <w:r>
              <w:rPr>
                <w:rFonts w:hint="eastAsia"/>
                <w:lang w:eastAsia="zh-CN"/>
              </w:rPr>
              <w:t>150=8, 39=8</w:t>
            </w:r>
          </w:p>
          <w:p w:rsidR="00EF5A03" w:rsidRDefault="00EF5A03" w:rsidP="004B7012">
            <w:pPr>
              <w:pStyle w:val="WinDescrLeft"/>
              <w:ind w:left="0"/>
              <w:rPr>
                <w:lang w:eastAsia="zh-CN"/>
              </w:rPr>
            </w:pPr>
            <w:r w:rsidRPr="00BE2DBE">
              <w:rPr>
                <w:rFonts w:hint="eastAsia"/>
              </w:rPr>
              <w:t>申报</w:t>
            </w:r>
            <w:r>
              <w:rPr>
                <w:rFonts w:hint="eastAsia"/>
                <w:lang w:eastAsia="zh-CN"/>
              </w:rPr>
              <w:t>撤单</w:t>
            </w:r>
            <w:r w:rsidRPr="00BE2DBE">
              <w:t>成功响应</w:t>
            </w:r>
            <w:r>
              <w:rPr>
                <w:rFonts w:hint="eastAsia"/>
                <w:lang w:eastAsia="zh-CN"/>
              </w:rPr>
              <w:t>：</w:t>
            </w:r>
            <w:r>
              <w:rPr>
                <w:rFonts w:hint="eastAsia"/>
                <w:lang w:eastAsia="zh-CN"/>
              </w:rPr>
              <w:t>150=6,39=6</w:t>
            </w:r>
          </w:p>
          <w:p w:rsidR="00EF5A03" w:rsidRDefault="00EF5A03" w:rsidP="004B7012">
            <w:pPr>
              <w:pStyle w:val="WinDescrLeft"/>
              <w:ind w:left="0"/>
              <w:rPr>
                <w:color w:val="FF0000"/>
                <w:shd w:val="clear" w:color="auto" w:fill="FFFF00"/>
                <w:lang w:val="en-US" w:eastAsia="zh-CN"/>
              </w:rPr>
            </w:pPr>
            <w:r>
              <w:rPr>
                <w:rFonts w:hint="eastAsia"/>
                <w:lang w:eastAsia="zh-CN"/>
              </w:rPr>
              <w:t>申报撤单失败响应：参见</w:t>
            </w:r>
            <w:r>
              <w:rPr>
                <w:rFonts w:hint="eastAsia"/>
                <w:lang w:eastAsia="zh-CN"/>
              </w:rPr>
              <w:t>OrderCancelReject</w:t>
            </w:r>
          </w:p>
        </w:tc>
      </w:tr>
    </w:tbl>
    <w:p w:rsidR="00EF5A03" w:rsidRDefault="00EF5A03" w:rsidP="00EF5A03"/>
    <w:tbl>
      <w:tblPr>
        <w:tblW w:w="8436" w:type="dxa"/>
        <w:tblInd w:w="-5" w:type="dxa"/>
        <w:tblLayout w:type="fixed"/>
        <w:tblCellMar>
          <w:left w:w="57" w:type="dxa"/>
          <w:right w:w="57" w:type="dxa"/>
        </w:tblCellMar>
        <w:tblLook w:val="0000"/>
      </w:tblPr>
      <w:tblGrid>
        <w:gridCol w:w="517"/>
        <w:gridCol w:w="1137"/>
        <w:gridCol w:w="5795"/>
        <w:gridCol w:w="987"/>
      </w:tblGrid>
      <w:tr w:rsidR="00EF5A03" w:rsidTr="004B7012">
        <w:tc>
          <w:tcPr>
            <w:tcW w:w="51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eastAsia="zh-CN"/>
              </w:rPr>
            </w:pPr>
            <w:r>
              <w:rPr>
                <w:rFonts w:hint="eastAsia"/>
                <w:b/>
                <w:lang w:val="en-US" w:eastAsia="zh-CN"/>
              </w:rPr>
              <w:t>标签</w:t>
            </w:r>
          </w:p>
        </w:tc>
        <w:tc>
          <w:tcPr>
            <w:tcW w:w="1137"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5795" w:type="dxa"/>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98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1137"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消息头</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申报响应</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37</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rPr>
              <w:t>OrderID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rPr>
              <w:t>交易所订单编号</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w:t>
            </w:r>
            <w:r>
              <w:rPr>
                <w:rFonts w:cs="Arial" w:hint="eastAsia"/>
                <w:color w:val="000000"/>
                <w:lang w:eastAsia="zh-CN"/>
              </w:rPr>
              <w:t>6</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150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ExecType</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当前订单执行类型，取值有：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val="en-US"/>
              </w:rPr>
              <w:t>39</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val="en-US"/>
              </w:rPr>
              <w:t>当前订单状态，取值有：</w:t>
            </w:r>
          </w:p>
          <w:p w:rsidR="00EF5A03" w:rsidRDefault="00EF5A03" w:rsidP="004B7012">
            <w:pPr>
              <w:rPr>
                <w:rFonts w:cs="Arial"/>
                <w:color w:val="000000"/>
                <w:lang w:val="en-US" w:eastAsia="zh-CN"/>
              </w:rPr>
            </w:pPr>
            <w:r>
              <w:rPr>
                <w:rFonts w:cs="Arial"/>
                <w:color w:val="000000"/>
                <w:lang w:val="en-US"/>
              </w:rPr>
              <w:t>0=</w:t>
            </w:r>
            <w:r>
              <w:rPr>
                <w:rFonts w:cs="Arial"/>
                <w:color w:val="000000"/>
                <w:lang w:val="en-US"/>
              </w:rPr>
              <w:t>成功响应</w:t>
            </w:r>
          </w:p>
          <w:p w:rsidR="00EF5A03" w:rsidRDefault="00EF5A03" w:rsidP="004B7012">
            <w:pPr>
              <w:rPr>
                <w:rFonts w:cs="Arial"/>
                <w:color w:val="000000"/>
                <w:lang w:val="en-US" w:eastAsia="zh-CN"/>
              </w:rPr>
            </w:pPr>
            <w:r>
              <w:rPr>
                <w:rFonts w:cs="Arial"/>
                <w:color w:val="000000"/>
                <w:lang w:val="en-US"/>
              </w:rPr>
              <w:t>8=</w:t>
            </w:r>
            <w:r>
              <w:rPr>
                <w:rFonts w:cs="Arial"/>
                <w:color w:val="000000"/>
                <w:lang w:val="en-US"/>
              </w:rPr>
              <w:t>拒绝响应</w:t>
            </w:r>
          </w:p>
          <w:p w:rsidR="00EF5A03" w:rsidRDefault="00EF5A03" w:rsidP="004B7012">
            <w:pPr>
              <w:rPr>
                <w:rFonts w:cs="Arial"/>
                <w:color w:val="000000"/>
                <w:lang w:val="en-US" w:eastAsia="zh-CN"/>
              </w:rPr>
            </w:pPr>
            <w:r>
              <w:rPr>
                <w:rFonts w:cs="Arial" w:hint="eastAsia"/>
                <w:color w:val="000000"/>
                <w:lang w:val="en-US" w:eastAsia="zh-CN"/>
              </w:rPr>
              <w:lastRenderedPageBreak/>
              <w:t>6=</w:t>
            </w:r>
            <w:r>
              <w:rPr>
                <w:rFonts w:cs="Arial" w:hint="eastAsia"/>
                <w:color w:val="000000"/>
                <w:lang w:val="en-US" w:eastAsia="zh-CN"/>
              </w:rPr>
              <w:t>撤单成功</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lastRenderedPageBreak/>
              <w:t>C1</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val="en-US"/>
              </w:rPr>
            </w:pPr>
            <w:r>
              <w:rPr>
                <w:rFonts w:cs="Arial"/>
                <w:color w:val="000000"/>
                <w:lang w:eastAsia="zh-CN"/>
              </w:rPr>
              <w:lastRenderedPageBreak/>
              <w:t>48</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lang w:eastAsia="zh-CN"/>
              </w:rPr>
              <w:t>SecurityID</w:t>
            </w:r>
          </w:p>
        </w:tc>
        <w:tc>
          <w:tcPr>
            <w:tcW w:w="5795" w:type="dxa"/>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lang w:val="en-US"/>
              </w:rPr>
            </w:pPr>
            <w:r>
              <w:rPr>
                <w:rFonts w:cs="Arial"/>
                <w:color w:val="000000"/>
                <w:lang w:eastAsia="zh-CN"/>
              </w:rPr>
              <w:t>证券代码</w:t>
            </w:r>
          </w:p>
        </w:tc>
        <w:tc>
          <w:tcPr>
            <w:tcW w:w="987" w:type="dxa"/>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color w:val="000000"/>
                <w:lang w:eastAsia="zh-CN"/>
              </w:rPr>
              <w:t>C6</w:t>
            </w:r>
          </w:p>
        </w:tc>
      </w:tr>
      <w:tr w:rsidR="00EF5A03" w:rsidRPr="00B43B80" w:rsidTr="004B7012">
        <w:tc>
          <w:tcPr>
            <w:tcW w:w="517" w:type="dxa"/>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color w:val="000000"/>
                <w:lang w:eastAsia="zh-CN"/>
              </w:rPr>
            </w:pPr>
            <w:r>
              <w:rPr>
                <w:rFonts w:cs="Arial" w:hint="eastAsia"/>
                <w:color w:val="000000"/>
                <w:lang w:eastAsia="zh-CN"/>
              </w:rPr>
              <w:t>11</w:t>
            </w:r>
          </w:p>
        </w:tc>
        <w:tc>
          <w:tcPr>
            <w:tcW w:w="1137"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lang w:eastAsia="zh-CN"/>
              </w:rPr>
              <w:t>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会员内部</w:t>
            </w:r>
            <w:r>
              <w:rPr>
                <w:rFonts w:cs="Arial" w:hint="eastAsia"/>
                <w:color w:val="000000"/>
                <w:lang w:eastAsia="zh-CN"/>
              </w:rPr>
              <w:t>编号</w:t>
            </w:r>
            <w:r w:rsidRPr="00F852EA">
              <w:rPr>
                <w:rFonts w:cs="Arial"/>
                <w:color w:val="000000"/>
                <w:lang w:eastAsia="zh-CN"/>
              </w:rPr>
              <w:t>。</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C</w:t>
            </w:r>
            <w:r w:rsidRPr="00F852EA">
              <w:rPr>
                <w:rFonts w:cs="Arial"/>
                <w:color w:val="000000"/>
                <w:lang w:eastAsia="zh-CN"/>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60</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sidRPr="00F852EA">
              <w:rPr>
                <w:rFonts w:cs="Arial"/>
                <w:color w:val="000000"/>
                <w:lang w:val="en-US"/>
              </w:rPr>
              <w:t>TransactTime</w:t>
            </w:r>
          </w:p>
        </w:tc>
        <w:tc>
          <w:tcPr>
            <w:tcW w:w="5795" w:type="dxa"/>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color w:val="000000"/>
                <w:lang w:eastAsia="zh-CN"/>
              </w:rPr>
            </w:pPr>
            <w:r w:rsidRPr="00F852EA">
              <w:rPr>
                <w:rFonts w:cs="Arial"/>
                <w:color w:val="000000"/>
                <w:lang w:val="en-US"/>
              </w:rPr>
              <w:t>接受请求时间，格式为</w:t>
            </w:r>
            <w:r w:rsidRPr="00F852EA">
              <w:rPr>
                <w:rFonts w:cs="Arial"/>
                <w:color w:val="000000"/>
                <w:lang w:val="en-US"/>
              </w:rPr>
              <w:t>YYYYMMDD-HH:MM:SS.000</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r w:rsidRPr="00F852EA">
              <w:rPr>
                <w:rFonts w:cs="Arial"/>
                <w:color w:val="000000"/>
                <w:lang w:val="en-US"/>
              </w:rPr>
              <w:t>C</w:t>
            </w:r>
            <w:r w:rsidRPr="00F852EA">
              <w:rPr>
                <w:rFonts w:cs="Arial" w:hint="eastAsia"/>
                <w:color w:val="000000"/>
                <w:lang w:val="en-US"/>
              </w:rPr>
              <w:t>21</w:t>
            </w:r>
          </w:p>
          <w:p w:rsidR="00EF5A03" w:rsidRDefault="00EF5A03" w:rsidP="004B7012">
            <w:pPr>
              <w:snapToGrid w:val="0"/>
              <w:jc w:val="both"/>
              <w:rPr>
                <w:rFonts w:cs="Arial"/>
                <w:color w:val="000000"/>
                <w:lang w:eastAsia="zh-CN"/>
              </w:rPr>
            </w:pP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lang w:eastAsia="zh-CN"/>
              </w:rPr>
            </w:pPr>
            <w:r w:rsidRPr="00F852EA">
              <w:rPr>
                <w:rFonts w:cs="Arial"/>
                <w:color w:val="000000"/>
                <w:lang w:val="en-US"/>
              </w:rPr>
              <w:t>41</w:t>
            </w:r>
          </w:p>
        </w:tc>
        <w:tc>
          <w:tcPr>
            <w:tcW w:w="1137" w:type="dxa"/>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color w:val="000000"/>
                <w:lang w:eastAsia="zh-CN"/>
              </w:rPr>
              <w:t>OrigClOrdID</w:t>
            </w:r>
          </w:p>
        </w:tc>
        <w:tc>
          <w:tcPr>
            <w:tcW w:w="5795" w:type="dxa"/>
            <w:tcBorders>
              <w:top w:val="single" w:sz="4" w:space="0" w:color="000000"/>
              <w:left w:val="single" w:sz="4" w:space="0" w:color="000000"/>
              <w:bottom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对于申报撤单成功响应，为</w:t>
            </w:r>
            <w:r w:rsidRPr="00D675B0">
              <w:rPr>
                <w:rFonts w:cs="Arial" w:hint="eastAsia"/>
                <w:color w:val="000000"/>
                <w:lang w:eastAsia="zh-CN"/>
              </w:rPr>
              <w:t>原始交易客户方（券商）订单编号，指示被撤消订单的</w:t>
            </w:r>
            <w:r w:rsidRPr="00D675B0">
              <w:rPr>
                <w:rFonts w:cs="Arial" w:hint="eastAsia"/>
                <w:color w:val="000000"/>
                <w:lang w:eastAsia="zh-CN"/>
              </w:rPr>
              <w:t>ClOrdID</w:t>
            </w:r>
            <w:r>
              <w:rPr>
                <w:rFonts w:cs="Arial" w:hint="eastAsia"/>
                <w:color w:val="000000"/>
                <w:lang w:eastAsia="zh-CN"/>
              </w:rPr>
              <w:t>，对于申报响应，取值为空。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val="en-US" w:eastAsia="zh-CN"/>
              </w:rPr>
              <w:t>C</w:t>
            </w:r>
            <w:r w:rsidRPr="00F852EA">
              <w:rPr>
                <w:rFonts w:cs="Arial"/>
                <w:color w:val="000000"/>
                <w:lang w:val="en-US"/>
              </w:rPr>
              <w:t>10</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Default="00EF5A03" w:rsidP="004B7012">
            <w:pPr>
              <w:jc w:val="center"/>
              <w:rPr>
                <w:rFonts w:cs="Arial"/>
                <w:color w:val="000000"/>
                <w:lang w:val="en-US"/>
              </w:rPr>
            </w:pPr>
            <w:r>
              <w:rPr>
                <w:rFonts w:cs="Arial"/>
                <w:color w:val="000000"/>
                <w:lang w:val="en-US"/>
              </w:rPr>
              <w:t>103</w:t>
            </w:r>
          </w:p>
        </w:tc>
        <w:tc>
          <w:tcPr>
            <w:tcW w:w="1137" w:type="dxa"/>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val="en-US"/>
              </w:rPr>
            </w:pPr>
            <w:r w:rsidRPr="00F852EA">
              <w:rPr>
                <w:rFonts w:cs="Arial"/>
                <w:color w:val="000000"/>
                <w:lang w:val="en-US"/>
              </w:rPr>
              <w:t>OrdRejReason</w:t>
            </w:r>
          </w:p>
        </w:tc>
        <w:tc>
          <w:tcPr>
            <w:tcW w:w="5795" w:type="dxa"/>
            <w:tcBorders>
              <w:top w:val="single" w:sz="4" w:space="0" w:color="000000"/>
              <w:left w:val="single" w:sz="4" w:space="0" w:color="000000"/>
              <w:bottom w:val="single" w:sz="4" w:space="0" w:color="000000"/>
            </w:tcBorders>
          </w:tcPr>
          <w:p w:rsidR="00EF5A03" w:rsidRDefault="00EF5A03" w:rsidP="004B7012">
            <w:pPr>
              <w:jc w:val="both"/>
              <w:rPr>
                <w:rFonts w:cs="Arial"/>
                <w:color w:val="000000"/>
                <w:lang w:eastAsia="zh-CN"/>
              </w:rPr>
            </w:pPr>
            <w:r>
              <w:rPr>
                <w:rFonts w:cs="Arial" w:hint="eastAsia"/>
                <w:color w:val="000000"/>
                <w:lang w:eastAsia="zh-CN"/>
              </w:rPr>
              <w:t>对于申报响应，为</w:t>
            </w:r>
            <w:r>
              <w:rPr>
                <w:rFonts w:cs="Arial" w:hint="eastAsia"/>
                <w:color w:val="000000"/>
                <w:lang w:val="en-US" w:eastAsia="zh-CN"/>
              </w:rPr>
              <w:t>申报</w:t>
            </w:r>
            <w:r w:rsidRPr="00F852EA">
              <w:rPr>
                <w:rFonts w:cs="Arial"/>
                <w:color w:val="000000"/>
                <w:lang w:val="en-US"/>
              </w:rPr>
              <w:t>错误信息，供柜台系统读取错误信息，进行错误处理。</w:t>
            </w:r>
            <w:r>
              <w:rPr>
                <w:rFonts w:cs="Arial" w:hint="eastAsia"/>
                <w:color w:val="000000"/>
                <w:lang w:val="en-US" w:eastAsia="zh-CN"/>
              </w:rPr>
              <w:t>申报</w:t>
            </w:r>
            <w:r>
              <w:rPr>
                <w:rFonts w:cs="Arial"/>
                <w:color w:val="000000"/>
                <w:lang w:val="en-US"/>
              </w:rPr>
              <w:t>成功时，该字段取值</w:t>
            </w:r>
            <w:r>
              <w:rPr>
                <w:rFonts w:cs="Arial" w:hint="eastAsia"/>
                <w:color w:val="000000"/>
                <w:lang w:val="en-US" w:eastAsia="zh-CN"/>
              </w:rPr>
              <w:t>为空。申报</w:t>
            </w:r>
            <w:r>
              <w:rPr>
                <w:rFonts w:cs="Arial"/>
                <w:color w:val="000000"/>
                <w:lang w:val="en-US"/>
              </w:rPr>
              <w:t>失败时</w:t>
            </w:r>
            <w:r>
              <w:rPr>
                <w:rFonts w:cs="Arial" w:hint="eastAsia"/>
                <w:color w:val="000000"/>
                <w:lang w:val="en-US" w:eastAsia="zh-CN"/>
              </w:rPr>
              <w:t>，表示</w:t>
            </w:r>
            <w:r>
              <w:rPr>
                <w:rFonts w:cs="Arial"/>
                <w:color w:val="000000"/>
              </w:rPr>
              <w:t>拒绝的理由，</w:t>
            </w:r>
            <w:r>
              <w:rPr>
                <w:rFonts w:cs="Arial" w:hint="eastAsia"/>
                <w:color w:val="000000"/>
                <w:lang w:eastAsia="zh-CN"/>
              </w:rPr>
              <w:t>取值同</w:t>
            </w:r>
            <w:r>
              <w:rPr>
                <w:rFonts w:cs="Arial" w:hint="eastAsia"/>
                <w:color w:val="000000"/>
                <w:lang w:eastAsia="zh-CN"/>
              </w:rPr>
              <w:t>Remark</w:t>
            </w:r>
            <w:r>
              <w:rPr>
                <w:rFonts w:cs="Arial" w:hint="eastAsia"/>
                <w:color w:val="000000"/>
                <w:lang w:eastAsia="zh-CN"/>
              </w:rPr>
              <w:t>字段</w:t>
            </w:r>
            <w:r>
              <w:rPr>
                <w:rFonts w:cs="Arial"/>
                <w:color w:val="000000"/>
              </w:rPr>
              <w:t>。</w:t>
            </w:r>
          </w:p>
          <w:p w:rsidR="00EF5A03" w:rsidRPr="00F852EA" w:rsidRDefault="00EF5A03" w:rsidP="004B7012">
            <w:pPr>
              <w:jc w:val="both"/>
              <w:rPr>
                <w:rFonts w:cs="Arial"/>
                <w:color w:val="000000"/>
                <w:lang w:val="en-US" w:eastAsia="zh-CN"/>
              </w:rPr>
            </w:pPr>
            <w:r>
              <w:rPr>
                <w:rFonts w:cs="Arial" w:hint="eastAsia"/>
                <w:color w:val="000000"/>
                <w:lang w:eastAsia="zh-CN"/>
              </w:rPr>
              <w:t>对于申报撤单成功响应，</w:t>
            </w:r>
            <w:r>
              <w:rPr>
                <w:rFonts w:cs="Arial"/>
                <w:color w:val="000000"/>
                <w:lang w:val="en-US"/>
              </w:rPr>
              <w:t>该字段取值</w:t>
            </w:r>
            <w:r>
              <w:rPr>
                <w:rFonts w:cs="Arial" w:hint="eastAsia"/>
                <w:color w:val="000000"/>
                <w:lang w:val="en-US" w:eastAsia="zh-CN"/>
              </w:rPr>
              <w:t>为空。</w:t>
            </w:r>
          </w:p>
        </w:tc>
        <w:tc>
          <w:tcPr>
            <w:tcW w:w="987" w:type="dxa"/>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eastAsia="zh-CN"/>
              </w:rPr>
            </w:pPr>
            <w:r>
              <w:rPr>
                <w:rFonts w:cs="Arial" w:hint="eastAsia"/>
                <w:color w:val="000000"/>
                <w:lang w:eastAsia="zh-CN"/>
              </w:rPr>
              <w:t>C5</w:t>
            </w:r>
          </w:p>
        </w:tc>
      </w:tr>
      <w:tr w:rsidR="00EF5A03" w:rsidRPr="00917A26" w:rsidTr="004B7012">
        <w:tc>
          <w:tcPr>
            <w:tcW w:w="517" w:type="dxa"/>
            <w:tcBorders>
              <w:top w:val="single" w:sz="4" w:space="0" w:color="000000"/>
              <w:left w:val="single" w:sz="4" w:space="0" w:color="000000"/>
              <w:bottom w:val="single" w:sz="4" w:space="0" w:color="000000"/>
            </w:tcBorders>
          </w:tcPr>
          <w:p w:rsidR="00EF5A03" w:rsidRPr="00917A26" w:rsidRDefault="00EF5A03" w:rsidP="004B7012">
            <w:pPr>
              <w:jc w:val="center"/>
              <w:rPr>
                <w:rFonts w:cs="Arial"/>
                <w:color w:val="000000"/>
                <w:lang w:val="en-US"/>
              </w:rPr>
            </w:pPr>
            <w:r w:rsidRPr="00917A26">
              <w:rPr>
                <w:rFonts w:cs="Arial"/>
              </w:rPr>
              <w:t>32</w:t>
            </w:r>
          </w:p>
        </w:tc>
        <w:tc>
          <w:tcPr>
            <w:tcW w:w="1137"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val="en-US"/>
              </w:rPr>
            </w:pPr>
            <w:r w:rsidRPr="00917A26">
              <w:rPr>
                <w:rFonts w:cs="Arial"/>
              </w:rPr>
              <w:t>LastQty</w:t>
            </w:r>
          </w:p>
        </w:tc>
        <w:tc>
          <w:tcPr>
            <w:tcW w:w="5795"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color w:val="000000"/>
                <w:lang w:eastAsia="zh-CN"/>
              </w:rPr>
            </w:pPr>
            <w:r w:rsidRPr="00917A26">
              <w:rPr>
                <w:rFonts w:cs="Arial" w:hint="eastAsia"/>
                <w:lang w:eastAsia="zh-CN"/>
              </w:rPr>
              <w:t>对于申报撤单成功响应，为</w:t>
            </w:r>
            <w:r w:rsidRPr="00917A26">
              <w:rPr>
                <w:rFonts w:cs="Arial"/>
              </w:rPr>
              <w:t>该</w:t>
            </w:r>
            <w:r w:rsidRPr="00917A26">
              <w:rPr>
                <w:rFonts w:cs="Arial" w:hint="eastAsia"/>
                <w:lang w:eastAsia="zh-CN"/>
              </w:rPr>
              <w:t>撤单成功的</w:t>
            </w:r>
            <w:r w:rsidRPr="00917A26">
              <w:rPr>
                <w:rFonts w:cs="Arial"/>
              </w:rPr>
              <w:t>数量</w:t>
            </w:r>
            <w:r w:rsidRPr="00917A26">
              <w:rPr>
                <w:rFonts w:cs="Arial" w:hint="eastAsia"/>
                <w:lang w:eastAsia="zh-CN"/>
              </w:rPr>
              <w:t>。其他无意义取</w:t>
            </w:r>
            <w:r w:rsidRPr="00917A26">
              <w:rPr>
                <w:rFonts w:cs="Arial" w:hint="eastAsia"/>
                <w:lang w:eastAsia="zh-CN"/>
              </w:rPr>
              <w:t>0</w:t>
            </w:r>
          </w:p>
        </w:tc>
        <w:tc>
          <w:tcPr>
            <w:tcW w:w="987"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jc w:val="both"/>
              <w:rPr>
                <w:rFonts w:cs="Arial"/>
                <w:color w:val="000000"/>
                <w:lang w:eastAsia="zh-CN"/>
              </w:rPr>
            </w:pPr>
            <w:r w:rsidRPr="00917A26">
              <w:rPr>
                <w:rFonts w:cs="Arial"/>
              </w:rPr>
              <w:t>N1</w:t>
            </w:r>
            <w:r w:rsidRPr="00917A26">
              <w:rPr>
                <w:rFonts w:cs="Arial" w:hint="eastAsia"/>
                <w:lang w:eastAsia="zh-CN"/>
              </w:rPr>
              <w:t>2</w:t>
            </w:r>
          </w:p>
        </w:tc>
      </w:tr>
      <w:tr w:rsidR="00EF5A03" w:rsidRPr="00B43B80" w:rsidTr="004B7012">
        <w:tc>
          <w:tcPr>
            <w:tcW w:w="517" w:type="dxa"/>
            <w:tcBorders>
              <w:top w:val="single" w:sz="4" w:space="0" w:color="000000"/>
              <w:left w:val="single" w:sz="4" w:space="0" w:color="000000"/>
              <w:bottom w:val="single" w:sz="4" w:space="0" w:color="000000"/>
            </w:tcBorders>
            <w:vAlign w:val="center"/>
          </w:tcPr>
          <w:p w:rsidR="00EF5A03" w:rsidRPr="00917A26" w:rsidRDefault="00EF5A03" w:rsidP="004B7012">
            <w:pPr>
              <w:jc w:val="center"/>
              <w:rPr>
                <w:rFonts w:cs="Arial"/>
              </w:rPr>
            </w:pPr>
            <w:r w:rsidRPr="00917A26">
              <w:rPr>
                <w:rFonts w:cs="Arial"/>
                <w:color w:val="000000"/>
                <w:lang w:eastAsia="zh-CN"/>
              </w:rPr>
              <w:t>58</w:t>
            </w:r>
          </w:p>
        </w:tc>
        <w:tc>
          <w:tcPr>
            <w:tcW w:w="1137"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rPr>
            </w:pPr>
            <w:r w:rsidRPr="00917A26">
              <w:rPr>
                <w:rFonts w:cs="Arial"/>
                <w:color w:val="000000"/>
                <w:lang w:eastAsia="zh-CN"/>
              </w:rPr>
              <w:t>Text</w:t>
            </w:r>
          </w:p>
        </w:tc>
        <w:tc>
          <w:tcPr>
            <w:tcW w:w="5795" w:type="dxa"/>
            <w:tcBorders>
              <w:top w:val="single" w:sz="4" w:space="0" w:color="000000"/>
              <w:left w:val="single" w:sz="4" w:space="0" w:color="000000"/>
              <w:bottom w:val="single" w:sz="4" w:space="0" w:color="000000"/>
            </w:tcBorders>
            <w:vAlign w:val="center"/>
          </w:tcPr>
          <w:p w:rsidR="00EF5A03" w:rsidRPr="00917A26" w:rsidRDefault="00EF5A03" w:rsidP="004B7012">
            <w:pPr>
              <w:jc w:val="both"/>
              <w:rPr>
                <w:rFonts w:cs="Arial"/>
                <w:lang w:eastAsia="zh-CN"/>
              </w:rPr>
            </w:pPr>
            <w:r w:rsidRPr="00917A26">
              <w:rPr>
                <w:rFonts w:cs="Arial"/>
                <w:color w:val="000000"/>
                <w:lang w:eastAsia="zh-CN"/>
              </w:rPr>
              <w:t>备注</w:t>
            </w:r>
          </w:p>
        </w:tc>
        <w:tc>
          <w:tcPr>
            <w:tcW w:w="987"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jc w:val="both"/>
              <w:rPr>
                <w:rFonts w:cs="Arial"/>
              </w:rPr>
            </w:pPr>
            <w:r w:rsidRPr="00917A26">
              <w:rPr>
                <w:rFonts w:cs="Arial"/>
                <w:color w:val="000000"/>
                <w:lang w:eastAsia="zh-CN"/>
              </w:rPr>
              <w:t>C</w:t>
            </w:r>
            <w:r w:rsidRPr="00917A26">
              <w:rPr>
                <w:rFonts w:cs="Arial" w:hint="eastAsia"/>
                <w:color w:val="000000"/>
                <w:lang w:eastAsia="zh-CN"/>
              </w:rPr>
              <w:t>50</w:t>
            </w:r>
          </w:p>
        </w:tc>
      </w:tr>
    </w:tbl>
    <w:p w:rsidR="00EF5A03" w:rsidRDefault="00EF5A03" w:rsidP="00EF5A03"/>
    <w:p w:rsidR="00EF5A03" w:rsidRDefault="00EF5A03" w:rsidP="00E90DDB">
      <w:pPr>
        <w:pStyle w:val="2"/>
        <w:rPr>
          <w:b w:val="0"/>
          <w:bCs w:val="0"/>
          <w:lang w:eastAsia="zh-CN"/>
        </w:rPr>
      </w:pPr>
      <w:bookmarkStart w:id="150" w:name="_Toc2672551"/>
      <w:r w:rsidRPr="00D44F0B">
        <w:rPr>
          <w:rFonts w:hint="eastAsia"/>
          <w:b w:val="0"/>
          <w:bCs w:val="0"/>
          <w:lang w:eastAsia="zh-CN"/>
        </w:rPr>
        <w:t>申报撤单失败响应消息</w:t>
      </w:r>
      <w:bookmarkEnd w:id="150"/>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sidRPr="00DF1BD7">
              <w:rPr>
                <w:rFonts w:hint="eastAsia"/>
                <w:b/>
              </w:rPr>
              <w:t>OrderCancelReject</w:t>
            </w:r>
            <w:r>
              <w:rPr>
                <w:rFonts w:hint="eastAsia"/>
                <w:b/>
                <w:lang w:eastAsia="zh-CN"/>
              </w:rPr>
              <w:t xml:space="preserve"> (</w:t>
            </w:r>
            <w:r>
              <w:rPr>
                <w:rFonts w:cs="Arial" w:hint="eastAsia"/>
                <w:b/>
                <w:color w:val="000000"/>
                <w:lang w:eastAsia="zh-CN"/>
              </w:rPr>
              <w:t>r</w:t>
            </w:r>
            <w:r w:rsidRPr="00724108">
              <w:rPr>
                <w:rFonts w:cs="Arial" w:hint="eastAsia"/>
                <w:b/>
                <w:color w:val="000000"/>
                <w:lang w:eastAsia="zh-CN"/>
              </w:rPr>
              <w:t>esp</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Pr="001B7112" w:rsidRDefault="00EF5A03" w:rsidP="004B7012">
            <w:pPr>
              <w:pStyle w:val="WinDescr"/>
              <w:snapToGrid w:val="0"/>
              <w:rPr>
                <w:b/>
              </w:rPr>
            </w:pPr>
            <w:r w:rsidRPr="00DF1BD7">
              <w:rPr>
                <w:b/>
              </w:rPr>
              <w:t>申报</w:t>
            </w:r>
            <w:r w:rsidRPr="008E6ED5">
              <w:rPr>
                <w:rFonts w:hint="eastAsia"/>
                <w:b/>
                <w:bCs/>
              </w:rPr>
              <w:t>撤单</w:t>
            </w:r>
            <w:r>
              <w:rPr>
                <w:rFonts w:hint="eastAsia"/>
                <w:b/>
                <w:bCs/>
                <w:lang w:eastAsia="zh-CN"/>
              </w:rPr>
              <w:t>失败</w:t>
            </w:r>
            <w:r w:rsidRPr="008E6ED5">
              <w:rPr>
                <w:rFonts w:hint="eastAsia"/>
                <w:b/>
                <w:bCs/>
              </w:rPr>
              <w:t>响应消息</w:t>
            </w:r>
          </w:p>
        </w:tc>
      </w:tr>
      <w:tr w:rsidR="00EF5A03" w:rsidRPr="00A53D7E"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Pr="00A53D7E" w:rsidRDefault="00EF5A03" w:rsidP="004B7012">
            <w:pPr>
              <w:pStyle w:val="WinDescr"/>
              <w:snapToGrid w:val="0"/>
              <w:rPr>
                <w:b/>
                <w:color w:val="000000"/>
              </w:rPr>
            </w:pPr>
            <w:r w:rsidRPr="00A53D7E">
              <w:rPr>
                <w:b/>
                <w:color w:val="000000"/>
              </w:rPr>
              <w:t>描述：</w:t>
            </w:r>
          </w:p>
          <w:p w:rsidR="00EF5A03" w:rsidRPr="00A53D7E" w:rsidRDefault="00EF5A03" w:rsidP="004B7012">
            <w:pPr>
              <w:pStyle w:val="WinDescrLeft"/>
              <w:rPr>
                <w:color w:val="000000"/>
                <w:shd w:val="clear" w:color="auto" w:fill="FFFF00"/>
                <w:lang w:val="en-US"/>
              </w:rPr>
            </w:pPr>
            <w:r w:rsidRPr="005A095D">
              <w:rPr>
                <w:rFonts w:hint="eastAsia"/>
                <w:lang w:val="en-US" w:eastAsia="zh-CN"/>
              </w:rPr>
              <w:t>同大宗</w:t>
            </w:r>
            <w:ins w:id="151" w:author="USER" w:date="2018-11-09T19:21:00Z">
              <w:r w:rsidR="00EC66C1">
                <w:rPr>
                  <w:rFonts w:hint="eastAsia"/>
                  <w:lang w:val="en-US" w:eastAsia="zh-CN"/>
                </w:rPr>
                <w:t>交易</w:t>
              </w:r>
            </w:ins>
            <w:r w:rsidRPr="005A095D">
              <w:rPr>
                <w:rFonts w:hint="eastAsia"/>
                <w:lang w:val="en-US" w:eastAsia="zh-CN"/>
              </w:rPr>
              <w:t>业务</w:t>
            </w:r>
            <w:r>
              <w:rPr>
                <w:rFonts w:hint="eastAsia"/>
                <w:lang w:val="en-US" w:eastAsia="zh-CN"/>
              </w:rPr>
              <w:t>申报撤单失败响应消息</w:t>
            </w:r>
            <w:r>
              <w:rPr>
                <w:rFonts w:hint="eastAsia"/>
                <w:bCs/>
                <w:lang w:eastAsia="zh-CN"/>
              </w:rPr>
              <w:t>。</w:t>
            </w:r>
            <w:ins w:id="152" w:author="明坤 王" w:date="2019-01-31T13:59:00Z">
              <w:r w:rsidR="004149FC">
                <w:rPr>
                  <w:rFonts w:hint="eastAsia"/>
                  <w:lang w:eastAsia="zh-CN"/>
                </w:rPr>
                <w:t>参见</w:t>
              </w:r>
              <w:r w:rsidR="004149FC">
                <w:rPr>
                  <w:rFonts w:hint="eastAsia"/>
                  <w:lang w:eastAsia="zh-CN"/>
                </w:rPr>
                <w:t>I</w:t>
              </w:r>
              <w:r w:rsidR="004149FC">
                <w:rPr>
                  <w:lang w:eastAsia="zh-CN"/>
                </w:rPr>
                <w:t>S105</w:t>
              </w:r>
              <w:r w:rsidR="004149FC">
                <w:rPr>
                  <w:rFonts w:hint="eastAsia"/>
                  <w:lang w:eastAsia="zh-CN"/>
                </w:rPr>
                <w:t>上海证券交易所综合业务平台市场参与者接口规格说明书</w:t>
              </w:r>
              <w:r w:rsidR="004149FC">
                <w:rPr>
                  <w:rFonts w:hint="eastAsia"/>
                  <w:lang w:eastAsia="zh-CN"/>
                </w:rPr>
                <w:t>1</w:t>
              </w:r>
              <w:r w:rsidR="004149FC">
                <w:rPr>
                  <w:lang w:eastAsia="zh-CN"/>
                </w:rPr>
                <w:t>.42</w:t>
              </w:r>
              <w:r w:rsidR="004149FC">
                <w:rPr>
                  <w:rFonts w:hint="eastAsia"/>
                  <w:lang w:eastAsia="zh-CN"/>
                </w:rPr>
                <w:t>版</w:t>
              </w:r>
              <w:r w:rsidR="004149FC">
                <w:rPr>
                  <w:rFonts w:hint="eastAsia"/>
                  <w:lang w:eastAsia="zh-CN"/>
                </w:rPr>
                <w:t>_</w:t>
              </w:r>
              <w:r w:rsidR="004149FC">
                <w:rPr>
                  <w:lang w:eastAsia="zh-CN"/>
                </w:rPr>
                <w:t>20180926</w:t>
              </w:r>
              <w:r w:rsidR="004149FC">
                <w:rPr>
                  <w:rFonts w:hint="eastAsia"/>
                  <w:lang w:eastAsia="zh-CN"/>
                </w:rPr>
                <w:t>中</w:t>
              </w:r>
              <w:r w:rsidR="004149FC">
                <w:rPr>
                  <w:rFonts w:hint="eastAsia"/>
                  <w:lang w:eastAsia="zh-CN"/>
                </w:rPr>
                <w:t>2</w:t>
              </w:r>
              <w:r w:rsidR="004149FC">
                <w:rPr>
                  <w:lang w:eastAsia="zh-CN"/>
                </w:rPr>
                <w:t>.8</w:t>
              </w:r>
              <w:r w:rsidR="004149FC">
                <w:rPr>
                  <w:rFonts w:hint="eastAsia"/>
                  <w:lang w:eastAsia="zh-CN"/>
                </w:rPr>
                <w:t>章节。</w:t>
              </w:r>
            </w:ins>
          </w:p>
        </w:tc>
      </w:tr>
    </w:tbl>
    <w:p w:rsidR="00EF5A03" w:rsidRPr="00EC66C1" w:rsidRDefault="00EF5A03" w:rsidP="00EF5A03">
      <w:pPr>
        <w:rPr>
          <w:lang w:eastAsia="zh-CN"/>
        </w:rPr>
      </w:pPr>
    </w:p>
    <w:p w:rsidR="00EF5A03" w:rsidRDefault="00EF5A03" w:rsidP="00EF5A03"/>
    <w:p w:rsidR="00EF5A03" w:rsidRDefault="00EF5A03" w:rsidP="00E90DDB">
      <w:pPr>
        <w:pStyle w:val="2"/>
        <w:rPr>
          <w:bCs w:val="0"/>
        </w:rPr>
      </w:pPr>
      <w:bookmarkStart w:id="153" w:name="_Toc359568006"/>
      <w:bookmarkStart w:id="154" w:name="_Toc2672552"/>
      <w:r>
        <w:rPr>
          <w:rFonts w:hint="eastAsia"/>
          <w:bCs w:val="0"/>
          <w:lang w:eastAsia="zh-CN"/>
        </w:rPr>
        <w:t>执行报告消息</w:t>
      </w:r>
      <w:bookmarkEnd w:id="153"/>
      <w:bookmarkEnd w:id="154"/>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Pr="008E6ED5" w:rsidRDefault="00EF5A03" w:rsidP="004B7012">
            <w:pPr>
              <w:pStyle w:val="WinDescr"/>
              <w:snapToGrid w:val="0"/>
              <w:rPr>
                <w:b/>
                <w:lang w:eastAsia="zh-CN"/>
              </w:rPr>
            </w:pPr>
            <w:r w:rsidRPr="008E6ED5">
              <w:rPr>
                <w:rFonts w:cs="Arial" w:hint="eastAsia"/>
                <w:b/>
                <w:color w:val="000000"/>
                <w:lang w:eastAsia="zh-CN"/>
              </w:rPr>
              <w:t>ExecutionReport</w:t>
            </w:r>
            <w:r w:rsidRPr="008E6ED5" w:rsidDel="00C449B0">
              <w:rPr>
                <w:b/>
                <w:lang w:eastAsia="zh-CN"/>
              </w:rPr>
              <w:t xml:space="preserve"> </w:t>
            </w:r>
            <w:r>
              <w:rPr>
                <w:rFonts w:hint="eastAsia"/>
                <w:b/>
                <w:lang w:eastAsia="zh-CN"/>
              </w:rPr>
              <w:t>(</w:t>
            </w:r>
            <w:r>
              <w:rPr>
                <w:rFonts w:cs="Arial" w:hint="eastAsia"/>
                <w:b/>
                <w:color w:val="000000"/>
                <w:lang w:eastAsia="zh-CN"/>
              </w:rPr>
              <w:t>e</w:t>
            </w:r>
            <w:r w:rsidRPr="00724108">
              <w:rPr>
                <w:rFonts w:cs="Arial" w:hint="eastAsia"/>
                <w:b/>
                <w:color w:val="000000"/>
                <w:lang w:eastAsia="zh-CN"/>
              </w:rPr>
              <w:t>xec</w:t>
            </w:r>
            <w:r>
              <w:rPr>
                <w:rFonts w:cs="Arial" w:hint="eastAsia"/>
                <w:b/>
                <w:color w:val="000000"/>
                <w:lang w:eastAsia="zh-CN"/>
              </w:rPr>
              <w:t>r</w:t>
            </w:r>
            <w:r w:rsidRPr="00724108">
              <w:rPr>
                <w:rFonts w:cs="Arial" w:hint="eastAsia"/>
                <w:b/>
                <w:color w:val="000000"/>
                <w:lang w:eastAsia="zh-CN"/>
              </w:rPr>
              <w:t>eport</w:t>
            </w:r>
            <w:r>
              <w:rPr>
                <w:rFonts w:cs="Arial" w:hint="eastAsia"/>
                <w:b/>
                <w:color w:val="000000"/>
                <w:lang w:eastAsia="zh-CN"/>
              </w:rPr>
              <w:t>t</w:t>
            </w:r>
            <w:r w:rsidRPr="00724108">
              <w:rPr>
                <w:rFonts w:cs="Arial" w:hint="eastAsia"/>
                <w:b/>
                <w:color w:val="000000"/>
                <w:lang w:eastAsia="zh-CN"/>
              </w:rPr>
              <w:t>ext</w:t>
            </w:r>
            <w:r>
              <w:rPr>
                <w:rFonts w:hint="eastAsia"/>
                <w:b/>
                <w:lang w:eastAsia="zh-CN"/>
              </w:rPr>
              <w: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b/>
              </w:rPr>
              <w:t>实时</w:t>
            </w:r>
            <w:r>
              <w:rPr>
                <w:rFonts w:hint="eastAsia"/>
                <w:b/>
                <w:lang w:eastAsia="zh-CN"/>
              </w:rPr>
              <w:t>执行报告消息</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Pr="00482010" w:rsidRDefault="00EF5A03" w:rsidP="004B7012">
            <w:pPr>
              <w:pStyle w:val="WinDescrLeft"/>
              <w:rPr>
                <w:color w:val="FF0000"/>
                <w:shd w:val="clear" w:color="auto" w:fill="FFFF00"/>
                <w:lang w:eastAsia="zh-CN"/>
              </w:rPr>
            </w:pPr>
            <w:r>
              <w:rPr>
                <w:rFonts w:hint="eastAsia"/>
                <w:bCs/>
                <w:lang w:eastAsia="zh-CN"/>
              </w:rPr>
              <w:t>执行报告表中的</w:t>
            </w:r>
            <w:r>
              <w:rPr>
                <w:rFonts w:hint="eastAsia"/>
                <w:bCs/>
                <w:lang w:eastAsia="zh-CN"/>
              </w:rPr>
              <w:t>execreporttext</w:t>
            </w:r>
            <w:r>
              <w:rPr>
                <w:rFonts w:hint="eastAsia"/>
                <w:bCs/>
                <w:lang w:eastAsia="zh-CN"/>
              </w:rPr>
              <w:t>字段数据。</w:t>
            </w:r>
          </w:p>
        </w:tc>
      </w:tr>
    </w:tbl>
    <w:p w:rsidR="00EF5A03" w:rsidRDefault="00EF5A03" w:rsidP="00EF5A03">
      <w:pPr>
        <w:rPr>
          <w:lang w:val="en-US"/>
        </w:rPr>
      </w:pPr>
    </w:p>
    <w:tbl>
      <w:tblPr>
        <w:tblW w:w="0" w:type="auto"/>
        <w:tblInd w:w="-5" w:type="dxa"/>
        <w:tblCellMar>
          <w:left w:w="57" w:type="dxa"/>
          <w:right w:w="57" w:type="dxa"/>
        </w:tblCellMar>
        <w:tblLook w:val="0000"/>
      </w:tblPr>
      <w:tblGrid>
        <w:gridCol w:w="644"/>
        <w:gridCol w:w="530"/>
        <w:gridCol w:w="1174"/>
        <w:gridCol w:w="5356"/>
        <w:gridCol w:w="726"/>
      </w:tblGrid>
      <w:tr w:rsidR="00EF5A03" w:rsidTr="004B7012">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jc w:val="center"/>
              <w:rPr>
                <w:b/>
                <w:lang w:val="en-US"/>
              </w:rPr>
            </w:pPr>
            <w:r>
              <w:rPr>
                <w:b/>
                <w:lang w:val="en-US"/>
              </w:rPr>
              <w:t>序号</w:t>
            </w:r>
          </w:p>
        </w:tc>
        <w:tc>
          <w:tcPr>
            <w:tcW w:w="0" w:type="auto"/>
            <w:gridSpan w:val="2"/>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字段名</w:t>
            </w:r>
          </w:p>
        </w:tc>
        <w:tc>
          <w:tcPr>
            <w:tcW w:w="0" w:type="auto"/>
            <w:tcBorders>
              <w:top w:val="single" w:sz="4" w:space="0" w:color="000000"/>
              <w:left w:val="single" w:sz="4" w:space="0" w:color="000000"/>
              <w:bottom w:val="single" w:sz="4" w:space="0" w:color="000000"/>
            </w:tcBorders>
            <w:shd w:val="clear" w:color="auto" w:fill="C0C0C0"/>
          </w:tcPr>
          <w:p w:rsidR="00EF5A03" w:rsidRDefault="00EF5A03" w:rsidP="004B7012">
            <w:pPr>
              <w:snapToGrid w:val="0"/>
              <w:rPr>
                <w:b/>
                <w:lang w:val="en-US"/>
              </w:rPr>
            </w:pPr>
            <w:r>
              <w:rPr>
                <w:b/>
                <w:lang w:val="en-US"/>
              </w:rPr>
              <w:t>字段描述</w:t>
            </w:r>
          </w:p>
        </w:tc>
        <w:tc>
          <w:tcPr>
            <w:tcW w:w="0" w:type="auto"/>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Default="00EF5A03" w:rsidP="004B7012">
            <w:pPr>
              <w:snapToGrid w:val="0"/>
              <w:rPr>
                <w:b/>
                <w:lang w:val="en-US"/>
              </w:rPr>
            </w:pPr>
            <w:r>
              <w:rPr>
                <w:b/>
                <w:lang w:val="en-US"/>
              </w:rPr>
              <w:t>类型</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color w:val="000000"/>
                <w:lang w:val="en-US"/>
              </w:rPr>
            </w:pP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rPr>
            </w:pPr>
            <w:r>
              <w:rPr>
                <w:rFonts w:cs="Arial"/>
                <w:color w:val="000000"/>
              </w:rPr>
              <w:t>标准消息头</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val="en-US" w:eastAsia="zh-CN"/>
              </w:rPr>
            </w:pPr>
            <w:r w:rsidRPr="00F852EA">
              <w:rPr>
                <w:rFonts w:cs="Arial"/>
                <w:color w:val="000000"/>
                <w:lang w:val="en-US"/>
              </w:rPr>
              <w:t>MsgType</w:t>
            </w:r>
            <w:r w:rsidRPr="00F852EA">
              <w:rPr>
                <w:rFonts w:cs="Arial" w:hint="eastAsia"/>
                <w:color w:val="000000"/>
                <w:lang w:val="en-US"/>
              </w:rPr>
              <w:t>取值为：</w:t>
            </w:r>
            <w:r w:rsidRPr="00F852EA">
              <w:rPr>
                <w:rFonts w:cs="Arial" w:hint="eastAsia"/>
                <w:color w:val="000000"/>
                <w:lang w:val="en-US"/>
              </w:rPr>
              <w:t>8=</w:t>
            </w:r>
            <w:r w:rsidRPr="00F852EA">
              <w:rPr>
                <w:rFonts w:cs="Arial" w:hint="eastAsia"/>
                <w:color w:val="000000"/>
                <w:lang w:val="en-US"/>
              </w:rPr>
              <w:t>成交</w:t>
            </w:r>
            <w:r>
              <w:rPr>
                <w:rFonts w:cs="Arial" w:hint="eastAsia"/>
                <w:color w:val="000000"/>
                <w:lang w:val="en-US" w:eastAsia="zh-CN"/>
              </w:rPr>
              <w:t>回报</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jc w:val="both"/>
              <w:rPr>
                <w:rFonts w:cs="Arial"/>
                <w:color w:val="000000"/>
                <w:lang w:val="en-US"/>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jc w:val="center"/>
              <w:rPr>
                <w:rFonts w:cs="Arial"/>
              </w:rPr>
            </w:pPr>
            <w:r w:rsidRPr="00F852EA">
              <w:rPr>
                <w:rFonts w:cs="Arial" w:hint="eastAsia"/>
              </w:rPr>
              <w:t>11</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ClOrdID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rPr>
                <w:rFonts w:cs="Arial"/>
              </w:rPr>
            </w:pPr>
            <w:r w:rsidRPr="00F852EA">
              <w:rPr>
                <w:rFonts w:cs="Arial"/>
              </w:rPr>
              <w:t>会员内部</w:t>
            </w:r>
            <w:r>
              <w:rPr>
                <w:rFonts w:cs="Arial" w:hint="eastAsia"/>
                <w:lang w:eastAsia="zh-CN"/>
              </w:rPr>
              <w:t>编号，</w:t>
            </w:r>
            <w:r w:rsidRPr="00F852EA">
              <w:rPr>
                <w:rFonts w:cs="Arial" w:hint="eastAsia"/>
              </w:rPr>
              <w:t xml:space="preserve"> </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Pr>
                <w:rFonts w:cs="Arial" w:hint="eastAsia"/>
                <w:lang w:eastAsia="zh-CN"/>
              </w:rPr>
              <w:t>C</w:t>
            </w:r>
            <w:r w:rsidRPr="00F852EA">
              <w:rPr>
                <w:rFonts w:cs="Arial"/>
              </w:rPr>
              <w:t>10</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hint="eastAsia"/>
              </w:rPr>
              <w:lastRenderedPageBreak/>
              <w:t>37</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rPr>
              <w:t>OrderID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sidRPr="00F852EA">
              <w:rPr>
                <w:rFonts w:cs="Arial" w:hint="eastAsia"/>
              </w:rPr>
              <w:t>交易所</w:t>
            </w:r>
            <w:r>
              <w:rPr>
                <w:rFonts w:cs="Arial" w:hint="eastAsia"/>
                <w:lang w:eastAsia="zh-CN"/>
              </w:rPr>
              <w:t>订单编号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Pr>
                <w:rFonts w:cs="Arial" w:hint="eastAsia"/>
                <w:lang w:eastAsia="zh-CN"/>
              </w:rPr>
              <w:t>C</w:t>
            </w:r>
            <w:r w:rsidRPr="00F852EA">
              <w:rPr>
                <w:rFonts w:cs="Arial"/>
              </w:rPr>
              <w:t>1</w:t>
            </w:r>
            <w:r>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rPr>
                <w:rFonts w:cs="Arial" w:hint="eastAsia"/>
              </w:rPr>
              <w:t>17</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color w:val="000000"/>
              </w:rPr>
            </w:pPr>
            <w:r w:rsidRPr="00917A26">
              <w:rPr>
                <w:rFonts w:cs="Arial"/>
                <w:color w:val="000000"/>
              </w:rPr>
              <w:t>ExecID</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rPr>
                <w:rFonts w:cs="Arial"/>
                <w:lang w:eastAsia="zh-CN"/>
              </w:rPr>
            </w:pPr>
            <w:r w:rsidRPr="00917A26">
              <w:rPr>
                <w:rFonts w:cs="Arial"/>
              </w:rPr>
              <w:t>成交编号</w:t>
            </w:r>
            <w:r w:rsidRPr="00917A26">
              <w:rPr>
                <w:rFonts w:cs="Arial" w:hint="eastAsia"/>
                <w:lang w:eastAsia="zh-CN"/>
              </w:rPr>
              <w:t>，目前本业务有效位用到</w:t>
            </w:r>
            <w:r w:rsidRPr="00917A26">
              <w:rPr>
                <w:rFonts w:cs="Arial" w:hint="eastAsia"/>
                <w:lang w:eastAsia="zh-CN"/>
              </w:rPr>
              <w:t>10</w:t>
            </w:r>
            <w:r w:rsidRPr="00917A26">
              <w:rPr>
                <w:rFonts w:cs="Arial" w:hint="eastAsia"/>
                <w:lang w:eastAsia="zh-CN"/>
              </w:rPr>
              <w:t>位，后期将逐步扩展位数，注意做好相关技术准备工作</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lang w:eastAsia="zh-CN"/>
              </w:rPr>
            </w:pPr>
            <w:r w:rsidRPr="00917A26">
              <w:rPr>
                <w:rFonts w:cs="Arial" w:hint="eastAsia"/>
                <w:lang w:eastAsia="zh-CN"/>
              </w:rPr>
              <w:t>C</w:t>
            </w:r>
            <w:r w:rsidRPr="00917A26">
              <w:rPr>
                <w:rFonts w:cs="Arial"/>
              </w:rPr>
              <w:t>1</w:t>
            </w:r>
            <w:r w:rsidRPr="00917A26">
              <w:rPr>
                <w:rFonts w:cs="Arial" w:hint="eastAsia"/>
                <w:lang w:eastAsia="zh-CN"/>
              </w:rPr>
              <w:t>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cs="Arial" w:hint="eastAsia"/>
                <w:color w:val="000000"/>
              </w:rPr>
              <w:t>1180</w:t>
            </w:r>
          </w:p>
        </w:tc>
        <w:tc>
          <w:tcPr>
            <w:tcW w:w="0" w:type="auto"/>
            <w:gridSpan w:val="2"/>
            <w:tcBorders>
              <w:top w:val="single" w:sz="4" w:space="0" w:color="000000"/>
              <w:left w:val="single" w:sz="4" w:space="0" w:color="000000"/>
              <w:bottom w:val="single" w:sz="4" w:space="0" w:color="000000"/>
            </w:tcBorders>
          </w:tcPr>
          <w:p w:rsidR="00EF5A03" w:rsidRDefault="003A53CF" w:rsidP="004B7012">
            <w:pPr>
              <w:snapToGrid w:val="0"/>
              <w:rPr>
                <w:rFonts w:cs="Arial"/>
                <w:color w:val="000000"/>
              </w:rPr>
            </w:pPr>
            <w:hyperlink r:id="rId22" w:tgtFrame="tagFrame" w:history="1">
              <w:r w:rsidR="00EF5A03" w:rsidRPr="00B30B9F">
                <w:rPr>
                  <w:color w:val="000000"/>
                </w:rPr>
                <w:t>ApplID</w:t>
              </w:r>
            </w:hyperlink>
          </w:p>
        </w:tc>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rPr>
                <w:rFonts w:cs="Arial"/>
                <w:lang w:eastAsia="zh-CN"/>
              </w:rPr>
            </w:pPr>
            <w:r>
              <w:rPr>
                <w:rFonts w:cs="Arial" w:hint="eastAsia"/>
                <w:color w:val="000000"/>
              </w:rPr>
              <w:t>消息应用标识，取值同数据库中请求业务类型</w:t>
            </w:r>
            <w:r>
              <w:rPr>
                <w:rFonts w:cs="Arial" w:hint="eastAsia"/>
                <w:color w:val="000000"/>
              </w:rPr>
              <w:t>reqid</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lang w:eastAsia="zh-CN"/>
              </w:rPr>
            </w:pPr>
            <w:r>
              <w:rPr>
                <w:rFonts w:cs="Arial" w:hint="eastAsia"/>
                <w:lang w:eastAsia="zh-CN"/>
              </w:rPr>
              <w:t>C3</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48</w:t>
            </w:r>
          </w:p>
        </w:tc>
        <w:tc>
          <w:tcPr>
            <w:tcW w:w="0" w:type="auto"/>
            <w:gridSpan w:val="2"/>
            <w:tcBorders>
              <w:top w:val="single" w:sz="4" w:space="0" w:color="000000"/>
              <w:left w:val="single" w:sz="4" w:space="0" w:color="000000"/>
              <w:bottom w:val="single" w:sz="4" w:space="0" w:color="000000"/>
            </w:tcBorders>
            <w:vAlign w:val="center"/>
          </w:tcPr>
          <w:p w:rsidR="00EF5A03" w:rsidRPr="00B30B9F" w:rsidRDefault="00EF5A03" w:rsidP="004B7012">
            <w:pPr>
              <w:snapToGrid w:val="0"/>
              <w:rPr>
                <w:rFonts w:cs="Arial"/>
                <w:color w:val="000000"/>
              </w:rPr>
            </w:pPr>
            <w:r w:rsidRPr="00B30B9F">
              <w:rPr>
                <w:rFonts w:cs="Arial"/>
                <w:color w:val="000000"/>
              </w:rPr>
              <w:t>SecurityID</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证券代码</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rPr>
              <w:t>C6</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31</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LastPx</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hint="eastAsia"/>
              </w:rPr>
              <w:t>价格</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N1</w:t>
            </w:r>
            <w:r>
              <w:rPr>
                <w:rFonts w:cs="Arial" w:hint="eastAsia"/>
                <w:lang w:eastAsia="zh-CN"/>
              </w:rPr>
              <w:t>1</w:t>
            </w:r>
            <w:r w:rsidRPr="00F852EA">
              <w:rPr>
                <w:rFonts w:cs="Arial"/>
              </w:rPr>
              <w:t>(</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32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LastQty</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lang w:eastAsia="zh-CN"/>
              </w:rPr>
            </w:pPr>
            <w:r w:rsidRPr="00F852EA">
              <w:rPr>
                <w:rFonts w:cs="Arial"/>
              </w:rPr>
              <w:t>该笔成交数量</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lang w:eastAsia="zh-CN"/>
              </w:rPr>
            </w:pPr>
            <w:r w:rsidRPr="00F852EA">
              <w:rPr>
                <w:rFonts w:cs="Arial"/>
              </w:rPr>
              <w:t>N1</w:t>
            </w:r>
            <w:r>
              <w:rPr>
                <w:rFonts w:cs="Arial" w:hint="eastAsia"/>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Pr>
                <w:rFonts w:hint="eastAsia"/>
                <w:lang w:eastAsia="zh-CN"/>
              </w:rPr>
              <w:t>8504</w:t>
            </w:r>
          </w:p>
        </w:tc>
        <w:tc>
          <w:tcPr>
            <w:tcW w:w="0" w:type="auto"/>
            <w:gridSpan w:val="2"/>
            <w:tcBorders>
              <w:top w:val="single" w:sz="4" w:space="0" w:color="000000"/>
              <w:left w:val="single" w:sz="4" w:space="0" w:color="000000"/>
              <w:bottom w:val="single" w:sz="4" w:space="0" w:color="000000"/>
            </w:tcBorders>
          </w:tcPr>
          <w:p w:rsidR="00EF5A03" w:rsidRPr="00F852EA" w:rsidRDefault="00EF5A03" w:rsidP="004B7012">
            <w:pPr>
              <w:snapToGrid w:val="0"/>
              <w:rPr>
                <w:rFonts w:cs="Arial"/>
              </w:rPr>
            </w:pPr>
            <w:r>
              <w:rPr>
                <w:rFonts w:hint="eastAsia"/>
              </w:rPr>
              <w:t>TotalValueTraded</w:t>
            </w:r>
          </w:p>
        </w:tc>
        <w:tc>
          <w:tcPr>
            <w:tcW w:w="0" w:type="auto"/>
            <w:tcBorders>
              <w:top w:val="single" w:sz="4" w:space="0" w:color="000000"/>
              <w:left w:val="single" w:sz="4" w:space="0" w:color="000000"/>
              <w:bottom w:val="single" w:sz="4" w:space="0" w:color="000000"/>
            </w:tcBorders>
          </w:tcPr>
          <w:p w:rsidR="00EF5A03" w:rsidRDefault="00EF5A03" w:rsidP="004B7012">
            <w:pPr>
              <w:snapToGrid w:val="0"/>
              <w:jc w:val="both"/>
              <w:rPr>
                <w:lang w:val="en-US" w:eastAsia="zh-CN"/>
              </w:rPr>
            </w:pPr>
            <w:r>
              <w:rPr>
                <w:lang w:val="en-US"/>
              </w:rPr>
              <w:t>成交</w:t>
            </w:r>
            <w:r>
              <w:rPr>
                <w:rFonts w:hint="eastAsia"/>
                <w:lang w:val="en-US" w:eastAsia="zh-CN"/>
              </w:rPr>
              <w:t>金额</w:t>
            </w:r>
          </w:p>
          <w:p w:rsidR="00EF5A03" w:rsidRDefault="00EF5A03" w:rsidP="004B7012">
            <w:pPr>
              <w:snapToGrid w:val="0"/>
              <w:jc w:val="both"/>
              <w:rPr>
                <w:lang w:val="en-US" w:eastAsia="zh-CN"/>
              </w:rPr>
            </w:pPr>
            <w:r>
              <w:rPr>
                <w:rFonts w:hint="eastAsia"/>
                <w:lang w:val="en-US" w:eastAsia="zh-CN"/>
              </w:rPr>
              <w:t>对于</w:t>
            </w:r>
            <w:r>
              <w:rPr>
                <w:rFonts w:hint="eastAsia"/>
                <w:lang w:eastAsia="zh-CN"/>
              </w:rPr>
              <w:t>国债预发行价格招标，计算方式为</w:t>
            </w:r>
            <w:r>
              <w:rPr>
                <w:rFonts w:hint="eastAsia"/>
              </w:rPr>
              <w:t>价格</w:t>
            </w:r>
            <w:r>
              <w:t>x</w:t>
            </w:r>
            <w:r>
              <w:rPr>
                <w:rFonts w:hint="eastAsia"/>
              </w:rPr>
              <w:t>数量</w:t>
            </w:r>
            <w:r>
              <w:t>*10</w:t>
            </w:r>
            <w:r>
              <w:rPr>
                <w:rFonts w:hint="eastAsia"/>
                <w:lang w:eastAsia="zh-CN"/>
              </w:rPr>
              <w:t>；</w:t>
            </w:r>
          </w:p>
          <w:p w:rsidR="002D23C9" w:rsidRDefault="00EF5A03" w:rsidP="004B7012">
            <w:pPr>
              <w:snapToGrid w:val="0"/>
              <w:jc w:val="both"/>
              <w:rPr>
                <w:ins w:id="155" w:author="USER" w:date="2018-11-09T19:23:00Z"/>
                <w:lang w:eastAsia="zh-CN"/>
              </w:rPr>
            </w:pPr>
            <w:r>
              <w:rPr>
                <w:rFonts w:hint="eastAsia"/>
                <w:lang w:val="en-US" w:eastAsia="zh-CN"/>
              </w:rPr>
              <w:t>对于</w:t>
            </w:r>
            <w:r>
              <w:rPr>
                <w:rFonts w:hint="eastAsia"/>
                <w:lang w:eastAsia="zh-CN"/>
              </w:rPr>
              <w:t>国债预发行利率招标，计算方式为</w:t>
            </w:r>
            <w:r>
              <w:rPr>
                <w:rFonts w:hint="eastAsia"/>
              </w:rPr>
              <w:t>数量</w:t>
            </w:r>
            <w:r>
              <w:t>x</w:t>
            </w:r>
            <w:r>
              <w:rPr>
                <w:rFonts w:hint="eastAsia"/>
              </w:rPr>
              <w:t>面值</w:t>
            </w:r>
            <w:r>
              <w:t>*10</w:t>
            </w:r>
            <w:ins w:id="156" w:author="USER" w:date="2018-11-09T19:23:00Z">
              <w:r w:rsidR="002D23C9">
                <w:rPr>
                  <w:rFonts w:hint="eastAsia"/>
                  <w:lang w:eastAsia="zh-CN"/>
                </w:rPr>
                <w:t>；</w:t>
              </w:r>
            </w:ins>
          </w:p>
          <w:p w:rsidR="00EF5A03" w:rsidRPr="00F852EA" w:rsidRDefault="002D23C9" w:rsidP="002D23C9">
            <w:pPr>
              <w:snapToGrid w:val="0"/>
              <w:jc w:val="both"/>
              <w:rPr>
                <w:rFonts w:cs="Arial"/>
              </w:rPr>
            </w:pPr>
            <w:ins w:id="157" w:author="USER" w:date="2018-11-09T19:23:00Z">
              <w:r>
                <w:rPr>
                  <w:rFonts w:hint="eastAsia"/>
                  <w:lang w:eastAsia="zh-CN"/>
                </w:rPr>
                <w:t>对于</w:t>
              </w:r>
              <w:r>
                <w:rPr>
                  <w:lang w:eastAsia="zh-CN"/>
                </w:rPr>
                <w:t>盘后固定价格交易，计算方式为数量</w:t>
              </w:r>
            </w:ins>
            <w:ins w:id="158" w:author="USER" w:date="2018-11-09T19:24:00Z">
              <w:r>
                <w:t>x</w:t>
              </w:r>
              <w:r>
                <w:rPr>
                  <w:lang w:eastAsia="zh-CN"/>
                </w:rPr>
                <w:t>成交价格</w:t>
              </w:r>
            </w:ins>
            <w:r w:rsidR="00EF5A03">
              <w:rPr>
                <w:rFonts w:hint="eastAsia"/>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rPr>
              <w:t>N16(</w:t>
            </w:r>
            <w:r>
              <w:rPr>
                <w:rFonts w:cs="Arial" w:hint="eastAsia"/>
                <w:lang w:eastAsia="zh-CN"/>
              </w:rPr>
              <w:t>3</w:t>
            </w:r>
            <w:r w:rsidRPr="00F852EA">
              <w:rPr>
                <w:rFonts w:cs="Arial"/>
              </w:rPr>
              <w:t>)</w:t>
            </w:r>
          </w:p>
        </w:tc>
      </w:tr>
      <w:tr w:rsidR="00EF5A03" w:rsidTr="004B7012">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center"/>
              <w:rPr>
                <w:rFonts w:cs="Arial"/>
              </w:rPr>
            </w:pPr>
            <w:r w:rsidRPr="00917A26">
              <w:t>151</w:t>
            </w:r>
          </w:p>
        </w:tc>
        <w:tc>
          <w:tcPr>
            <w:tcW w:w="0" w:type="auto"/>
            <w:gridSpan w:val="2"/>
            <w:tcBorders>
              <w:top w:val="single" w:sz="4" w:space="0" w:color="000000"/>
              <w:left w:val="single" w:sz="4" w:space="0" w:color="000000"/>
              <w:bottom w:val="single" w:sz="4" w:space="0" w:color="000000"/>
            </w:tcBorders>
          </w:tcPr>
          <w:p w:rsidR="00EF5A03" w:rsidRPr="00917A26" w:rsidRDefault="00EF5A03" w:rsidP="004B7012">
            <w:pPr>
              <w:snapToGrid w:val="0"/>
              <w:rPr>
                <w:rFonts w:cs="Arial"/>
              </w:rPr>
            </w:pPr>
            <w:r w:rsidRPr="00917A26">
              <w:t>LeavesQty</w:t>
            </w:r>
          </w:p>
        </w:tc>
        <w:tc>
          <w:tcPr>
            <w:tcW w:w="0" w:type="auto"/>
            <w:tcBorders>
              <w:top w:val="single" w:sz="4" w:space="0" w:color="000000"/>
              <w:left w:val="single" w:sz="4" w:space="0" w:color="000000"/>
              <w:bottom w:val="single" w:sz="4" w:space="0" w:color="000000"/>
            </w:tcBorders>
          </w:tcPr>
          <w:p w:rsidR="00EF5A03" w:rsidRPr="00917A26" w:rsidRDefault="00EF5A03" w:rsidP="004B7012">
            <w:pPr>
              <w:snapToGrid w:val="0"/>
              <w:jc w:val="both"/>
              <w:rPr>
                <w:rFonts w:cs="Arial"/>
              </w:rPr>
            </w:pPr>
            <w:r w:rsidRPr="00917A26">
              <w:rPr>
                <w:rFonts w:hint="eastAsia"/>
                <w:lang w:eastAsia="zh-CN"/>
              </w:rPr>
              <w:t>本次剩余余额，暂为</w:t>
            </w:r>
            <w:r w:rsidRPr="00917A26">
              <w:rPr>
                <w:rFonts w:hint="eastAsia"/>
                <w:lang w:eastAsia="zh-CN"/>
              </w:rPr>
              <w:t>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917A26">
              <w:rPr>
                <w:rFonts w:cs="Arial"/>
                <w:color w:val="000000"/>
                <w:lang w:eastAsia="zh-CN"/>
              </w:rPr>
              <w:t>N1</w:t>
            </w:r>
            <w:r w:rsidRPr="00917A26">
              <w:rPr>
                <w:rFonts w:cs="Arial" w:hint="eastAsia"/>
                <w:color w:val="000000"/>
                <w:lang w:eastAsia="zh-CN"/>
              </w:rPr>
              <w:t>2</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54</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Side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rPr>
            </w:pPr>
            <w:r w:rsidRPr="00F852EA">
              <w:rPr>
                <w:rFonts w:cs="Arial"/>
              </w:rPr>
              <w:t>买卖方向，取值有：</w:t>
            </w:r>
          </w:p>
          <w:p w:rsidR="00EF5A03" w:rsidRPr="00F852EA" w:rsidRDefault="00EF5A03" w:rsidP="004B7012">
            <w:pPr>
              <w:jc w:val="both"/>
              <w:rPr>
                <w:rFonts w:cs="Arial"/>
                <w:lang w:eastAsia="zh-CN"/>
              </w:rPr>
            </w:pPr>
            <w:r w:rsidRPr="00F852EA">
              <w:rPr>
                <w:rFonts w:cs="Arial"/>
              </w:rPr>
              <w:t>1</w:t>
            </w:r>
            <w:r w:rsidRPr="00F852EA">
              <w:rPr>
                <w:rFonts w:cs="Arial"/>
              </w:rPr>
              <w:t>表示买</w:t>
            </w:r>
          </w:p>
          <w:p w:rsidR="00EF5A03" w:rsidRPr="00F852EA" w:rsidRDefault="00EF5A03" w:rsidP="004B7012">
            <w:pPr>
              <w:jc w:val="both"/>
              <w:rPr>
                <w:rFonts w:cs="Arial"/>
                <w:lang w:eastAsia="zh-CN"/>
              </w:rPr>
            </w:pPr>
            <w:r w:rsidRPr="00F852EA">
              <w:rPr>
                <w:rFonts w:cs="Arial"/>
              </w:rPr>
              <w:t>2</w:t>
            </w:r>
            <w:r w:rsidRPr="00F852EA">
              <w:rPr>
                <w:rFonts w:cs="Arial"/>
              </w:rPr>
              <w:t>表示卖</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Pr>
                <w:rFonts w:cs="Arial" w:hint="eastAsia"/>
                <w:lang w:eastAsia="zh-CN"/>
              </w:rPr>
              <w:t>C</w:t>
            </w:r>
            <w:r w:rsidRPr="00F852EA">
              <w:rPr>
                <w:rFonts w:cs="Arial" w:hint="eastAsia"/>
              </w:rPr>
              <w:t>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60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TransactTime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订单执行时间，格式为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p w:rsidR="00EF5A03" w:rsidRPr="00F852EA" w:rsidRDefault="00EF5A03" w:rsidP="004B7012">
            <w:pPr>
              <w:jc w:val="both"/>
              <w:rPr>
                <w:rFonts w:cs="Arial"/>
              </w:rPr>
            </w:pP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42</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jc w:val="both"/>
              <w:rPr>
                <w:rFonts w:cs="Arial"/>
              </w:rPr>
            </w:pPr>
            <w:r w:rsidRPr="00F852EA">
              <w:rPr>
                <w:rFonts w:cs="Arial"/>
              </w:rPr>
              <w:t>OrigTime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keepLines w:val="0"/>
              <w:snapToGrid w:val="0"/>
              <w:spacing w:before="0" w:after="0" w:line="100" w:lineRule="atLeast"/>
              <w:jc w:val="both"/>
              <w:rPr>
                <w:rFonts w:cs="Arial"/>
              </w:rPr>
            </w:pPr>
            <w:r w:rsidRPr="00F852EA">
              <w:rPr>
                <w:rFonts w:cs="Arial"/>
              </w:rPr>
              <w:t>原有订单请求</w:t>
            </w:r>
            <w:r>
              <w:rPr>
                <w:rFonts w:cs="Arial" w:hint="eastAsia"/>
                <w:lang w:eastAsia="zh-CN"/>
              </w:rPr>
              <w:t>接收</w:t>
            </w:r>
            <w:r w:rsidRPr="00F852EA">
              <w:rPr>
                <w:rFonts w:cs="Arial"/>
              </w:rPr>
              <w:t>的时间</w:t>
            </w:r>
            <w:r w:rsidRPr="00F852EA">
              <w:rPr>
                <w:rFonts w:cs="Arial" w:hint="eastAsia"/>
              </w:rPr>
              <w:t>,</w:t>
            </w:r>
            <w:r w:rsidRPr="00F852EA">
              <w:rPr>
                <w:rFonts w:cs="Arial"/>
              </w:rPr>
              <w:t>式为</w:t>
            </w:r>
            <w:r w:rsidRPr="00F852EA">
              <w:rPr>
                <w:rFonts w:cs="Arial"/>
              </w:rPr>
              <w:t>YYYYMMDD-HH:MM:SS.000</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rPr>
            </w:pPr>
            <w:r w:rsidRPr="00F852EA">
              <w:rPr>
                <w:rFonts w:cs="Arial"/>
              </w:rPr>
              <w:t>C</w:t>
            </w:r>
            <w:r w:rsidRPr="00F852EA">
              <w:rPr>
                <w:rFonts w:cs="Arial" w:hint="eastAsia"/>
              </w:rPr>
              <w:t>21</w:t>
            </w:r>
          </w:p>
        </w:tc>
      </w:tr>
      <w:tr w:rsidR="00EF5A03" w:rsidTr="004B7012">
        <w:tc>
          <w:tcPr>
            <w:tcW w:w="0" w:type="auto"/>
            <w:tcBorders>
              <w:top w:val="single" w:sz="4" w:space="0" w:color="000000"/>
              <w:left w:val="single" w:sz="4" w:space="0" w:color="000000"/>
              <w:bottom w:val="single" w:sz="4" w:space="0" w:color="000000"/>
            </w:tcBorders>
          </w:tcPr>
          <w:p w:rsidR="00EF5A03" w:rsidRPr="00F852EA" w:rsidRDefault="00EF5A03" w:rsidP="004B7012">
            <w:pPr>
              <w:snapToGrid w:val="0"/>
              <w:jc w:val="center"/>
              <w:rPr>
                <w:rFonts w:cs="Arial"/>
              </w:rPr>
            </w:pPr>
            <w:r w:rsidRPr="00F852EA">
              <w:rPr>
                <w:rFonts w:cs="Arial"/>
              </w:rPr>
              <w:t>150</w:t>
            </w:r>
          </w:p>
        </w:tc>
        <w:tc>
          <w:tcPr>
            <w:tcW w:w="0" w:type="auto"/>
            <w:gridSpan w:val="2"/>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ExecType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snapToGrid w:val="0"/>
              <w:rPr>
                <w:rFonts w:cs="Arial"/>
              </w:rPr>
            </w:pPr>
            <w:r w:rsidRPr="00F852EA">
              <w:rPr>
                <w:rFonts w:cs="Arial"/>
              </w:rPr>
              <w:t>当前订单执行</w:t>
            </w:r>
            <w:r w:rsidRPr="00F852EA">
              <w:rPr>
                <w:rFonts w:cs="Arial" w:hint="eastAsia"/>
              </w:rPr>
              <w:t>状态</w:t>
            </w:r>
            <w:r w:rsidRPr="00F852EA">
              <w:rPr>
                <w:rFonts w:cs="Arial"/>
              </w:rPr>
              <w:t>，取值：</w:t>
            </w:r>
          </w:p>
          <w:p w:rsidR="00EF5A03" w:rsidRPr="00F852EA" w:rsidRDefault="00EF5A03" w:rsidP="004B7012">
            <w:pPr>
              <w:rPr>
                <w:rFonts w:cs="Arial"/>
              </w:rPr>
            </w:pPr>
            <w:r w:rsidRPr="00F852EA">
              <w:rPr>
                <w:rFonts w:cs="Arial"/>
              </w:rPr>
              <w:t>F=</w:t>
            </w:r>
            <w:r w:rsidRPr="00F852EA">
              <w:rPr>
                <w:rFonts w:cs="Arial"/>
              </w:rPr>
              <w:t>成交</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rPr>
                <w:rFonts w:cs="Arial"/>
              </w:rPr>
            </w:pPr>
            <w:r w:rsidRPr="00F852EA">
              <w:rPr>
                <w:rFonts w:cs="Arial" w:hint="eastAsia"/>
              </w:rPr>
              <w:t>C1</w:t>
            </w:r>
          </w:p>
        </w:tc>
      </w:tr>
      <w:tr w:rsidR="00EF5A03" w:rsidTr="004B7012">
        <w:tc>
          <w:tcPr>
            <w:tcW w:w="0" w:type="auto"/>
            <w:tcBorders>
              <w:top w:val="single" w:sz="4" w:space="0" w:color="000000"/>
              <w:left w:val="single" w:sz="4" w:space="0" w:color="000000"/>
              <w:bottom w:val="single" w:sz="4" w:space="0" w:color="000000"/>
            </w:tcBorders>
          </w:tcPr>
          <w:p w:rsidR="00EF5A03" w:rsidRDefault="00EF5A03" w:rsidP="004B7012">
            <w:pPr>
              <w:snapToGrid w:val="0"/>
              <w:jc w:val="center"/>
              <w:rPr>
                <w:rFonts w:cs="Arial"/>
                <w:color w:val="000000"/>
                <w:lang w:val="en-US"/>
              </w:rPr>
            </w:pPr>
            <w:r>
              <w:rPr>
                <w:rFonts w:cs="Arial"/>
                <w:color w:val="000000"/>
                <w:lang w:val="en-US"/>
              </w:rPr>
              <w:t>39</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rPr>
                <w:rFonts w:cs="Arial"/>
                <w:color w:val="000000"/>
              </w:rPr>
            </w:pPr>
            <w:r>
              <w:rPr>
                <w:rFonts w:cs="Arial"/>
                <w:color w:val="000000"/>
              </w:rPr>
              <w:t>OrdStatus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rPr>
                <w:rFonts w:cs="Arial"/>
                <w:color w:val="000000"/>
                <w:lang w:val="en-US" w:eastAsia="zh-CN"/>
              </w:rPr>
            </w:pPr>
            <w:r>
              <w:rPr>
                <w:rFonts w:cs="Arial"/>
                <w:color w:val="000000"/>
                <w:lang w:val="en-US"/>
              </w:rPr>
              <w:t>当前订单状态，取值：</w:t>
            </w:r>
            <w:r>
              <w:rPr>
                <w:rFonts w:cs="Arial" w:hint="eastAsia"/>
                <w:color w:val="000000"/>
                <w:lang w:val="en-US" w:eastAsia="zh-CN"/>
              </w:rPr>
              <w:t>1=</w:t>
            </w:r>
            <w:r>
              <w:rPr>
                <w:rFonts w:cs="Arial" w:hint="eastAsia"/>
                <w:color w:val="000000"/>
                <w:lang w:val="en-US" w:eastAsia="zh-CN"/>
              </w:rPr>
              <w:t>部分成交，</w:t>
            </w:r>
            <w:r>
              <w:rPr>
                <w:rFonts w:cs="Arial" w:hint="eastAsia"/>
                <w:color w:val="000000"/>
                <w:lang w:val="en-US" w:eastAsia="zh-CN"/>
              </w:rPr>
              <w:t>2</w:t>
            </w:r>
            <w:r>
              <w:rPr>
                <w:rFonts w:cs="Arial"/>
                <w:color w:val="000000"/>
                <w:lang w:val="en-US"/>
              </w:rPr>
              <w:t>=</w:t>
            </w:r>
            <w:r>
              <w:rPr>
                <w:rFonts w:cs="Arial" w:hint="eastAsia"/>
                <w:color w:val="000000"/>
                <w:lang w:val="en-US" w:eastAsia="zh-CN"/>
              </w:rPr>
              <w:t>已成交</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rPr>
                <w:rFonts w:cs="Arial"/>
                <w:color w:val="000000"/>
                <w:lang w:val="en-US" w:eastAsia="zh-CN"/>
              </w:rPr>
            </w:pPr>
            <w:r>
              <w:rPr>
                <w:rFonts w:cs="Arial" w:hint="eastAsia"/>
                <w:color w:val="000000"/>
                <w:lang w:val="en-US" w:eastAsia="zh-CN"/>
              </w:rPr>
              <w:t>C1</w:t>
            </w:r>
          </w:p>
        </w:tc>
      </w:tr>
      <w:tr w:rsidR="00EF5A03" w:rsidRPr="00FF7C13" w:rsidTr="004B7012">
        <w:tc>
          <w:tcPr>
            <w:tcW w:w="0" w:type="auto"/>
            <w:tcBorders>
              <w:top w:val="single" w:sz="4" w:space="0" w:color="000000"/>
              <w:left w:val="single" w:sz="4" w:space="0" w:color="000000"/>
              <w:bottom w:val="single" w:sz="4" w:space="0" w:color="000000"/>
            </w:tcBorders>
            <w:vAlign w:val="center"/>
          </w:tcPr>
          <w:p w:rsidR="00EF5A03" w:rsidRPr="003C5D95" w:rsidRDefault="00EF5A03" w:rsidP="004B7012">
            <w:pPr>
              <w:snapToGrid w:val="0"/>
              <w:jc w:val="center"/>
              <w:rPr>
                <w:rFonts w:cs="Arial"/>
                <w:color w:val="000000"/>
              </w:rPr>
            </w:pPr>
            <w:r>
              <w:rPr>
                <w:rFonts w:cs="Arial"/>
                <w:color w:val="000000"/>
              </w:rPr>
              <w:t>453</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rPr>
              <w:t>NoPartyIDs</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lang w:eastAsia="zh-CN"/>
              </w:rPr>
            </w:pPr>
            <w:r>
              <w:rPr>
                <w:rFonts w:cs="Arial" w:hint="eastAsia"/>
                <w:color w:val="000000"/>
                <w:lang w:eastAsia="zh-CN"/>
              </w:rPr>
              <w:t>参与方个数，后接重复组，依次包含发起方的投资者账户、申报交易单元号，取值为</w:t>
            </w:r>
            <w:r>
              <w:rPr>
                <w:rFonts w:cs="Arial" w:hint="eastAsia"/>
                <w:color w:val="000000"/>
                <w:lang w:eastAsia="zh-CN"/>
              </w:rPr>
              <w:t>2</w:t>
            </w:r>
            <w:r>
              <w:rPr>
                <w:rFonts w:cs="Arial" w:hint="eastAsia"/>
                <w:color w:val="000000"/>
                <w:lang w:eastAsia="zh-CN"/>
              </w:rPr>
              <w:t>。</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N2</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color w:val="000000"/>
              </w:rPr>
              <w:t>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C10</w:t>
            </w:r>
          </w:p>
        </w:tc>
      </w:tr>
      <w:tr w:rsidR="00EF5A03" w:rsidRPr="00FF7C13" w:rsidTr="004B7012">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color w:val="000000"/>
              </w:rPr>
              <w:t>5</w:t>
            </w:r>
            <w:r>
              <w:rPr>
                <w:rFonts w:cs="Arial"/>
                <w:color w:val="000000"/>
              </w:rPr>
              <w:t>，表示当前</w:t>
            </w:r>
            <w:r>
              <w:rPr>
                <w:rFonts w:cs="Arial"/>
                <w:color w:val="000000"/>
              </w:rPr>
              <w:t>PartyID</w:t>
            </w:r>
            <w:r>
              <w:rPr>
                <w:rFonts w:cs="Arial"/>
                <w:color w:val="000000"/>
              </w:rPr>
              <w:t>的取值为投资者帐户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c>
          <w:tcPr>
            <w:tcW w:w="0" w:type="auto"/>
            <w:vMerge w:val="restart"/>
            <w:tcBorders>
              <w:top w:val="single" w:sz="4" w:space="0" w:color="000000"/>
              <w:left w:val="single" w:sz="4" w:space="0" w:color="000000"/>
            </w:tcBorders>
            <w:textDirection w:val="tbRlV"/>
          </w:tcPr>
          <w:p w:rsidR="00EF5A03" w:rsidRPr="00F852EA" w:rsidRDefault="00EF5A03" w:rsidP="004B7012">
            <w:pPr>
              <w:snapToGrid w:val="0"/>
              <w:ind w:left="113" w:right="113"/>
              <w:jc w:val="center"/>
              <w:rPr>
                <w:rFonts w:cs="Arial"/>
                <w:color w:val="000000"/>
                <w:lang w:eastAsia="zh-CN"/>
              </w:rPr>
            </w:pP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auto"/>
            </w:tcBorders>
          </w:tcPr>
          <w:p w:rsidR="00EF5A03" w:rsidRPr="00F852EA" w:rsidRDefault="00EF5A03" w:rsidP="004B7012">
            <w:pPr>
              <w:snapToGrid w:val="0"/>
              <w:jc w:val="both"/>
              <w:rPr>
                <w:rFonts w:cs="Arial"/>
                <w:color w:val="000000"/>
                <w:lang w:eastAsia="zh-CN"/>
              </w:rPr>
            </w:pPr>
            <w:r>
              <w:rPr>
                <w:rFonts w:cs="Arial"/>
                <w:color w:val="000000"/>
              </w:rPr>
              <w:t>448</w:t>
            </w:r>
          </w:p>
        </w:tc>
        <w:tc>
          <w:tcPr>
            <w:tcW w:w="0" w:type="auto"/>
            <w:tcBorders>
              <w:top w:val="single" w:sz="4" w:space="0" w:color="000000"/>
              <w:left w:val="single" w:sz="4" w:space="0" w:color="auto"/>
              <w:bottom w:val="single" w:sz="4" w:space="0" w:color="000000"/>
            </w:tcBorders>
          </w:tcPr>
          <w:p w:rsidR="00EF5A03" w:rsidRPr="00F852EA" w:rsidRDefault="00EF5A03" w:rsidP="004B7012">
            <w:pPr>
              <w:snapToGrid w:val="0"/>
              <w:jc w:val="both"/>
              <w:rPr>
                <w:rFonts w:cs="Arial"/>
                <w:color w:val="000000"/>
                <w:lang w:eastAsia="zh-CN"/>
              </w:rPr>
            </w:pPr>
            <w:r>
              <w:rPr>
                <w:rFonts w:cs="Arial"/>
                <w:color w:val="000000"/>
              </w:rPr>
              <w:t>PartyID</w:t>
            </w:r>
          </w:p>
        </w:tc>
        <w:tc>
          <w:tcPr>
            <w:tcW w:w="0" w:type="auto"/>
            <w:tcBorders>
              <w:top w:val="single" w:sz="4" w:space="0" w:color="000000"/>
              <w:left w:val="single" w:sz="4" w:space="0" w:color="000000"/>
              <w:bottom w:val="single" w:sz="4" w:space="0" w:color="000000"/>
            </w:tcBorders>
          </w:tcPr>
          <w:p w:rsidR="00EF5A03" w:rsidRPr="00F852EA" w:rsidRDefault="00EF5A03" w:rsidP="004B7012">
            <w:pPr>
              <w:jc w:val="both"/>
              <w:rPr>
                <w:rFonts w:cs="Arial"/>
                <w:color w:val="000000"/>
                <w:lang w:eastAsia="zh-CN"/>
              </w:rPr>
            </w:pPr>
            <w:r>
              <w:rPr>
                <w:rFonts w:cs="Arial" w:hint="eastAsia"/>
                <w:color w:val="000000"/>
                <w:lang w:eastAsia="zh-CN"/>
              </w:rPr>
              <w:t>业务</w:t>
            </w:r>
            <w:r>
              <w:rPr>
                <w:rFonts w:cs="Arial" w:hint="eastAsia"/>
                <w:color w:val="000000"/>
                <w:lang w:eastAsia="zh-CN"/>
              </w:rPr>
              <w:t>PBU</w:t>
            </w:r>
            <w:r w:rsidRPr="00F852EA">
              <w:rPr>
                <w:rFonts w:cs="Arial"/>
                <w:color w:val="000000"/>
                <w:lang w:eastAsia="zh-CN"/>
              </w:rPr>
              <w:t>代码</w:t>
            </w:r>
            <w:r w:rsidRPr="00F852EA">
              <w:rPr>
                <w:rFonts w:cs="Arial" w:hint="eastAsia"/>
                <w:color w:val="000000"/>
                <w:lang w:eastAsia="zh-CN"/>
              </w:rPr>
              <w:t>，</w:t>
            </w:r>
            <w:r w:rsidRPr="00F852EA">
              <w:rPr>
                <w:rFonts w:cs="Arial"/>
                <w:color w:val="000000"/>
                <w:lang w:eastAsia="zh-CN"/>
              </w:rPr>
              <w:t>填写</w:t>
            </w:r>
            <w:r w:rsidRPr="00F852EA">
              <w:rPr>
                <w:rFonts w:cs="Arial" w:hint="eastAsia"/>
                <w:color w:val="000000"/>
                <w:lang w:eastAsia="zh-CN"/>
              </w:rPr>
              <w:t>5</w:t>
            </w:r>
            <w:r w:rsidRPr="00F852EA">
              <w:rPr>
                <w:rFonts w:cs="Arial" w:hint="eastAsia"/>
                <w:color w:val="000000"/>
                <w:lang w:eastAsia="zh-CN"/>
              </w:rPr>
              <w:t>位</w:t>
            </w:r>
            <w:r>
              <w:rPr>
                <w:rFonts w:cs="Arial"/>
                <w:color w:val="000000"/>
                <w:lang w:eastAsia="zh-CN"/>
              </w:rPr>
              <w:t>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sidRPr="00F852EA">
              <w:rPr>
                <w:rFonts w:cs="Arial"/>
                <w:color w:val="000000"/>
                <w:lang w:eastAsia="zh-CN"/>
              </w:rPr>
              <w:t>C</w:t>
            </w:r>
            <w:r>
              <w:rPr>
                <w:rFonts w:cs="Arial" w:hint="eastAsia"/>
                <w:color w:val="000000"/>
                <w:lang w:eastAsia="zh-CN"/>
              </w:rPr>
              <w:t>5</w:t>
            </w:r>
          </w:p>
        </w:tc>
      </w:tr>
      <w:tr w:rsidR="00EF5A03" w:rsidRPr="00FF7C13" w:rsidTr="004B7012">
        <w:trPr>
          <w:trHeight w:val="860"/>
        </w:trPr>
        <w:tc>
          <w:tcPr>
            <w:tcW w:w="0" w:type="auto"/>
            <w:vMerge/>
            <w:tcBorders>
              <w:left w:val="single" w:sz="4" w:space="0" w:color="000000"/>
              <w:bottom w:val="single" w:sz="4" w:space="0" w:color="000000"/>
            </w:tcBorders>
            <w:vAlign w:val="center"/>
          </w:tcPr>
          <w:p w:rsidR="00EF5A03" w:rsidRDefault="00EF5A03" w:rsidP="004B7012">
            <w:pPr>
              <w:snapToGrid w:val="0"/>
              <w:jc w:val="center"/>
              <w:rPr>
                <w:rFonts w:cs="Arial"/>
                <w:color w:val="000000"/>
              </w:rPr>
            </w:pPr>
          </w:p>
        </w:tc>
        <w:tc>
          <w:tcPr>
            <w:tcW w:w="0" w:type="auto"/>
            <w:tcBorders>
              <w:top w:val="single" w:sz="4" w:space="0" w:color="000000"/>
              <w:left w:val="single" w:sz="4" w:space="0" w:color="000000"/>
              <w:bottom w:val="single" w:sz="4" w:space="0" w:color="000000"/>
              <w:right w:val="single" w:sz="4" w:space="0" w:color="auto"/>
            </w:tcBorders>
            <w:vAlign w:val="center"/>
          </w:tcPr>
          <w:p w:rsidR="00EF5A03" w:rsidRDefault="00EF5A03" w:rsidP="004B7012">
            <w:pPr>
              <w:snapToGrid w:val="0"/>
              <w:jc w:val="both"/>
              <w:rPr>
                <w:rFonts w:cs="Arial"/>
                <w:color w:val="000000"/>
              </w:rPr>
            </w:pPr>
            <w:r>
              <w:rPr>
                <w:rFonts w:cs="Arial"/>
                <w:color w:val="000000"/>
              </w:rPr>
              <w:t>452</w:t>
            </w:r>
          </w:p>
        </w:tc>
        <w:tc>
          <w:tcPr>
            <w:tcW w:w="0" w:type="auto"/>
            <w:tcBorders>
              <w:top w:val="single" w:sz="4" w:space="0" w:color="000000"/>
              <w:left w:val="single" w:sz="4" w:space="0" w:color="auto"/>
              <w:bottom w:val="single" w:sz="4" w:space="0" w:color="000000"/>
            </w:tcBorders>
            <w:vAlign w:val="center"/>
          </w:tcPr>
          <w:p w:rsidR="00EF5A03" w:rsidRDefault="00EF5A03" w:rsidP="004B7012">
            <w:pPr>
              <w:snapToGrid w:val="0"/>
              <w:jc w:val="both"/>
              <w:rPr>
                <w:rFonts w:cs="Arial"/>
                <w:color w:val="000000"/>
              </w:rPr>
            </w:pPr>
            <w:r>
              <w:rPr>
                <w:rFonts w:cs="Arial"/>
                <w:color w:val="000000"/>
              </w:rPr>
              <w:t>PartyRole</w:t>
            </w:r>
          </w:p>
        </w:tc>
        <w:tc>
          <w:tcPr>
            <w:tcW w:w="0" w:type="auto"/>
            <w:tcBorders>
              <w:top w:val="single" w:sz="4" w:space="0" w:color="000000"/>
              <w:left w:val="single" w:sz="4" w:space="0" w:color="000000"/>
              <w:bottom w:val="single" w:sz="4" w:space="0" w:color="000000"/>
            </w:tcBorders>
            <w:vAlign w:val="center"/>
          </w:tcPr>
          <w:p w:rsidR="00EF5A03" w:rsidRPr="00F852EA" w:rsidRDefault="00EF5A03" w:rsidP="004B7012">
            <w:pPr>
              <w:jc w:val="both"/>
              <w:rPr>
                <w:rFonts w:cs="Arial"/>
                <w:color w:val="000000"/>
                <w:lang w:eastAsia="zh-CN"/>
              </w:rPr>
            </w:pPr>
            <w:r>
              <w:rPr>
                <w:rFonts w:cs="Arial"/>
                <w:color w:val="000000"/>
              </w:rPr>
              <w:t>取</w:t>
            </w:r>
            <w:r>
              <w:rPr>
                <w:rFonts w:cs="Arial" w:hint="eastAsia"/>
                <w:color w:val="000000"/>
                <w:lang w:eastAsia="zh-CN"/>
              </w:rPr>
              <w:t>1</w:t>
            </w:r>
            <w:r>
              <w:rPr>
                <w:rFonts w:cs="Arial"/>
                <w:color w:val="000000"/>
              </w:rPr>
              <w:t>，表示当前</w:t>
            </w:r>
            <w:r>
              <w:rPr>
                <w:rFonts w:cs="Arial"/>
                <w:color w:val="000000"/>
              </w:rPr>
              <w:t>PartyID</w:t>
            </w:r>
            <w:r>
              <w:rPr>
                <w:rFonts w:cs="Arial"/>
                <w:color w:val="000000"/>
              </w:rPr>
              <w:t>的取值为</w:t>
            </w:r>
            <w:r>
              <w:rPr>
                <w:rFonts w:cs="Arial" w:hint="eastAsia"/>
                <w:color w:val="000000"/>
                <w:lang w:eastAsia="zh-CN"/>
              </w:rPr>
              <w:t>申报交易单元号</w:t>
            </w:r>
          </w:p>
        </w:tc>
        <w:tc>
          <w:tcPr>
            <w:tcW w:w="0" w:type="auto"/>
            <w:tcBorders>
              <w:top w:val="single" w:sz="4" w:space="0" w:color="000000"/>
              <w:left w:val="single" w:sz="4" w:space="0" w:color="000000"/>
              <w:bottom w:val="single" w:sz="4" w:space="0" w:color="000000"/>
              <w:right w:val="single" w:sz="4" w:space="0" w:color="000000"/>
            </w:tcBorders>
          </w:tcPr>
          <w:p w:rsidR="00EF5A03" w:rsidRPr="00F852EA" w:rsidRDefault="00EF5A03" w:rsidP="004B7012">
            <w:pPr>
              <w:snapToGrid w:val="0"/>
              <w:jc w:val="both"/>
              <w:rPr>
                <w:rFonts w:cs="Arial"/>
                <w:color w:val="000000"/>
                <w:lang w:eastAsia="zh-CN"/>
              </w:rPr>
            </w:pPr>
            <w:r>
              <w:rPr>
                <w:rFonts w:cs="Arial" w:hint="eastAsia"/>
                <w:color w:val="000000"/>
                <w:lang w:eastAsia="zh-CN"/>
              </w:rPr>
              <w:t>N4</w:t>
            </w:r>
          </w:p>
        </w:tc>
      </w:tr>
      <w:tr w:rsidR="00EF5A03" w:rsidRPr="00FF7C13" w:rsidTr="004B7012">
        <w:trPr>
          <w:trHeight w:val="491"/>
        </w:trPr>
        <w:tc>
          <w:tcPr>
            <w:tcW w:w="0" w:type="auto"/>
            <w:tcBorders>
              <w:top w:val="single" w:sz="4" w:space="0" w:color="000000"/>
              <w:left w:val="single" w:sz="4" w:space="0" w:color="000000"/>
              <w:bottom w:val="single" w:sz="4" w:space="0" w:color="000000"/>
            </w:tcBorders>
            <w:vAlign w:val="center"/>
          </w:tcPr>
          <w:p w:rsidR="00EF5A03" w:rsidRDefault="00EF5A03" w:rsidP="004B7012">
            <w:pPr>
              <w:snapToGrid w:val="0"/>
              <w:jc w:val="center"/>
              <w:rPr>
                <w:rFonts w:cs="Arial"/>
                <w:color w:val="000000"/>
              </w:rPr>
            </w:pPr>
            <w:r>
              <w:rPr>
                <w:rFonts w:cs="Arial"/>
                <w:color w:val="000000"/>
                <w:lang w:eastAsia="zh-CN"/>
              </w:rPr>
              <w:t>58</w:t>
            </w:r>
          </w:p>
        </w:tc>
        <w:tc>
          <w:tcPr>
            <w:tcW w:w="0" w:type="auto"/>
            <w:gridSpan w:val="2"/>
            <w:tcBorders>
              <w:top w:val="single" w:sz="4" w:space="0" w:color="000000"/>
              <w:left w:val="single" w:sz="4" w:space="0" w:color="000000"/>
              <w:bottom w:val="single" w:sz="4" w:space="0" w:color="000000"/>
            </w:tcBorders>
            <w:vAlign w:val="center"/>
          </w:tcPr>
          <w:p w:rsidR="00EF5A03" w:rsidRDefault="00EF5A03" w:rsidP="004B7012">
            <w:pPr>
              <w:snapToGrid w:val="0"/>
              <w:jc w:val="both"/>
              <w:rPr>
                <w:rFonts w:cs="Arial"/>
                <w:color w:val="000000"/>
              </w:rPr>
            </w:pPr>
            <w:r>
              <w:rPr>
                <w:rFonts w:cs="Arial"/>
                <w:color w:val="000000"/>
                <w:lang w:eastAsia="zh-CN"/>
              </w:rPr>
              <w:t>Text</w:t>
            </w:r>
          </w:p>
        </w:tc>
        <w:tc>
          <w:tcPr>
            <w:tcW w:w="0" w:type="auto"/>
            <w:tcBorders>
              <w:top w:val="single" w:sz="4" w:space="0" w:color="000000"/>
              <w:left w:val="single" w:sz="4" w:space="0" w:color="000000"/>
              <w:bottom w:val="single" w:sz="4" w:space="0" w:color="000000"/>
            </w:tcBorders>
            <w:vAlign w:val="center"/>
          </w:tcPr>
          <w:p w:rsidR="00EF5A03" w:rsidRDefault="00EF5A03" w:rsidP="004B7012">
            <w:pPr>
              <w:jc w:val="both"/>
              <w:rPr>
                <w:rFonts w:cs="Arial"/>
                <w:color w:val="000000"/>
              </w:rPr>
            </w:pPr>
            <w:r>
              <w:rPr>
                <w:rFonts w:cs="Arial"/>
                <w:color w:val="000000"/>
                <w:lang w:eastAsia="zh-CN"/>
              </w:rPr>
              <w:t>备注</w:t>
            </w:r>
          </w:p>
        </w:tc>
        <w:tc>
          <w:tcPr>
            <w:tcW w:w="0" w:type="auto"/>
            <w:tcBorders>
              <w:top w:val="single" w:sz="4" w:space="0" w:color="000000"/>
              <w:left w:val="single" w:sz="4" w:space="0" w:color="000000"/>
              <w:bottom w:val="single" w:sz="4" w:space="0" w:color="000000"/>
              <w:right w:val="single" w:sz="4" w:space="0" w:color="000000"/>
            </w:tcBorders>
          </w:tcPr>
          <w:p w:rsidR="00EF5A03" w:rsidRDefault="00EF5A03" w:rsidP="004B7012">
            <w:pPr>
              <w:snapToGrid w:val="0"/>
              <w:jc w:val="both"/>
              <w:rPr>
                <w:rFonts w:cs="Arial"/>
                <w:color w:val="000000"/>
                <w:lang w:eastAsia="zh-CN"/>
              </w:rPr>
            </w:pPr>
            <w:r>
              <w:rPr>
                <w:rFonts w:cs="Arial"/>
                <w:color w:val="000000"/>
                <w:lang w:eastAsia="zh-CN"/>
              </w:rPr>
              <w:t>C</w:t>
            </w:r>
            <w:r>
              <w:rPr>
                <w:rFonts w:cs="Arial" w:hint="eastAsia"/>
                <w:color w:val="000000"/>
                <w:lang w:eastAsia="zh-CN"/>
              </w:rPr>
              <w:t>50</w:t>
            </w:r>
          </w:p>
        </w:tc>
      </w:tr>
    </w:tbl>
    <w:p w:rsidR="00EF5A03" w:rsidRDefault="00EF5A03" w:rsidP="00EF5A03">
      <w:pPr>
        <w:ind w:left="360"/>
        <w:rPr>
          <w:lang w:val="en-US" w:eastAsia="zh-CN"/>
        </w:rPr>
      </w:pPr>
    </w:p>
    <w:p w:rsidR="00EF5A03" w:rsidRDefault="00EF5A03" w:rsidP="00EF5A03">
      <w:pPr>
        <w:ind w:left="360"/>
        <w:rPr>
          <w:lang w:val="en-US" w:eastAsia="zh-CN"/>
        </w:rPr>
      </w:pPr>
    </w:p>
    <w:p w:rsidR="004B7012" w:rsidRDefault="004B7012" w:rsidP="004B7012">
      <w:pPr>
        <w:rPr>
          <w:lang w:eastAsia="zh-CN"/>
        </w:rPr>
      </w:pPr>
      <w:bookmarkStart w:id="159" w:name="_Toc359568008"/>
    </w:p>
    <w:p w:rsidR="004B7012" w:rsidRPr="004B7012" w:rsidRDefault="004B7012" w:rsidP="004B7012">
      <w:pPr>
        <w:rPr>
          <w:lang w:val="en-US" w:eastAsia="zh-CN"/>
        </w:rPr>
      </w:pPr>
    </w:p>
    <w:p w:rsidR="002C2F1B" w:rsidRDefault="002C2F1B" w:rsidP="00E90DDB">
      <w:pPr>
        <w:pStyle w:val="1"/>
        <w:rPr>
          <w:ins w:id="160" w:author="USER" w:date="2019-01-22T15:09:00Z"/>
          <w:lang w:val="en-US" w:eastAsia="zh-CN"/>
        </w:rPr>
      </w:pPr>
      <w:bookmarkStart w:id="161" w:name="_Toc2672553"/>
      <w:ins w:id="162" w:author="USER" w:date="2019-01-22T15:06:00Z">
        <w:r>
          <w:rPr>
            <w:rFonts w:hint="eastAsia"/>
            <w:lang w:val="en-US" w:eastAsia="zh-CN"/>
          </w:rPr>
          <w:lastRenderedPageBreak/>
          <w:t>行情</w:t>
        </w:r>
        <w:r>
          <w:rPr>
            <w:lang w:val="en-US" w:eastAsia="zh-CN"/>
          </w:rPr>
          <w:t>数据</w:t>
        </w:r>
        <w:r>
          <w:rPr>
            <w:lang w:val="en-US" w:eastAsia="zh-CN"/>
          </w:rPr>
          <w:t>STEP</w:t>
        </w:r>
        <w:r>
          <w:rPr>
            <w:lang w:val="en-US" w:eastAsia="zh-CN"/>
          </w:rPr>
          <w:t>消息规范</w:t>
        </w:r>
      </w:ins>
      <w:bookmarkEnd w:id="161"/>
    </w:p>
    <w:p w:rsidR="009211BA" w:rsidRPr="005853CB" w:rsidRDefault="009211BA" w:rsidP="009211BA">
      <w:pPr>
        <w:rPr>
          <w:ins w:id="163" w:author="USER" w:date="2019-01-22T15:15:00Z"/>
          <w:rFonts w:ascii="Calibri" w:hAnsi="Calibri" w:cs="Arial"/>
          <w:color w:val="000000"/>
          <w:kern w:val="2"/>
          <w:sz w:val="21"/>
          <w:szCs w:val="22"/>
          <w:lang w:val="en-US"/>
        </w:rPr>
      </w:pPr>
      <w:ins w:id="164" w:author="USER" w:date="2019-01-22T15:15:00Z">
        <w:r w:rsidRPr="005853CB">
          <w:rPr>
            <w:rFonts w:ascii="Calibri" w:hAnsi="Calibri" w:cs="Arial" w:hint="eastAsia"/>
            <w:color w:val="000000"/>
            <w:kern w:val="2"/>
            <w:sz w:val="21"/>
            <w:szCs w:val="22"/>
            <w:lang w:val="en-US"/>
          </w:rPr>
          <w:t>本接口指通过</w:t>
        </w:r>
        <w:r w:rsidRPr="005853CB">
          <w:rPr>
            <w:rFonts w:ascii="Calibri" w:hAnsi="Calibri" w:cs="Arial" w:hint="eastAsia"/>
            <w:color w:val="000000"/>
            <w:kern w:val="2"/>
            <w:sz w:val="21"/>
            <w:szCs w:val="22"/>
            <w:lang w:val="en-US"/>
          </w:rPr>
          <w:t>EzSR</w:t>
        </w:r>
        <w:r>
          <w:rPr>
            <w:rFonts w:ascii="Calibri" w:hAnsi="Calibri" w:cs="Arial" w:hint="eastAsia"/>
            <w:color w:val="000000"/>
            <w:kern w:val="2"/>
            <w:sz w:val="21"/>
            <w:szCs w:val="22"/>
            <w:lang w:val="en-US" w:eastAsia="zh-CN"/>
          </w:rPr>
          <w:t>软件</w:t>
        </w:r>
        <w:r w:rsidRPr="005853CB">
          <w:rPr>
            <w:rFonts w:ascii="Calibri" w:hAnsi="Calibri" w:cs="Arial" w:hint="eastAsia"/>
            <w:color w:val="000000"/>
            <w:kern w:val="2"/>
            <w:sz w:val="21"/>
            <w:szCs w:val="22"/>
            <w:lang w:val="en-US"/>
          </w:rPr>
          <w:t>，以数据库</w:t>
        </w:r>
        <w:r w:rsidRPr="005853CB">
          <w:rPr>
            <w:rFonts w:ascii="Calibri" w:hAnsi="Calibri" w:cs="Arial" w:hint="eastAsia"/>
            <w:color w:val="000000"/>
            <w:kern w:val="2"/>
            <w:sz w:val="21"/>
            <w:szCs w:val="22"/>
            <w:lang w:val="en-US"/>
          </w:rPr>
          <w:t>STEP</w:t>
        </w:r>
        <w:r w:rsidRPr="005853CB">
          <w:rPr>
            <w:rFonts w:ascii="Calibri" w:hAnsi="Calibri" w:cs="Arial" w:hint="eastAsia"/>
            <w:color w:val="000000"/>
            <w:kern w:val="2"/>
            <w:sz w:val="21"/>
            <w:szCs w:val="22"/>
            <w:lang w:val="en-US"/>
          </w:rPr>
          <w:t>消息方式发布</w:t>
        </w:r>
      </w:ins>
      <w:ins w:id="165" w:author="USER" w:date="2019-01-23T11:05:00Z">
        <w:r w:rsidR="003110C3">
          <w:rPr>
            <w:rFonts w:ascii="Calibri" w:hAnsi="Calibri" w:cs="Arial" w:hint="eastAsia"/>
            <w:color w:val="000000"/>
            <w:kern w:val="2"/>
            <w:sz w:val="21"/>
            <w:szCs w:val="22"/>
            <w:lang w:val="en-US" w:eastAsia="zh-CN"/>
          </w:rPr>
          <w:t>综业</w:t>
        </w:r>
      </w:ins>
      <w:ins w:id="166" w:author="USER" w:date="2019-01-22T15:15:00Z">
        <w:r w:rsidR="003110C3">
          <w:rPr>
            <w:rFonts w:ascii="Calibri" w:hAnsi="Calibri" w:cs="Arial" w:hint="eastAsia"/>
            <w:color w:val="000000"/>
            <w:kern w:val="2"/>
            <w:sz w:val="21"/>
            <w:szCs w:val="22"/>
            <w:lang w:val="en-US" w:eastAsia="zh-CN"/>
          </w:rPr>
          <w:t>行情</w:t>
        </w:r>
        <w:r w:rsidRPr="005853CB">
          <w:rPr>
            <w:rFonts w:ascii="Calibri" w:hAnsi="Calibri" w:cs="Arial" w:hint="eastAsia"/>
            <w:color w:val="000000"/>
            <w:kern w:val="2"/>
            <w:sz w:val="21"/>
            <w:szCs w:val="22"/>
            <w:lang w:val="en-US"/>
          </w:rPr>
          <w:t>；</w:t>
        </w:r>
      </w:ins>
    </w:p>
    <w:p w:rsidR="009211BA" w:rsidRDefault="009211BA" w:rsidP="009211BA">
      <w:pPr>
        <w:rPr>
          <w:ins w:id="167" w:author="USER" w:date="2019-01-22T15:15:00Z"/>
          <w:lang w:eastAsia="zh-CN"/>
        </w:rPr>
      </w:pPr>
      <w:ins w:id="168" w:author="USER" w:date="2019-01-22T15:15:00Z">
        <w:r w:rsidRPr="00A7635A">
          <w:rPr>
            <w:rFonts w:hint="eastAsia"/>
            <w:b/>
            <w:lang w:eastAsia="zh-CN"/>
          </w:rPr>
          <w:t>数据格式</w:t>
        </w:r>
        <w:r w:rsidRPr="00D77AF0">
          <w:rPr>
            <w:rFonts w:hint="eastAsia"/>
            <w:lang w:eastAsia="zh-CN"/>
          </w:rPr>
          <w:t>约定</w:t>
        </w:r>
      </w:ins>
      <w:ins w:id="169" w:author="USER" w:date="2019-01-29T15:10:00Z">
        <w:r w:rsidR="002A7E06">
          <w:rPr>
            <w:rFonts w:hint="eastAsia"/>
            <w:lang w:eastAsia="zh-CN"/>
          </w:rPr>
          <w:t>、</w:t>
        </w:r>
      </w:ins>
      <w:ins w:id="170" w:author="USER" w:date="2019-01-22T15:15:00Z">
        <w:r w:rsidRPr="00A7635A">
          <w:rPr>
            <w:rFonts w:hint="eastAsia"/>
            <w:b/>
            <w:lang w:eastAsia="zh-CN"/>
          </w:rPr>
          <w:t>STEP</w:t>
        </w:r>
        <w:r w:rsidRPr="00A7635A">
          <w:rPr>
            <w:rFonts w:hint="eastAsia"/>
            <w:b/>
            <w:lang w:eastAsia="zh-CN"/>
          </w:rPr>
          <w:t>消息</w:t>
        </w:r>
        <w:r w:rsidRPr="00D77AF0">
          <w:rPr>
            <w:rFonts w:hint="eastAsia"/>
            <w:lang w:eastAsia="zh-CN"/>
          </w:rPr>
          <w:t>约定</w:t>
        </w:r>
      </w:ins>
      <w:ins w:id="171" w:author="USER" w:date="2019-01-29T15:10:00Z">
        <w:r w:rsidR="002A7E06">
          <w:rPr>
            <w:rFonts w:hint="eastAsia"/>
            <w:lang w:eastAsia="zh-CN"/>
          </w:rPr>
          <w:t>、</w:t>
        </w:r>
      </w:ins>
      <w:ins w:id="172" w:author="USER" w:date="2019-01-22T15:15:00Z">
        <w:r w:rsidRPr="00A7635A">
          <w:rPr>
            <w:rFonts w:hint="eastAsia"/>
            <w:b/>
            <w:lang w:eastAsia="zh-CN"/>
          </w:rPr>
          <w:t>通用数据库接口</w:t>
        </w:r>
        <w:r w:rsidRPr="00555AED">
          <w:rPr>
            <w:rFonts w:hint="eastAsia"/>
            <w:lang w:eastAsia="zh-CN"/>
          </w:rPr>
          <w:t>参见</w:t>
        </w:r>
        <w:r>
          <w:rPr>
            <w:rFonts w:hint="eastAsia"/>
            <w:lang w:eastAsia="zh-CN"/>
          </w:rPr>
          <w:t>《</w:t>
        </w:r>
        <w:r w:rsidRPr="00555AED">
          <w:rPr>
            <w:rFonts w:hint="eastAsia"/>
            <w:lang w:eastAsia="zh-CN"/>
          </w:rPr>
          <w:t>上海证券交易所市场参与者</w:t>
        </w:r>
        <w:r w:rsidRPr="00555AED">
          <w:rPr>
            <w:rFonts w:hint="eastAsia"/>
            <w:lang w:eastAsia="zh-CN"/>
          </w:rPr>
          <w:t xml:space="preserve"> EzSTEP</w:t>
        </w:r>
        <w:r>
          <w:rPr>
            <w:rFonts w:hint="eastAsia"/>
            <w:lang w:eastAsia="zh-CN"/>
          </w:rPr>
          <w:t>通用数据库接口规格</w:t>
        </w:r>
      </w:ins>
      <w:ins w:id="173" w:author="USER" w:date="2019-01-29T15:09:00Z">
        <w:r w:rsidR="002A7E06">
          <w:rPr>
            <w:rFonts w:hint="eastAsia"/>
            <w:lang w:eastAsia="zh-CN"/>
          </w:rPr>
          <w:t>说明书》</w:t>
        </w:r>
      </w:ins>
      <w:ins w:id="174" w:author="USER" w:date="2019-01-29T15:10:00Z">
        <w:r w:rsidR="002A7E06">
          <w:rPr>
            <w:rFonts w:hint="eastAsia"/>
            <w:lang w:eastAsia="zh-CN"/>
          </w:rPr>
          <w:t>文档</w:t>
        </w:r>
      </w:ins>
      <w:ins w:id="175" w:author="USER" w:date="2019-01-22T15:15:00Z">
        <w:r>
          <w:rPr>
            <w:rFonts w:hint="eastAsia"/>
            <w:lang w:eastAsia="zh-CN"/>
          </w:rPr>
          <w:t>；</w:t>
        </w:r>
      </w:ins>
    </w:p>
    <w:p w:rsidR="009211BA" w:rsidRDefault="009211BA" w:rsidP="009211BA">
      <w:pPr>
        <w:rPr>
          <w:ins w:id="176" w:author="USER" w:date="2019-01-22T15:15:00Z"/>
          <w:lang w:eastAsia="zh-CN"/>
        </w:rPr>
      </w:pPr>
      <w:ins w:id="177" w:author="USER" w:date="2019-01-22T15:15:00Z">
        <w:r>
          <w:rPr>
            <w:rFonts w:cs="Arial" w:hint="eastAsia"/>
            <w:color w:val="000000"/>
          </w:rPr>
          <w:t>本业务</w:t>
        </w:r>
        <w:r w:rsidRPr="00573B44">
          <w:rPr>
            <w:rFonts w:ascii="Calibri" w:hAnsi="Calibri" w:cs="Arial" w:hint="eastAsia"/>
            <w:color w:val="000000"/>
            <w:kern w:val="2"/>
            <w:sz w:val="21"/>
            <w:szCs w:val="22"/>
            <w:lang w:val="en-US"/>
          </w:rPr>
          <w:t>产品集编号</w:t>
        </w:r>
        <w:r>
          <w:rPr>
            <w:rFonts w:cs="Arial" w:hint="eastAsia"/>
            <w:color w:val="000000"/>
          </w:rPr>
          <w:t>（</w:t>
        </w:r>
        <w:r>
          <w:rPr>
            <w:rFonts w:cs="Arial" w:hint="eastAsia"/>
            <w:color w:val="000000"/>
          </w:rPr>
          <w:t>s</w:t>
        </w:r>
        <w:r w:rsidRPr="00837141">
          <w:rPr>
            <w:rFonts w:cs="Arial" w:hint="eastAsia"/>
            <w:color w:val="000000"/>
          </w:rPr>
          <w:t>et</w:t>
        </w:r>
        <w:r>
          <w:rPr>
            <w:rFonts w:cs="Arial" w:hint="eastAsia"/>
            <w:color w:val="000000"/>
          </w:rPr>
          <w:t>id</w:t>
        </w:r>
        <w:r>
          <w:rPr>
            <w:rFonts w:cs="Arial" w:hint="eastAsia"/>
            <w:color w:val="000000"/>
          </w:rPr>
          <w:t>）</w:t>
        </w:r>
        <w:r w:rsidRPr="00573B44">
          <w:rPr>
            <w:rFonts w:ascii="Calibri" w:hAnsi="Calibri" w:cs="Arial" w:hint="eastAsia"/>
            <w:color w:val="000000"/>
            <w:kern w:val="2"/>
            <w:sz w:val="21"/>
            <w:szCs w:val="22"/>
            <w:lang w:val="en-US"/>
          </w:rPr>
          <w:t>为</w:t>
        </w:r>
        <w:r>
          <w:rPr>
            <w:rFonts w:ascii="Calibri" w:hAnsi="Calibri" w:cs="Arial" w:hint="eastAsia"/>
            <w:color w:val="000000"/>
            <w:kern w:val="2"/>
            <w:sz w:val="21"/>
            <w:szCs w:val="22"/>
            <w:lang w:val="en-US" w:eastAsia="zh-CN"/>
          </w:rPr>
          <w:t>：</w:t>
        </w:r>
        <w:r>
          <w:rPr>
            <w:rFonts w:ascii="Calibri" w:hAnsi="Calibri" w:cs="Arial" w:hint="eastAsia"/>
            <w:color w:val="000000"/>
            <w:kern w:val="2"/>
            <w:sz w:val="21"/>
            <w:szCs w:val="22"/>
            <w:lang w:val="en-US" w:eastAsia="zh-CN"/>
          </w:rPr>
          <w:t>300</w:t>
        </w:r>
        <w:r>
          <w:rPr>
            <w:rFonts w:ascii="Calibri" w:hAnsi="Calibri" w:cs="Arial" w:hint="eastAsia"/>
            <w:color w:val="000000"/>
            <w:kern w:val="2"/>
            <w:sz w:val="21"/>
            <w:szCs w:val="22"/>
            <w:lang w:val="en-US" w:eastAsia="zh-CN"/>
          </w:rPr>
          <w:t>；</w:t>
        </w:r>
      </w:ins>
    </w:p>
    <w:p w:rsidR="003A53CF" w:rsidRPr="003A53CF" w:rsidRDefault="009211BA" w:rsidP="003A53CF">
      <w:pPr>
        <w:rPr>
          <w:ins w:id="178" w:author="USER" w:date="2019-01-22T15:08:00Z"/>
          <w:rFonts w:cs="Arial"/>
          <w:color w:val="000000"/>
          <w:lang w:eastAsia="zh-CN"/>
          <w:rPrChange w:id="179" w:author="USER" w:date="2019-01-22T15:23:00Z">
            <w:rPr>
              <w:ins w:id="180" w:author="USER" w:date="2019-01-22T15:08:00Z"/>
              <w:lang w:val="en-US" w:eastAsia="zh-CN"/>
            </w:rPr>
          </w:rPrChange>
        </w:rPr>
        <w:pPrChange w:id="181" w:author="USER" w:date="2019-01-22T15:09:00Z">
          <w:pPr>
            <w:pStyle w:val="1"/>
          </w:pPr>
        </w:pPrChange>
      </w:pPr>
      <w:ins w:id="182" w:author="USER" w:date="2019-01-22T15:15:00Z">
        <w:r>
          <w:rPr>
            <w:rFonts w:hint="eastAsia"/>
          </w:rPr>
          <w:t>数据广播类型（</w:t>
        </w:r>
        <w:r>
          <w:rPr>
            <w:rFonts w:cs="Arial" w:hint="eastAsia"/>
            <w:color w:val="000000"/>
          </w:rPr>
          <w:t>b</w:t>
        </w:r>
        <w:r w:rsidRPr="004D21B3">
          <w:rPr>
            <w:rFonts w:cs="Arial"/>
            <w:color w:val="000000"/>
          </w:rPr>
          <w:t>cast</w:t>
        </w:r>
        <w:r>
          <w:rPr>
            <w:rFonts w:cs="Arial" w:hint="eastAsia"/>
            <w:color w:val="000000"/>
          </w:rPr>
          <w:t>t</w:t>
        </w:r>
        <w:r w:rsidRPr="004D21B3">
          <w:rPr>
            <w:rFonts w:cs="Arial"/>
            <w:color w:val="000000"/>
          </w:rPr>
          <w:t>ype</w:t>
        </w:r>
        <w:r>
          <w:rPr>
            <w:rFonts w:hint="eastAsia"/>
          </w:rPr>
          <w:t>），</w:t>
        </w:r>
        <w:r>
          <w:rPr>
            <w:rFonts w:cs="Arial" w:hint="eastAsia"/>
            <w:color w:val="000000"/>
          </w:rPr>
          <w:t>本业务取值：</w:t>
        </w:r>
        <w:r>
          <w:rPr>
            <w:rFonts w:cs="Arial" w:hint="eastAsia"/>
            <w:color w:val="000000"/>
            <w:lang w:eastAsia="zh-CN"/>
          </w:rPr>
          <w:t>1H</w:t>
        </w:r>
        <w:r>
          <w:rPr>
            <w:rFonts w:cs="Arial" w:hint="eastAsia"/>
            <w:color w:val="000000"/>
            <w:lang w:eastAsia="zh-CN"/>
          </w:rPr>
          <w:t>；</w:t>
        </w:r>
      </w:ins>
    </w:p>
    <w:tbl>
      <w:tblPr>
        <w:tblW w:w="8505" w:type="dxa"/>
        <w:tblInd w:w="-5" w:type="dxa"/>
        <w:tblLayout w:type="fixed"/>
        <w:tblLook w:val="0000"/>
      </w:tblPr>
      <w:tblGrid>
        <w:gridCol w:w="4820"/>
        <w:gridCol w:w="3685"/>
      </w:tblGrid>
      <w:tr w:rsidR="00313730" w:rsidRPr="005B6828" w:rsidTr="009211BA">
        <w:trPr>
          <w:tblHeader/>
          <w:ins w:id="183" w:author="USER" w:date="2019-01-22T15:08:00Z"/>
        </w:trPr>
        <w:tc>
          <w:tcPr>
            <w:tcW w:w="4820" w:type="dxa"/>
            <w:tcBorders>
              <w:top w:val="single" w:sz="4" w:space="0" w:color="000000"/>
              <w:left w:val="single" w:sz="4" w:space="0" w:color="000000"/>
              <w:bottom w:val="single" w:sz="4" w:space="0" w:color="000000"/>
            </w:tcBorders>
            <w:shd w:val="clear" w:color="auto" w:fill="E0E0E0"/>
          </w:tcPr>
          <w:p w:rsidR="00313730" w:rsidRPr="005B6828" w:rsidRDefault="00313730" w:rsidP="00313730">
            <w:pPr>
              <w:pStyle w:val="WinDescr"/>
              <w:snapToGrid w:val="0"/>
              <w:rPr>
                <w:ins w:id="184" w:author="USER" w:date="2019-01-22T15:08:00Z"/>
                <w:rFonts w:ascii="华文细黑" w:eastAsia="华文细黑" w:hAnsi="华文细黑"/>
                <w:b/>
                <w:color w:val="000000"/>
                <w:lang w:eastAsia="zh-CN"/>
              </w:rPr>
            </w:pPr>
            <w:ins w:id="185" w:author="USER" w:date="2019-01-22T15:08:00Z">
              <w:r w:rsidRPr="009D3E61">
                <w:rPr>
                  <w:rFonts w:ascii="华文细黑" w:eastAsia="华文细黑" w:hAnsi="华文细黑"/>
                  <w:b/>
                  <w:color w:val="000000"/>
                </w:rPr>
                <w:t>MktDataFull</w:t>
              </w:r>
              <w:r w:rsidRPr="009D3E61">
                <w:rPr>
                  <w:rStyle w:val="2ChapterXXStatementh22Header2l2Level2HeadheaChar"/>
                  <w:rFonts w:ascii="华文细黑" w:eastAsia="华文细黑" w:hAnsi="华文细黑" w:hint="eastAsia"/>
                  <w:color w:val="000000"/>
                  <w:lang w:eastAsia="zh-CN"/>
                </w:rPr>
                <w:t>（</w:t>
              </w:r>
              <w:r w:rsidRPr="009D3E61">
                <w:rPr>
                  <w:rStyle w:val="2ChapterXXStatementh22Header2l2Level2HeadheaChar"/>
                  <w:rFonts w:ascii="华文细黑" w:eastAsia="华文细黑" w:hAnsi="华文细黑"/>
                  <w:color w:val="000000"/>
                  <w:lang w:eastAsia="zh-CN"/>
                </w:rPr>
                <w:t>MDText）</w:t>
              </w:r>
            </w:ins>
          </w:p>
        </w:tc>
        <w:tc>
          <w:tcPr>
            <w:tcW w:w="3685" w:type="dxa"/>
            <w:tcBorders>
              <w:top w:val="single" w:sz="4" w:space="0" w:color="000000"/>
              <w:left w:val="single" w:sz="4" w:space="0" w:color="000000"/>
              <w:bottom w:val="single" w:sz="4" w:space="0" w:color="000000"/>
              <w:right w:val="single" w:sz="4" w:space="0" w:color="000000"/>
            </w:tcBorders>
            <w:shd w:val="clear" w:color="auto" w:fill="E0E0E0"/>
          </w:tcPr>
          <w:p w:rsidR="00313730" w:rsidRPr="005B6828" w:rsidRDefault="00313730" w:rsidP="00313730">
            <w:pPr>
              <w:pStyle w:val="WinDescr"/>
              <w:snapToGrid w:val="0"/>
              <w:rPr>
                <w:ins w:id="186" w:author="USER" w:date="2019-01-22T15:08:00Z"/>
                <w:rFonts w:ascii="华文细黑" w:eastAsia="华文细黑" w:hAnsi="华文细黑"/>
                <w:b/>
                <w:color w:val="000000"/>
              </w:rPr>
            </w:pPr>
            <w:ins w:id="187" w:author="USER" w:date="2019-01-22T15:08:00Z">
              <w:r w:rsidRPr="009D3E61">
                <w:rPr>
                  <w:rFonts w:ascii="华文细黑" w:eastAsia="华文细黑" w:hAnsi="华文细黑" w:hint="eastAsia"/>
                  <w:b/>
                  <w:color w:val="000000"/>
                  <w:lang w:eastAsia="zh-CN"/>
                </w:rPr>
                <w:t>公共数据消息</w:t>
              </w:r>
            </w:ins>
          </w:p>
        </w:tc>
      </w:tr>
      <w:tr w:rsidR="00313730" w:rsidRPr="005B6828" w:rsidTr="009211BA">
        <w:trPr>
          <w:ins w:id="188" w:author="USER" w:date="2019-01-22T15:08:00Z"/>
        </w:trPr>
        <w:tc>
          <w:tcPr>
            <w:tcW w:w="8505" w:type="dxa"/>
            <w:gridSpan w:val="2"/>
            <w:tcBorders>
              <w:top w:val="single" w:sz="4" w:space="0" w:color="000000"/>
              <w:left w:val="single" w:sz="4" w:space="0" w:color="000000"/>
              <w:bottom w:val="single" w:sz="4" w:space="0" w:color="000000"/>
              <w:right w:val="single" w:sz="4" w:space="0" w:color="000000"/>
            </w:tcBorders>
          </w:tcPr>
          <w:p w:rsidR="00313730" w:rsidRPr="005B6828" w:rsidRDefault="00313730" w:rsidP="00313730">
            <w:pPr>
              <w:pStyle w:val="WinDescr"/>
              <w:snapToGrid w:val="0"/>
              <w:rPr>
                <w:ins w:id="189" w:author="USER" w:date="2019-01-22T15:08:00Z"/>
                <w:rFonts w:ascii="华文细黑" w:eastAsia="华文细黑" w:hAnsi="华文细黑"/>
                <w:b/>
                <w:color w:val="000000"/>
              </w:rPr>
            </w:pPr>
            <w:ins w:id="190" w:author="USER" w:date="2019-01-22T15:08:00Z">
              <w:r w:rsidRPr="009D3E61">
                <w:rPr>
                  <w:rFonts w:ascii="华文细黑" w:eastAsia="华文细黑" w:hAnsi="华文细黑"/>
                  <w:b/>
                  <w:color w:val="000000"/>
                </w:rPr>
                <w:t>描述：</w:t>
              </w:r>
            </w:ins>
          </w:p>
          <w:p w:rsidR="00313730" w:rsidRPr="005B6828" w:rsidRDefault="00313730" w:rsidP="00313730">
            <w:pPr>
              <w:pStyle w:val="WinDescrLeft"/>
              <w:tabs>
                <w:tab w:val="clear" w:pos="284"/>
                <w:tab w:val="left" w:pos="147"/>
              </w:tabs>
              <w:ind w:leftChars="2" w:left="4"/>
              <w:rPr>
                <w:ins w:id="191" w:author="USER" w:date="2019-01-22T15:08:00Z"/>
                <w:rFonts w:ascii="华文细黑" w:eastAsia="华文细黑" w:hAnsi="华文细黑" w:cs="Arial"/>
                <w:color w:val="000000"/>
                <w:lang w:eastAsia="zh-CN"/>
              </w:rPr>
            </w:pPr>
            <w:ins w:id="192" w:author="USER" w:date="2019-01-22T15:08:00Z">
              <w:r w:rsidRPr="009D3E61">
                <w:rPr>
                  <w:rFonts w:ascii="华文细黑" w:eastAsia="华文细黑" w:hAnsi="华文细黑" w:cs="Arial" w:hint="eastAsia"/>
                  <w:color w:val="000000"/>
                  <w:lang w:eastAsia="zh-CN"/>
                </w:rPr>
                <w:t>本消息用</w:t>
              </w:r>
              <w:r w:rsidR="00E002C9">
                <w:rPr>
                  <w:rFonts w:ascii="华文细黑" w:eastAsia="华文细黑" w:hAnsi="华文细黑" w:cs="Arial" w:hint="eastAsia"/>
                  <w:color w:val="000000"/>
                  <w:lang w:eastAsia="zh-CN"/>
                </w:rPr>
                <w:t>来发送市场有效时段内的</w:t>
              </w:r>
              <w:r>
                <w:rPr>
                  <w:rFonts w:ascii="华文细黑" w:eastAsia="华文细黑" w:hAnsi="华文细黑" w:cs="Arial" w:hint="eastAsia"/>
                  <w:color w:val="000000"/>
                  <w:lang w:eastAsia="zh-CN"/>
                </w:rPr>
                <w:t>行情信息，由后台向市场参与者</w:t>
              </w:r>
              <w:r w:rsidRPr="009D3E61">
                <w:rPr>
                  <w:rFonts w:ascii="华文细黑" w:eastAsia="华文细黑" w:hAnsi="华文细黑" w:cs="Arial" w:hint="eastAsia"/>
                  <w:color w:val="000000"/>
                  <w:lang w:eastAsia="zh-CN"/>
                </w:rPr>
                <w:t>单向发送。每条消息对应单个</w:t>
              </w:r>
              <w:r>
                <w:rPr>
                  <w:rFonts w:ascii="华文细黑" w:eastAsia="华文细黑" w:hAnsi="华文细黑" w:cs="Arial" w:hint="eastAsia"/>
                  <w:color w:val="000000"/>
                  <w:lang w:eastAsia="zh-CN"/>
                </w:rPr>
                <w:t>产品</w:t>
              </w:r>
              <w:r w:rsidRPr="009D3E61">
                <w:rPr>
                  <w:rFonts w:ascii="华文细黑" w:eastAsia="华文细黑" w:hAnsi="华文细黑" w:cs="Arial" w:hint="eastAsia"/>
                  <w:color w:val="000000"/>
                  <w:lang w:eastAsia="zh-CN"/>
                </w:rPr>
                <w:t>行情信息。</w:t>
              </w:r>
            </w:ins>
          </w:p>
          <w:p w:rsidR="00313730" w:rsidRDefault="00313730" w:rsidP="00313730">
            <w:pPr>
              <w:pStyle w:val="WinDescrLeft"/>
              <w:tabs>
                <w:tab w:val="clear" w:pos="284"/>
                <w:tab w:val="left" w:pos="431"/>
              </w:tabs>
              <w:ind w:leftChars="2" w:left="4" w:firstLine="1"/>
              <w:rPr>
                <w:ins w:id="193" w:author="USER" w:date="2019-01-22T15:08:00Z"/>
                <w:rFonts w:ascii="华文细黑" w:eastAsia="华文细黑" w:hAnsi="华文细黑"/>
                <w:color w:val="000000"/>
                <w:lang w:eastAsia="zh-CN"/>
              </w:rPr>
            </w:pPr>
            <w:ins w:id="194" w:author="USER" w:date="2019-01-22T15:08:00Z">
              <w:r>
                <w:rPr>
                  <w:rFonts w:ascii="华文细黑" w:eastAsia="华文细黑" w:hAnsi="华文细黑" w:hint="eastAsia"/>
                  <w:color w:val="000000"/>
                  <w:lang w:eastAsia="zh-CN"/>
                </w:rPr>
                <w:t>在</w:t>
              </w:r>
              <w:r w:rsidRPr="009D3E61">
                <w:rPr>
                  <w:rFonts w:ascii="华文细黑" w:eastAsia="华文细黑" w:hAnsi="华文细黑"/>
                  <w:color w:val="000000"/>
                  <w:lang w:eastAsia="zh-CN"/>
                </w:rPr>
                <w:t>STEP消息中</w:t>
              </w:r>
              <w:r>
                <w:rPr>
                  <w:rFonts w:ascii="华文细黑" w:eastAsia="华文细黑" w:hAnsi="华文细黑" w:hint="eastAsia"/>
                  <w:color w:val="000000"/>
                  <w:lang w:eastAsia="zh-CN"/>
                </w:rPr>
                <w:t>，</w:t>
              </w:r>
              <w:r>
                <w:rPr>
                  <w:rFonts w:ascii="华文细黑" w:eastAsia="华文细黑" w:hAnsi="华文细黑"/>
                  <w:color w:val="000000"/>
                  <w:lang w:eastAsia="zh-CN"/>
                </w:rPr>
                <w:t>提供</w:t>
              </w:r>
              <w:r w:rsidR="009211BA">
                <w:rPr>
                  <w:rFonts w:ascii="华文细黑" w:eastAsia="华文细黑" w:hAnsi="华文细黑"/>
                  <w:color w:val="000000"/>
                  <w:lang w:eastAsia="zh-CN"/>
                </w:rPr>
                <w:t>完整的交易相关信息</w:t>
              </w:r>
              <w:r w:rsidRPr="009D3E61">
                <w:rPr>
                  <w:rFonts w:ascii="华文细黑" w:eastAsia="华文细黑" w:hAnsi="华文细黑"/>
                  <w:color w:val="000000"/>
                  <w:lang w:eastAsia="zh-CN"/>
                </w:rPr>
                <w:t>。</w:t>
              </w:r>
            </w:ins>
          </w:p>
          <w:p w:rsidR="00313730" w:rsidRPr="005B6828" w:rsidRDefault="00313730" w:rsidP="00313730">
            <w:pPr>
              <w:rPr>
                <w:ins w:id="195" w:author="USER" w:date="2019-01-22T15:08:00Z"/>
                <w:rFonts w:ascii="华文细黑" w:eastAsia="华文细黑" w:hAnsi="华文细黑"/>
                <w:color w:val="000000"/>
                <w:lang w:eastAsia="zh-CN"/>
              </w:rPr>
            </w:pPr>
          </w:p>
        </w:tc>
      </w:tr>
    </w:tbl>
    <w:p w:rsidR="009211BA" w:rsidRDefault="009211BA" w:rsidP="009211BA">
      <w:pPr>
        <w:rPr>
          <w:ins w:id="196" w:author="USER" w:date="2019-01-22T15:18:00Z"/>
          <w:lang w:eastAsia="zh-CN"/>
        </w:rPr>
      </w:pPr>
      <w:ins w:id="197" w:author="USER" w:date="2019-01-22T15:18:00Z">
        <w:r>
          <w:rPr>
            <w:rFonts w:hint="eastAsia"/>
            <w:lang w:eastAsia="zh-CN"/>
          </w:rPr>
          <w:t>行情数据类型取值为</w:t>
        </w:r>
        <w:r>
          <w:rPr>
            <w:rFonts w:hint="eastAsia"/>
            <w:lang w:eastAsia="zh-CN"/>
          </w:rPr>
          <w:t>MD101</w:t>
        </w:r>
        <w:r>
          <w:rPr>
            <w:rFonts w:hint="eastAsia"/>
            <w:lang w:eastAsia="zh-CN"/>
          </w:rPr>
          <w:t>时</w:t>
        </w:r>
      </w:ins>
      <w:ins w:id="198" w:author="USER" w:date="2019-01-29T15:12:00Z">
        <w:r w:rsidR="00E002C9">
          <w:rPr>
            <w:rFonts w:hint="eastAsia"/>
            <w:lang w:eastAsia="zh-CN"/>
          </w:rPr>
          <w:t>（表示</w:t>
        </w:r>
        <w:r w:rsidR="00E002C9">
          <w:rPr>
            <w:lang w:eastAsia="zh-CN"/>
          </w:rPr>
          <w:t>国债</w:t>
        </w:r>
        <w:r w:rsidR="00E002C9">
          <w:rPr>
            <w:rFonts w:hint="eastAsia"/>
            <w:lang w:eastAsia="zh-CN"/>
          </w:rPr>
          <w:t>预发行</w:t>
        </w:r>
        <w:r w:rsidR="00E002C9">
          <w:rPr>
            <w:lang w:eastAsia="zh-CN"/>
          </w:rPr>
          <w:t>行情）</w:t>
        </w:r>
      </w:ins>
      <w:ins w:id="199" w:author="USER" w:date="2019-01-22T15:18:00Z">
        <w:r>
          <w:rPr>
            <w:rFonts w:hint="eastAsia"/>
            <w:lang w:eastAsia="zh-CN"/>
          </w:rPr>
          <w:t>：</w:t>
        </w:r>
      </w:ins>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211BA" w:rsidRPr="005B6828" w:rsidTr="006669CE">
        <w:trPr>
          <w:gridAfter w:val="1"/>
          <w:wAfter w:w="8" w:type="dxa"/>
          <w:cantSplit/>
          <w:ins w:id="200" w:author="USER" w:date="2019-01-22T15:18:00Z"/>
        </w:trPr>
        <w:tc>
          <w:tcPr>
            <w:tcW w:w="900" w:type="dxa"/>
            <w:shd w:val="clear" w:color="auto" w:fill="C0C0C0"/>
          </w:tcPr>
          <w:p w:rsidR="009211BA" w:rsidRPr="005B6828" w:rsidRDefault="009211BA" w:rsidP="006669CE">
            <w:pPr>
              <w:snapToGrid w:val="0"/>
              <w:rPr>
                <w:ins w:id="201" w:author="USER" w:date="2019-01-22T15:18:00Z"/>
                <w:rFonts w:ascii="华文细黑" w:eastAsia="华文细黑" w:hAnsi="华文细黑"/>
                <w:b/>
                <w:i/>
                <w:color w:val="000000"/>
              </w:rPr>
            </w:pPr>
            <w:ins w:id="202" w:author="USER" w:date="2019-01-22T15:18:00Z">
              <w:r w:rsidRPr="009D3E61">
                <w:rPr>
                  <w:rFonts w:ascii="华文细黑" w:eastAsia="华文细黑" w:hAnsi="华文细黑" w:hint="eastAsia"/>
                  <w:b/>
                  <w:i/>
                  <w:color w:val="000000"/>
                </w:rPr>
                <w:t>标签</w:t>
              </w:r>
            </w:ins>
          </w:p>
        </w:tc>
        <w:tc>
          <w:tcPr>
            <w:tcW w:w="1300" w:type="dxa"/>
            <w:shd w:val="clear" w:color="auto" w:fill="C0C0C0"/>
          </w:tcPr>
          <w:p w:rsidR="009211BA" w:rsidRPr="005B6828" w:rsidRDefault="009211BA" w:rsidP="006669CE">
            <w:pPr>
              <w:snapToGrid w:val="0"/>
              <w:rPr>
                <w:ins w:id="203" w:author="USER" w:date="2019-01-22T15:18:00Z"/>
                <w:rFonts w:ascii="华文细黑" w:eastAsia="华文细黑" w:hAnsi="华文细黑"/>
                <w:b/>
                <w:i/>
                <w:color w:val="000000"/>
              </w:rPr>
            </w:pPr>
            <w:ins w:id="204" w:author="USER" w:date="2019-01-22T15:18:00Z">
              <w:r w:rsidRPr="009D3E61">
                <w:rPr>
                  <w:rFonts w:ascii="华文细黑" w:eastAsia="华文细黑" w:hAnsi="华文细黑" w:hint="eastAsia"/>
                  <w:b/>
                  <w:i/>
                  <w:color w:val="000000"/>
                </w:rPr>
                <w:t>域名</w:t>
              </w:r>
            </w:ins>
          </w:p>
        </w:tc>
        <w:tc>
          <w:tcPr>
            <w:tcW w:w="5460" w:type="dxa"/>
            <w:gridSpan w:val="2"/>
            <w:shd w:val="clear" w:color="auto" w:fill="C0C0C0"/>
          </w:tcPr>
          <w:p w:rsidR="009211BA" w:rsidRPr="005B6828" w:rsidRDefault="009211BA" w:rsidP="006669CE">
            <w:pPr>
              <w:snapToGrid w:val="0"/>
              <w:rPr>
                <w:ins w:id="205" w:author="USER" w:date="2019-01-22T15:18:00Z"/>
                <w:rFonts w:ascii="华文细黑" w:eastAsia="华文细黑" w:hAnsi="华文细黑"/>
                <w:b/>
                <w:i/>
                <w:color w:val="000000"/>
              </w:rPr>
            </w:pPr>
            <w:ins w:id="206" w:author="USER" w:date="2019-01-22T15:18:00Z">
              <w:r w:rsidRPr="009D3E61">
                <w:rPr>
                  <w:rFonts w:ascii="华文细黑" w:eastAsia="华文细黑" w:hAnsi="华文细黑" w:hint="eastAsia"/>
                  <w:b/>
                  <w:i/>
                  <w:color w:val="000000"/>
                </w:rPr>
                <w:t>说明</w:t>
              </w:r>
            </w:ins>
          </w:p>
        </w:tc>
        <w:tc>
          <w:tcPr>
            <w:tcW w:w="984" w:type="dxa"/>
            <w:shd w:val="clear" w:color="auto" w:fill="C0C0C0"/>
            <w:vAlign w:val="center"/>
          </w:tcPr>
          <w:p w:rsidR="009211BA" w:rsidRPr="005B6828" w:rsidRDefault="009211BA" w:rsidP="006669CE">
            <w:pPr>
              <w:snapToGrid w:val="0"/>
              <w:jc w:val="center"/>
              <w:rPr>
                <w:ins w:id="207" w:author="USER" w:date="2019-01-22T15:18:00Z"/>
                <w:rFonts w:ascii="华文细黑" w:eastAsia="华文细黑" w:hAnsi="华文细黑"/>
                <w:b/>
                <w:i/>
                <w:color w:val="000000"/>
              </w:rPr>
            </w:pPr>
            <w:ins w:id="208" w:author="USER" w:date="2019-01-22T15:18:00Z">
              <w:r w:rsidRPr="009D3E61">
                <w:rPr>
                  <w:rFonts w:ascii="华文细黑" w:eastAsia="华文细黑" w:hAnsi="华文细黑"/>
                  <w:b/>
                  <w:i/>
                  <w:color w:val="000000"/>
                </w:rPr>
                <w:t>类型</w:t>
              </w:r>
            </w:ins>
          </w:p>
        </w:tc>
      </w:tr>
      <w:tr w:rsidR="009211BA" w:rsidRPr="005B6828" w:rsidTr="006669CE">
        <w:trPr>
          <w:gridAfter w:val="1"/>
          <w:wAfter w:w="8" w:type="dxa"/>
          <w:cantSplit/>
          <w:ins w:id="209" w:author="USER" w:date="2019-01-22T15:18:00Z"/>
        </w:trPr>
        <w:tc>
          <w:tcPr>
            <w:tcW w:w="900" w:type="dxa"/>
          </w:tcPr>
          <w:p w:rsidR="009211BA" w:rsidRPr="005B6828" w:rsidRDefault="009211BA" w:rsidP="006669CE">
            <w:pPr>
              <w:spacing w:before="0" w:after="0" w:line="240" w:lineRule="auto"/>
              <w:jc w:val="center"/>
              <w:rPr>
                <w:ins w:id="210" w:author="USER" w:date="2019-01-22T15:18:00Z"/>
                <w:rFonts w:ascii="华文细黑" w:eastAsia="华文细黑" w:hAnsi="华文细黑"/>
                <w:b/>
                <w:color w:val="000000"/>
                <w:lang w:eastAsia="zh-CN"/>
              </w:rPr>
            </w:pPr>
          </w:p>
        </w:tc>
        <w:tc>
          <w:tcPr>
            <w:tcW w:w="1300" w:type="dxa"/>
          </w:tcPr>
          <w:p w:rsidR="009211BA" w:rsidRPr="005B6828" w:rsidRDefault="009211BA" w:rsidP="006669CE">
            <w:pPr>
              <w:snapToGrid w:val="0"/>
              <w:rPr>
                <w:ins w:id="211" w:author="USER" w:date="2019-01-22T15:18:00Z"/>
                <w:rFonts w:ascii="华文细黑" w:eastAsia="华文细黑" w:hAnsi="华文细黑"/>
                <w:b/>
                <w:color w:val="000000"/>
              </w:rPr>
            </w:pPr>
            <w:ins w:id="212" w:author="USER" w:date="2019-01-22T15:18:00Z">
              <w:r w:rsidRPr="009D3E61">
                <w:rPr>
                  <w:rFonts w:ascii="华文细黑" w:eastAsia="华文细黑" w:hAnsi="华文细黑" w:hint="eastAsia"/>
                  <w:b/>
                  <w:color w:val="000000"/>
                </w:rPr>
                <w:t>消息头</w:t>
              </w:r>
            </w:ins>
          </w:p>
        </w:tc>
        <w:tc>
          <w:tcPr>
            <w:tcW w:w="5460" w:type="dxa"/>
            <w:gridSpan w:val="2"/>
          </w:tcPr>
          <w:p w:rsidR="009211BA" w:rsidRPr="005B6828" w:rsidRDefault="009211BA" w:rsidP="006669CE">
            <w:pPr>
              <w:snapToGrid w:val="0"/>
              <w:rPr>
                <w:ins w:id="213" w:author="USER" w:date="2019-01-22T15:18:00Z"/>
                <w:rFonts w:ascii="华文细黑" w:eastAsia="华文细黑" w:hAnsi="华文细黑"/>
                <w:b/>
                <w:color w:val="000000"/>
              </w:rPr>
            </w:pPr>
            <w:ins w:id="214" w:author="USER" w:date="2019-01-22T15:18:00Z">
              <w:r w:rsidRPr="009D3E61">
                <w:rPr>
                  <w:rFonts w:ascii="华文细黑" w:eastAsia="华文细黑" w:hAnsi="华文细黑"/>
                  <w:b/>
                  <w:color w:val="000000"/>
                </w:rPr>
                <w:t>MsgType=W</w:t>
              </w:r>
            </w:ins>
          </w:p>
        </w:tc>
        <w:tc>
          <w:tcPr>
            <w:tcW w:w="984" w:type="dxa"/>
            <w:vAlign w:val="center"/>
          </w:tcPr>
          <w:p w:rsidR="009211BA" w:rsidRPr="005B6828" w:rsidRDefault="009211BA" w:rsidP="006669CE">
            <w:pPr>
              <w:snapToGrid w:val="0"/>
              <w:jc w:val="center"/>
              <w:rPr>
                <w:ins w:id="215" w:author="USER" w:date="2019-01-22T15:18:00Z"/>
                <w:rFonts w:ascii="华文细黑" w:eastAsia="华文细黑" w:hAnsi="华文细黑"/>
                <w:color w:val="000000"/>
              </w:rPr>
            </w:pPr>
          </w:p>
        </w:tc>
      </w:tr>
      <w:tr w:rsidR="009211BA" w:rsidRPr="005B6828" w:rsidTr="006669CE">
        <w:trPr>
          <w:gridAfter w:val="1"/>
          <w:wAfter w:w="8" w:type="dxa"/>
          <w:cantSplit/>
          <w:ins w:id="216" w:author="USER" w:date="2019-01-22T15:18:00Z"/>
        </w:trPr>
        <w:tc>
          <w:tcPr>
            <w:tcW w:w="900" w:type="dxa"/>
          </w:tcPr>
          <w:p w:rsidR="009211BA" w:rsidRPr="005B6828" w:rsidRDefault="003A53CF" w:rsidP="006669CE">
            <w:pPr>
              <w:spacing w:before="0" w:after="0" w:line="240" w:lineRule="auto"/>
              <w:jc w:val="center"/>
              <w:rPr>
                <w:ins w:id="217" w:author="USER" w:date="2019-01-22T15:18:00Z"/>
                <w:rFonts w:ascii="华文细黑" w:eastAsia="华文细黑" w:hAnsi="华文细黑"/>
                <w:b/>
                <w:color w:val="000000"/>
              </w:rPr>
            </w:pPr>
            <w:ins w:id="218" w:author="USER" w:date="2019-01-22T15:18:00Z">
              <w:r w:rsidRPr="003A53CF">
                <w:fldChar w:fldCharType="begin"/>
              </w:r>
              <w:r w:rsidR="009211BA">
                <w:instrText xml:space="preserve"> HYPERLINK "file:///D:\\fast%20cs\\fiximate\\en\\FIX.5.0SP2\\tag963.html" \t "tagFrame" </w:instrText>
              </w:r>
              <w:r w:rsidRPr="003A53CF">
                <w:fldChar w:fldCharType="separate"/>
              </w:r>
              <w:r w:rsidR="009211BA" w:rsidRPr="009D3E61">
                <w:rPr>
                  <w:rFonts w:ascii="华文细黑" w:eastAsia="华文细黑" w:hAnsi="华文细黑"/>
                  <w:b/>
                  <w:color w:val="000000"/>
                </w:rPr>
                <w:t>963</w:t>
              </w:r>
              <w:r>
                <w:rPr>
                  <w:rFonts w:ascii="华文细黑" w:eastAsia="华文细黑" w:hAnsi="华文细黑"/>
                  <w:b/>
                  <w:color w:val="000000"/>
                </w:rPr>
                <w:fldChar w:fldCharType="end"/>
              </w:r>
            </w:ins>
          </w:p>
        </w:tc>
        <w:tc>
          <w:tcPr>
            <w:tcW w:w="1300" w:type="dxa"/>
          </w:tcPr>
          <w:p w:rsidR="009211BA" w:rsidRPr="005B6828" w:rsidRDefault="003A53CF" w:rsidP="006669CE">
            <w:pPr>
              <w:jc w:val="both"/>
              <w:rPr>
                <w:ins w:id="219" w:author="USER" w:date="2019-01-22T15:18:00Z"/>
                <w:rFonts w:ascii="华文细黑" w:eastAsia="华文细黑" w:hAnsi="华文细黑" w:cs="Arial"/>
                <w:color w:val="000000"/>
                <w:lang w:eastAsia="zh-CN"/>
              </w:rPr>
            </w:pPr>
            <w:ins w:id="220" w:author="USER" w:date="2019-01-22T15:18:00Z">
              <w:r w:rsidRPr="003A53CF">
                <w:fldChar w:fldCharType="begin"/>
              </w:r>
              <w:r w:rsidR="009211BA">
                <w:instrText xml:space="preserve"> HYPERLINK "file:///D:\\fast%20cs\\fiximate\\en\\FIX.5.0SP2\\tag963.html" \t "tagFrame" </w:instrText>
              </w:r>
              <w:r w:rsidRPr="003A53CF">
                <w:fldChar w:fldCharType="separate"/>
              </w:r>
              <w:r w:rsidR="009211BA" w:rsidRPr="009D3E61">
                <w:rPr>
                  <w:rFonts w:ascii="华文细黑" w:eastAsia="华文细黑" w:hAnsi="华文细黑" w:cs="Arial"/>
                  <w:color w:val="000000"/>
                  <w:lang w:eastAsia="zh-CN"/>
                </w:rPr>
                <w:t>MDReportID</w:t>
              </w:r>
              <w:r>
                <w:rPr>
                  <w:rFonts w:ascii="华文细黑" w:eastAsia="华文细黑" w:hAnsi="华文细黑" w:cs="Arial"/>
                  <w:color w:val="000000"/>
                  <w:lang w:eastAsia="zh-CN"/>
                </w:rPr>
                <w:fldChar w:fldCharType="end"/>
              </w:r>
            </w:ins>
          </w:p>
        </w:tc>
        <w:tc>
          <w:tcPr>
            <w:tcW w:w="5460" w:type="dxa"/>
            <w:gridSpan w:val="2"/>
          </w:tcPr>
          <w:p w:rsidR="009211BA" w:rsidRPr="005B6828" w:rsidRDefault="009211BA" w:rsidP="006669CE">
            <w:pPr>
              <w:jc w:val="both"/>
              <w:rPr>
                <w:ins w:id="221" w:author="USER" w:date="2019-01-22T15:18:00Z"/>
                <w:rFonts w:ascii="华文细黑" w:eastAsia="华文细黑" w:hAnsi="华文细黑" w:cs="Arial"/>
                <w:color w:val="000000"/>
                <w:lang w:eastAsia="zh-CN"/>
              </w:rPr>
            </w:pPr>
            <w:ins w:id="222" w:author="USER" w:date="2019-01-22T15:18:00Z">
              <w:r w:rsidRPr="009D3E61">
                <w:rPr>
                  <w:rFonts w:ascii="华文细黑" w:eastAsia="华文细黑" w:hAnsi="华文细黑" w:cs="Arial" w:hint="eastAsia"/>
                  <w:color w:val="000000"/>
                  <w:lang w:eastAsia="zh-CN"/>
                </w:rPr>
                <w:t>交易所行情信息编号</w:t>
              </w:r>
              <w:r>
                <w:rPr>
                  <w:rFonts w:ascii="华文细黑" w:eastAsia="华文细黑" w:hAnsi="华文细黑" w:cs="Arial" w:hint="eastAsia"/>
                  <w:color w:val="000000"/>
                  <w:lang w:eastAsia="zh-CN"/>
                </w:rPr>
                <w:t>(预留、暂不填)</w:t>
              </w:r>
            </w:ins>
          </w:p>
        </w:tc>
        <w:tc>
          <w:tcPr>
            <w:tcW w:w="984" w:type="dxa"/>
            <w:vAlign w:val="center"/>
          </w:tcPr>
          <w:p w:rsidR="009211BA" w:rsidRPr="005B6828" w:rsidRDefault="009211BA" w:rsidP="006669CE">
            <w:pPr>
              <w:jc w:val="center"/>
              <w:rPr>
                <w:ins w:id="223" w:author="USER" w:date="2019-01-22T15:18:00Z"/>
                <w:rFonts w:ascii="华文细黑" w:eastAsia="华文细黑" w:hAnsi="华文细黑" w:cs="Arial"/>
                <w:color w:val="000000"/>
                <w:lang w:eastAsia="zh-CN"/>
              </w:rPr>
            </w:pPr>
            <w:ins w:id="224" w:author="USER" w:date="2019-01-22T15:18:00Z">
              <w:r w:rsidRPr="009D3E61">
                <w:rPr>
                  <w:rFonts w:ascii="华文细黑" w:eastAsia="华文细黑" w:hAnsi="华文细黑" w:cs="Arial"/>
                  <w:color w:val="000000"/>
                  <w:lang w:eastAsia="zh-CN"/>
                </w:rPr>
                <w:t>C16</w:t>
              </w:r>
            </w:ins>
          </w:p>
        </w:tc>
      </w:tr>
      <w:tr w:rsidR="009211BA" w:rsidRPr="005B6828" w:rsidTr="006669CE">
        <w:trPr>
          <w:gridAfter w:val="1"/>
          <w:wAfter w:w="8" w:type="dxa"/>
          <w:cantSplit/>
          <w:ins w:id="225" w:author="USER" w:date="2019-01-22T15:18:00Z"/>
        </w:trPr>
        <w:tc>
          <w:tcPr>
            <w:tcW w:w="900" w:type="dxa"/>
          </w:tcPr>
          <w:p w:rsidR="009211BA" w:rsidRPr="005B6828" w:rsidRDefault="009211BA" w:rsidP="006669CE">
            <w:pPr>
              <w:spacing w:before="0" w:after="0" w:line="240" w:lineRule="auto"/>
              <w:jc w:val="center"/>
              <w:rPr>
                <w:ins w:id="226" w:author="USER" w:date="2019-01-22T15:18:00Z"/>
                <w:rFonts w:ascii="华文细黑" w:eastAsia="华文细黑" w:hAnsi="华文细黑"/>
                <w:b/>
                <w:color w:val="000000"/>
              </w:rPr>
            </w:pPr>
            <w:ins w:id="227" w:author="USER" w:date="2019-01-22T15:18:00Z">
              <w:r w:rsidRPr="009D3E61">
                <w:rPr>
                  <w:rFonts w:ascii="华文细黑" w:eastAsia="华文细黑" w:hAnsi="华文细黑"/>
                  <w:b/>
                  <w:color w:val="000000"/>
                </w:rPr>
                <w:t>1187</w:t>
              </w:r>
            </w:ins>
          </w:p>
        </w:tc>
        <w:tc>
          <w:tcPr>
            <w:tcW w:w="1300" w:type="dxa"/>
          </w:tcPr>
          <w:p w:rsidR="009211BA" w:rsidRPr="005B6828" w:rsidRDefault="009211BA" w:rsidP="006669CE">
            <w:pPr>
              <w:jc w:val="both"/>
              <w:rPr>
                <w:ins w:id="228" w:author="USER" w:date="2019-01-22T15:18:00Z"/>
                <w:rFonts w:ascii="华文细黑" w:eastAsia="华文细黑" w:hAnsi="华文细黑" w:cs="Arial"/>
                <w:color w:val="000000"/>
                <w:lang w:eastAsia="zh-CN"/>
              </w:rPr>
            </w:pPr>
            <w:ins w:id="229" w:author="USER" w:date="2019-01-22T15:18:00Z">
              <w:r w:rsidRPr="009D3E61">
                <w:rPr>
                  <w:rFonts w:ascii="华文细黑" w:eastAsia="华文细黑" w:hAnsi="华文细黑" w:cs="Arial"/>
                  <w:color w:val="000000"/>
                  <w:lang w:eastAsia="zh-CN"/>
                </w:rPr>
                <w:t>RefreshIndicator</w:t>
              </w:r>
            </w:ins>
          </w:p>
        </w:tc>
        <w:tc>
          <w:tcPr>
            <w:tcW w:w="5460" w:type="dxa"/>
            <w:gridSpan w:val="2"/>
          </w:tcPr>
          <w:p w:rsidR="009211BA" w:rsidRPr="005B6828" w:rsidRDefault="009211BA" w:rsidP="006669CE">
            <w:pPr>
              <w:jc w:val="both"/>
              <w:rPr>
                <w:ins w:id="230" w:author="USER" w:date="2019-01-22T15:18:00Z"/>
                <w:rFonts w:ascii="华文细黑" w:eastAsia="华文细黑" w:hAnsi="华文细黑" w:cs="Arial"/>
                <w:color w:val="000000"/>
                <w:lang w:eastAsia="zh-CN"/>
              </w:rPr>
            </w:pPr>
            <w:ins w:id="231" w:author="USER" w:date="2019-01-22T15:18:00Z">
              <w:r w:rsidRPr="009D3E61">
                <w:rPr>
                  <w:rFonts w:ascii="华文细黑" w:eastAsia="华文细黑" w:hAnsi="华文细黑" w:cs="Arial" w:hint="eastAsia"/>
                  <w:color w:val="000000"/>
                  <w:lang w:eastAsia="zh-CN"/>
                </w:rPr>
                <w:t>用于标识消息中是否有新的行情数据，取值：有</w:t>
              </w:r>
              <w:r w:rsidRPr="009D3E61">
                <w:rPr>
                  <w:rFonts w:ascii="华文细黑" w:eastAsia="华文细黑" w:hAnsi="华文细黑" w:cs="Arial"/>
                  <w:color w:val="000000"/>
                  <w:lang w:eastAsia="zh-CN"/>
                </w:rPr>
                <w:t>=1,无=0，推送已有行情信息为0，否则为1</w:t>
              </w:r>
              <w:r>
                <w:rPr>
                  <w:rFonts w:ascii="华文细黑" w:eastAsia="华文细黑" w:hAnsi="华文细黑" w:cs="Arial" w:hint="eastAsia"/>
                  <w:color w:val="000000"/>
                  <w:lang w:eastAsia="zh-CN"/>
                </w:rPr>
                <w:t>。（预留，暂填0）</w:t>
              </w:r>
            </w:ins>
          </w:p>
        </w:tc>
        <w:tc>
          <w:tcPr>
            <w:tcW w:w="984" w:type="dxa"/>
            <w:vAlign w:val="center"/>
          </w:tcPr>
          <w:p w:rsidR="009211BA" w:rsidRPr="005B6828" w:rsidRDefault="009211BA" w:rsidP="006669CE">
            <w:pPr>
              <w:jc w:val="center"/>
              <w:rPr>
                <w:ins w:id="232" w:author="USER" w:date="2019-01-22T15:18:00Z"/>
                <w:rFonts w:ascii="华文细黑" w:eastAsia="华文细黑" w:hAnsi="华文细黑" w:cs="Arial"/>
                <w:color w:val="000000"/>
                <w:lang w:eastAsia="zh-CN"/>
              </w:rPr>
            </w:pPr>
            <w:ins w:id="233" w:author="USER" w:date="2019-01-22T15:18:00Z">
              <w:r w:rsidRPr="009D3E61">
                <w:rPr>
                  <w:rFonts w:ascii="华文细黑" w:eastAsia="华文细黑" w:hAnsi="华文细黑" w:cs="Arial"/>
                  <w:color w:val="000000"/>
                  <w:lang w:eastAsia="zh-CN"/>
                </w:rPr>
                <w:t>N5</w:t>
              </w:r>
            </w:ins>
          </w:p>
        </w:tc>
      </w:tr>
      <w:tr w:rsidR="009211BA" w:rsidRPr="005B6828" w:rsidTr="006669CE">
        <w:trPr>
          <w:gridAfter w:val="1"/>
          <w:wAfter w:w="8" w:type="dxa"/>
          <w:cantSplit/>
          <w:ins w:id="234" w:author="USER" w:date="2019-01-22T15:18:00Z"/>
        </w:trPr>
        <w:tc>
          <w:tcPr>
            <w:tcW w:w="900" w:type="dxa"/>
          </w:tcPr>
          <w:p w:rsidR="009211BA" w:rsidRPr="005B6828" w:rsidRDefault="009211BA" w:rsidP="006669CE">
            <w:pPr>
              <w:spacing w:before="0" w:after="0" w:line="240" w:lineRule="auto"/>
              <w:jc w:val="center"/>
              <w:rPr>
                <w:ins w:id="235" w:author="USER" w:date="2019-01-22T15:18:00Z"/>
                <w:rFonts w:ascii="华文细黑" w:eastAsia="华文细黑" w:hAnsi="华文细黑"/>
                <w:b/>
                <w:color w:val="000000"/>
                <w:lang w:eastAsia="zh-CN"/>
              </w:rPr>
            </w:pPr>
            <w:ins w:id="236" w:author="USER" w:date="2019-01-22T15:18:00Z">
              <w:r w:rsidRPr="009D3E61">
                <w:rPr>
                  <w:rFonts w:ascii="华文细黑" w:eastAsia="华文细黑" w:hAnsi="华文细黑"/>
                  <w:b/>
                  <w:color w:val="000000"/>
                  <w:lang w:eastAsia="zh-CN"/>
                </w:rPr>
                <w:t>48</w:t>
              </w:r>
            </w:ins>
          </w:p>
        </w:tc>
        <w:tc>
          <w:tcPr>
            <w:tcW w:w="1300" w:type="dxa"/>
          </w:tcPr>
          <w:p w:rsidR="009211BA" w:rsidRPr="005B6828" w:rsidRDefault="009211BA" w:rsidP="006669CE">
            <w:pPr>
              <w:jc w:val="both"/>
              <w:rPr>
                <w:ins w:id="237" w:author="USER" w:date="2019-01-22T15:18:00Z"/>
                <w:rFonts w:ascii="华文细黑" w:eastAsia="华文细黑" w:hAnsi="华文细黑" w:cs="Arial"/>
                <w:color w:val="000000"/>
                <w:lang w:eastAsia="zh-CN"/>
              </w:rPr>
            </w:pPr>
            <w:ins w:id="238" w:author="USER" w:date="2019-01-22T15:18:00Z">
              <w:r>
                <w:rPr>
                  <w:rFonts w:ascii="华文细黑" w:eastAsia="华文细黑" w:hAnsi="华文细黑" w:hint="eastAsia"/>
                  <w:color w:val="000000"/>
                  <w:lang w:eastAsia="zh-CN"/>
                </w:rPr>
                <w:t>SecurityID</w:t>
              </w:r>
            </w:ins>
          </w:p>
        </w:tc>
        <w:tc>
          <w:tcPr>
            <w:tcW w:w="5460" w:type="dxa"/>
            <w:gridSpan w:val="2"/>
          </w:tcPr>
          <w:p w:rsidR="009211BA" w:rsidRPr="005B6828" w:rsidRDefault="009211BA" w:rsidP="006669CE">
            <w:pPr>
              <w:pStyle w:val="af7"/>
              <w:rPr>
                <w:ins w:id="239" w:author="USER" w:date="2019-01-22T15:18:00Z"/>
                <w:rFonts w:ascii="华文细黑" w:eastAsia="华文细黑" w:hAnsi="华文细黑" w:cs="Arial"/>
                <w:color w:val="000000"/>
                <w:lang w:eastAsia="zh-CN"/>
              </w:rPr>
            </w:pPr>
            <w:ins w:id="240" w:author="USER" w:date="2019-01-22T15:18:00Z">
              <w:r>
                <w:rPr>
                  <w:rFonts w:ascii="华文细黑" w:eastAsia="华文细黑" w:hAnsi="华文细黑" w:cs="Arial" w:hint="eastAsia"/>
                  <w:color w:val="000000"/>
                  <w:lang w:eastAsia="zh-CN"/>
                </w:rPr>
                <w:t>证券</w:t>
              </w:r>
              <w:r>
                <w:rPr>
                  <w:rFonts w:ascii="华文细黑" w:eastAsia="华文细黑" w:hAnsi="华文细黑" w:cs="Arial"/>
                  <w:color w:val="000000"/>
                  <w:lang w:eastAsia="zh-CN"/>
                </w:rPr>
                <w:t>代码</w:t>
              </w:r>
            </w:ins>
          </w:p>
        </w:tc>
        <w:tc>
          <w:tcPr>
            <w:tcW w:w="984" w:type="dxa"/>
            <w:vAlign w:val="center"/>
          </w:tcPr>
          <w:p w:rsidR="009211BA" w:rsidRPr="005B6828" w:rsidRDefault="009211BA" w:rsidP="006669CE">
            <w:pPr>
              <w:snapToGrid w:val="0"/>
              <w:jc w:val="center"/>
              <w:rPr>
                <w:ins w:id="241" w:author="USER" w:date="2019-01-22T15:18:00Z"/>
                <w:rFonts w:ascii="华文细黑" w:eastAsia="华文细黑" w:hAnsi="华文细黑"/>
                <w:color w:val="000000"/>
                <w:lang w:eastAsia="zh-CN"/>
              </w:rPr>
            </w:pPr>
            <w:ins w:id="242" w:author="USER" w:date="2019-01-22T15:18:00Z">
              <w:r>
                <w:rPr>
                  <w:rFonts w:ascii="华文细黑" w:eastAsia="华文细黑" w:hAnsi="华文细黑" w:hint="eastAsia"/>
                  <w:color w:val="000000"/>
                  <w:lang w:eastAsia="zh-CN"/>
                </w:rPr>
                <w:t>C6</w:t>
              </w:r>
            </w:ins>
          </w:p>
        </w:tc>
      </w:tr>
      <w:tr w:rsidR="009211BA" w:rsidRPr="005B6828" w:rsidTr="006669CE">
        <w:trPr>
          <w:gridAfter w:val="1"/>
          <w:wAfter w:w="8" w:type="dxa"/>
          <w:cantSplit/>
          <w:ins w:id="243" w:author="USER" w:date="2019-01-22T15:18:00Z"/>
        </w:trPr>
        <w:tc>
          <w:tcPr>
            <w:tcW w:w="900" w:type="dxa"/>
          </w:tcPr>
          <w:p w:rsidR="009211BA" w:rsidRPr="009D3E61" w:rsidRDefault="009211BA" w:rsidP="006669CE">
            <w:pPr>
              <w:spacing w:before="0" w:after="0" w:line="240" w:lineRule="auto"/>
              <w:jc w:val="center"/>
              <w:rPr>
                <w:ins w:id="244" w:author="USER" w:date="2019-01-22T15:18:00Z"/>
                <w:rFonts w:ascii="华文细黑" w:eastAsia="华文细黑" w:hAnsi="华文细黑"/>
                <w:b/>
                <w:color w:val="000000"/>
                <w:lang w:eastAsia="zh-CN"/>
              </w:rPr>
            </w:pPr>
            <w:ins w:id="245" w:author="USER" w:date="2019-01-22T15:18:00Z">
              <w:r>
                <w:rPr>
                  <w:rFonts w:ascii="华文细黑" w:eastAsia="华文细黑" w:hAnsi="华文细黑" w:hint="eastAsia"/>
                  <w:b/>
                  <w:color w:val="000000"/>
                  <w:lang w:eastAsia="zh-CN"/>
                </w:rPr>
                <w:t>55</w:t>
              </w:r>
            </w:ins>
          </w:p>
        </w:tc>
        <w:tc>
          <w:tcPr>
            <w:tcW w:w="1300" w:type="dxa"/>
          </w:tcPr>
          <w:p w:rsidR="009211BA" w:rsidRDefault="009211BA" w:rsidP="006669CE">
            <w:pPr>
              <w:jc w:val="both"/>
              <w:rPr>
                <w:ins w:id="246" w:author="USER" w:date="2019-01-22T15:18:00Z"/>
                <w:rFonts w:ascii="华文细黑" w:eastAsia="华文细黑" w:hAnsi="华文细黑"/>
                <w:color w:val="000000"/>
                <w:lang w:eastAsia="zh-CN"/>
              </w:rPr>
            </w:pPr>
            <w:ins w:id="247" w:author="USER" w:date="2019-01-22T15:18:00Z">
              <w:r>
                <w:rPr>
                  <w:rFonts w:ascii="华文细黑" w:eastAsia="华文细黑" w:hAnsi="华文细黑" w:hint="eastAsia"/>
                  <w:color w:val="000000"/>
                  <w:lang w:eastAsia="zh-CN"/>
                </w:rPr>
                <w:t>Symbol</w:t>
              </w:r>
            </w:ins>
          </w:p>
        </w:tc>
        <w:tc>
          <w:tcPr>
            <w:tcW w:w="5460" w:type="dxa"/>
            <w:gridSpan w:val="2"/>
          </w:tcPr>
          <w:p w:rsidR="009211BA" w:rsidRDefault="009211BA" w:rsidP="006669CE">
            <w:pPr>
              <w:pStyle w:val="af7"/>
              <w:rPr>
                <w:ins w:id="248" w:author="USER" w:date="2019-01-22T15:18:00Z"/>
                <w:rFonts w:ascii="华文细黑" w:eastAsia="华文细黑" w:hAnsi="华文细黑" w:cs="Arial"/>
                <w:color w:val="000000"/>
                <w:lang w:eastAsia="zh-CN"/>
              </w:rPr>
            </w:pPr>
            <w:ins w:id="249" w:author="USER" w:date="2019-01-22T15:18:00Z">
              <w:r>
                <w:rPr>
                  <w:rFonts w:ascii="华文细黑" w:eastAsia="华文细黑" w:hAnsi="华文细黑" w:cs="Arial" w:hint="eastAsia"/>
                  <w:color w:val="000000"/>
                  <w:lang w:eastAsia="zh-CN"/>
                </w:rPr>
                <w:t>证券</w:t>
              </w:r>
              <w:r>
                <w:rPr>
                  <w:rFonts w:ascii="华文细黑" w:eastAsia="华文细黑" w:hAnsi="华文细黑" w:cs="Arial"/>
                  <w:color w:val="000000"/>
                  <w:lang w:eastAsia="zh-CN"/>
                </w:rPr>
                <w:t>名称</w:t>
              </w:r>
            </w:ins>
          </w:p>
        </w:tc>
        <w:tc>
          <w:tcPr>
            <w:tcW w:w="984" w:type="dxa"/>
            <w:vAlign w:val="center"/>
          </w:tcPr>
          <w:p w:rsidR="009211BA" w:rsidRDefault="009211BA" w:rsidP="006669CE">
            <w:pPr>
              <w:snapToGrid w:val="0"/>
              <w:jc w:val="center"/>
              <w:rPr>
                <w:ins w:id="250" w:author="USER" w:date="2019-01-22T15:18:00Z"/>
                <w:rFonts w:ascii="华文细黑" w:eastAsia="华文细黑" w:hAnsi="华文细黑"/>
                <w:color w:val="000000"/>
                <w:lang w:eastAsia="zh-CN"/>
              </w:rPr>
            </w:pPr>
            <w:ins w:id="251" w:author="USER" w:date="2019-01-22T15:18:00Z">
              <w:r>
                <w:rPr>
                  <w:rFonts w:ascii="华文细黑" w:eastAsia="华文细黑" w:hAnsi="华文细黑" w:hint="eastAsia"/>
                  <w:color w:val="000000"/>
                  <w:lang w:eastAsia="zh-CN"/>
                </w:rPr>
                <w:t>C</w:t>
              </w:r>
              <w:r>
                <w:rPr>
                  <w:rFonts w:ascii="华文细黑" w:eastAsia="华文细黑" w:hAnsi="华文细黑"/>
                  <w:color w:val="000000"/>
                  <w:lang w:eastAsia="zh-CN"/>
                </w:rPr>
                <w:t>8</w:t>
              </w:r>
            </w:ins>
          </w:p>
        </w:tc>
      </w:tr>
      <w:tr w:rsidR="009211BA" w:rsidRPr="005B6828" w:rsidDel="002F177D" w:rsidTr="006669CE">
        <w:trPr>
          <w:gridAfter w:val="1"/>
          <w:wAfter w:w="8" w:type="dxa"/>
          <w:cantSplit/>
          <w:ins w:id="252" w:author="USER" w:date="2019-01-22T15:18:00Z"/>
        </w:trPr>
        <w:tc>
          <w:tcPr>
            <w:tcW w:w="900" w:type="dxa"/>
          </w:tcPr>
          <w:p w:rsidR="009211BA" w:rsidRPr="005B6828" w:rsidDel="002F177D" w:rsidRDefault="009211BA" w:rsidP="006669CE">
            <w:pPr>
              <w:spacing w:before="0" w:after="0" w:line="240" w:lineRule="auto"/>
              <w:jc w:val="center"/>
              <w:rPr>
                <w:ins w:id="253" w:author="USER" w:date="2019-01-22T15:18:00Z"/>
                <w:rFonts w:ascii="华文细黑" w:eastAsia="华文细黑" w:hAnsi="华文细黑"/>
                <w:b/>
                <w:color w:val="000000"/>
                <w:lang w:eastAsia="zh-CN"/>
              </w:rPr>
            </w:pPr>
            <w:ins w:id="254" w:author="USER" w:date="2019-01-22T15:18:00Z">
              <w:r w:rsidRPr="009D3E61">
                <w:rPr>
                  <w:rFonts w:ascii="华文细黑" w:eastAsia="华文细黑" w:hAnsi="华文细黑"/>
                  <w:b/>
                  <w:color w:val="000000"/>
                  <w:lang w:eastAsia="zh-CN"/>
                </w:rPr>
                <w:t>8538</w:t>
              </w:r>
            </w:ins>
          </w:p>
        </w:tc>
        <w:tc>
          <w:tcPr>
            <w:tcW w:w="1300" w:type="dxa"/>
          </w:tcPr>
          <w:p w:rsidR="009211BA" w:rsidRPr="005B6828" w:rsidDel="002F177D" w:rsidRDefault="009211BA" w:rsidP="006669CE">
            <w:pPr>
              <w:jc w:val="both"/>
              <w:rPr>
                <w:ins w:id="255" w:author="USER" w:date="2019-01-22T15:18:00Z"/>
                <w:rFonts w:ascii="华文细黑" w:eastAsia="华文细黑" w:hAnsi="华文细黑" w:cs="Arial"/>
                <w:color w:val="000000"/>
                <w:lang w:eastAsia="zh-CN"/>
              </w:rPr>
            </w:pPr>
            <w:ins w:id="256" w:author="USER" w:date="2019-01-22T15:18:00Z">
              <w:r w:rsidRPr="009D3E61">
                <w:rPr>
                  <w:rFonts w:ascii="华文细黑" w:eastAsia="华文细黑" w:hAnsi="华文细黑" w:cs="Arial"/>
                  <w:color w:val="000000"/>
                  <w:lang w:eastAsia="zh-CN"/>
                </w:rPr>
                <w:t>TradingPhaseCode</w:t>
              </w:r>
            </w:ins>
          </w:p>
        </w:tc>
        <w:tc>
          <w:tcPr>
            <w:tcW w:w="5460" w:type="dxa"/>
            <w:gridSpan w:val="2"/>
          </w:tcPr>
          <w:p w:rsidR="009211BA" w:rsidRPr="004974D1" w:rsidRDefault="009211BA" w:rsidP="006669CE">
            <w:pPr>
              <w:spacing w:before="48" w:after="48"/>
              <w:rPr>
                <w:ins w:id="257" w:author="USER" w:date="2019-01-22T15:18:00Z"/>
                <w:rFonts w:ascii="宋体" w:hAnsi="宋体" w:cs="Arial"/>
              </w:rPr>
            </w:pPr>
            <w:ins w:id="258" w:author="USER" w:date="2019-01-22T15:18:00Z">
              <w:r>
                <w:rPr>
                  <w:rFonts w:ascii="宋体" w:hAnsi="宋体" w:cs="Arial" w:hint="eastAsia"/>
                  <w:lang w:eastAsia="zh-CN"/>
                </w:rPr>
                <w:t>产品</w:t>
              </w:r>
              <w:r>
                <w:rPr>
                  <w:rFonts w:ascii="宋体" w:hAnsi="宋体" w:cs="Arial"/>
                  <w:lang w:eastAsia="zh-CN"/>
                </w:rPr>
                <w:t>实时阶段及标志，</w:t>
              </w: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ins>
          </w:p>
          <w:p w:rsidR="009211BA" w:rsidRDefault="009211BA" w:rsidP="006669CE">
            <w:pPr>
              <w:spacing w:before="48" w:after="48"/>
              <w:rPr>
                <w:ins w:id="259" w:author="USER" w:date="2019-01-22T15:18:00Z"/>
                <w:rFonts w:ascii="宋体" w:hAnsi="宋体" w:cs="Arial"/>
                <w:lang w:eastAsia="zh-CN"/>
              </w:rPr>
            </w:pPr>
            <w:ins w:id="260" w:author="USER" w:date="2019-01-22T15:18:00Z">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r w:rsidRPr="00191EC6">
                <w:rPr>
                  <w:rFonts w:ascii="宋体" w:hAnsi="宋体" w:cs="Arial" w:hint="eastAsia"/>
                </w:rPr>
                <w:t>‘</w:t>
              </w:r>
              <w:r>
                <w:rPr>
                  <w:rFonts w:ascii="宋体" w:hAnsi="宋体" w:cs="Arial" w:hint="eastAsia"/>
                  <w:lang w:eastAsia="zh-CN"/>
                </w:rPr>
                <w:t>P</w:t>
              </w:r>
              <w:r w:rsidRPr="00191EC6">
                <w:rPr>
                  <w:rFonts w:ascii="宋体" w:hAnsi="宋体" w:cs="Arial" w:hint="eastAsia"/>
                </w:rPr>
                <w:t>’表示</w:t>
              </w:r>
              <w:r>
                <w:rPr>
                  <w:rFonts w:ascii="宋体" w:hAnsi="宋体" w:cs="Arial" w:hint="eastAsia"/>
                  <w:lang w:eastAsia="zh-CN"/>
                </w:rPr>
                <w:t>停牌</w:t>
              </w:r>
              <w:r w:rsidRPr="00191EC6">
                <w:rPr>
                  <w:rFonts w:ascii="宋体" w:hAnsi="宋体" w:cs="Arial" w:hint="eastAsia"/>
                </w:rPr>
                <w:t>。</w:t>
              </w:r>
            </w:ins>
          </w:p>
        </w:tc>
        <w:tc>
          <w:tcPr>
            <w:tcW w:w="984" w:type="dxa"/>
            <w:vAlign w:val="center"/>
          </w:tcPr>
          <w:p w:rsidR="009211BA" w:rsidRPr="005B6828" w:rsidDel="002F177D" w:rsidRDefault="009211BA" w:rsidP="006669CE">
            <w:pPr>
              <w:pStyle w:val="af7"/>
              <w:spacing w:line="240" w:lineRule="auto"/>
              <w:ind w:left="0" w:firstLine="0"/>
              <w:jc w:val="center"/>
              <w:rPr>
                <w:ins w:id="261" w:author="USER" w:date="2019-01-22T15:18:00Z"/>
                <w:rFonts w:ascii="华文细黑" w:eastAsia="华文细黑" w:hAnsi="华文细黑" w:cs="Arial"/>
                <w:color w:val="000000"/>
                <w:lang w:eastAsia="zh-CN"/>
              </w:rPr>
            </w:pPr>
            <w:ins w:id="262" w:author="USER" w:date="2019-01-22T15:18:00Z">
              <w:r>
                <w:rPr>
                  <w:rFonts w:ascii="华文细黑" w:eastAsia="华文细黑" w:hAnsi="华文细黑" w:cs="Arial"/>
                  <w:color w:val="000000"/>
                  <w:lang w:eastAsia="zh-CN"/>
                </w:rPr>
                <w:t>C8</w:t>
              </w:r>
            </w:ins>
          </w:p>
        </w:tc>
      </w:tr>
      <w:tr w:rsidR="009211BA" w:rsidRPr="005B6828" w:rsidTr="006669CE">
        <w:trPr>
          <w:gridAfter w:val="1"/>
          <w:wAfter w:w="8" w:type="dxa"/>
          <w:cantSplit/>
          <w:ins w:id="263" w:author="USER" w:date="2019-01-22T15:18:00Z"/>
        </w:trPr>
        <w:tc>
          <w:tcPr>
            <w:tcW w:w="900" w:type="dxa"/>
            <w:vAlign w:val="center"/>
          </w:tcPr>
          <w:p w:rsidR="009211BA" w:rsidRPr="005B6828" w:rsidRDefault="009211BA" w:rsidP="006669CE">
            <w:pPr>
              <w:spacing w:before="0" w:after="0" w:line="240" w:lineRule="auto"/>
              <w:jc w:val="center"/>
              <w:rPr>
                <w:ins w:id="264" w:author="USER" w:date="2019-01-22T15:18:00Z"/>
                <w:rFonts w:ascii="华文细黑" w:eastAsia="华文细黑" w:hAnsi="华文细黑"/>
                <w:b/>
                <w:color w:val="000000"/>
              </w:rPr>
            </w:pPr>
            <w:ins w:id="265" w:author="USER" w:date="2019-01-22T15:18:00Z">
              <w:r w:rsidRPr="009D3E61">
                <w:rPr>
                  <w:rFonts w:ascii="华文细黑" w:eastAsia="华文细黑" w:hAnsi="华文细黑"/>
                  <w:b/>
                  <w:color w:val="000000"/>
                </w:rPr>
                <w:t>8504</w:t>
              </w:r>
            </w:ins>
          </w:p>
        </w:tc>
        <w:tc>
          <w:tcPr>
            <w:tcW w:w="1300" w:type="dxa"/>
            <w:vAlign w:val="center"/>
          </w:tcPr>
          <w:p w:rsidR="009211BA" w:rsidRPr="005B6828" w:rsidRDefault="009211BA" w:rsidP="006669CE">
            <w:pPr>
              <w:jc w:val="both"/>
              <w:rPr>
                <w:ins w:id="266" w:author="USER" w:date="2019-01-22T15:18:00Z"/>
                <w:rFonts w:ascii="华文细黑" w:eastAsia="华文细黑" w:hAnsi="华文细黑" w:cs="Arial"/>
                <w:color w:val="000000"/>
                <w:lang w:eastAsia="zh-CN"/>
              </w:rPr>
            </w:pPr>
            <w:ins w:id="267" w:author="USER" w:date="2019-01-22T15:18:00Z">
              <w:r w:rsidRPr="009D3E61">
                <w:rPr>
                  <w:rFonts w:ascii="华文细黑" w:eastAsia="华文细黑" w:hAnsi="华文细黑" w:cs="Arial"/>
                  <w:color w:val="000000"/>
                  <w:lang w:eastAsia="zh-CN"/>
                </w:rPr>
                <w:t>TotalValueTraded</w:t>
              </w:r>
            </w:ins>
          </w:p>
        </w:tc>
        <w:tc>
          <w:tcPr>
            <w:tcW w:w="5460" w:type="dxa"/>
            <w:gridSpan w:val="2"/>
          </w:tcPr>
          <w:p w:rsidR="009211BA" w:rsidRPr="005B6828" w:rsidRDefault="009211BA" w:rsidP="006669CE">
            <w:pPr>
              <w:jc w:val="both"/>
              <w:rPr>
                <w:ins w:id="268" w:author="USER" w:date="2019-01-22T15:18:00Z"/>
                <w:rFonts w:ascii="华文细黑" w:eastAsia="华文细黑" w:hAnsi="华文细黑" w:cs="Arial"/>
                <w:color w:val="000000"/>
                <w:lang w:eastAsia="zh-CN"/>
              </w:rPr>
            </w:pPr>
            <w:ins w:id="269" w:author="USER" w:date="2019-01-22T15:18:00Z">
              <w:r>
                <w:rPr>
                  <w:rFonts w:ascii="华文细黑" w:eastAsia="华文细黑" w:hAnsi="华文细黑" w:cs="Arial" w:hint="eastAsia"/>
                  <w:color w:val="000000"/>
                  <w:lang w:eastAsia="zh-CN"/>
                </w:rPr>
                <w:t>当日累计成交金额，精确到分</w:t>
              </w:r>
            </w:ins>
          </w:p>
        </w:tc>
        <w:tc>
          <w:tcPr>
            <w:tcW w:w="984" w:type="dxa"/>
          </w:tcPr>
          <w:p w:rsidR="009211BA" w:rsidRPr="005B6828" w:rsidRDefault="009211BA" w:rsidP="006669CE">
            <w:pPr>
              <w:jc w:val="center"/>
              <w:rPr>
                <w:ins w:id="270" w:author="USER" w:date="2019-01-22T15:18:00Z"/>
                <w:rFonts w:ascii="华文细黑" w:eastAsia="华文细黑" w:hAnsi="华文细黑" w:cs="Arial"/>
                <w:color w:val="000000"/>
                <w:lang w:eastAsia="zh-CN"/>
              </w:rPr>
            </w:pPr>
            <w:ins w:id="271" w:author="USER" w:date="2019-01-22T15:18:00Z">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ins>
          </w:p>
        </w:tc>
      </w:tr>
      <w:tr w:rsidR="009211BA" w:rsidRPr="005B6828" w:rsidTr="006669CE">
        <w:trPr>
          <w:gridAfter w:val="1"/>
          <w:wAfter w:w="8" w:type="dxa"/>
          <w:cantSplit/>
          <w:ins w:id="272" w:author="USER" w:date="2019-01-22T15:18:00Z"/>
        </w:trPr>
        <w:tc>
          <w:tcPr>
            <w:tcW w:w="900" w:type="dxa"/>
          </w:tcPr>
          <w:p w:rsidR="009211BA" w:rsidRPr="005B6828" w:rsidRDefault="003A53CF" w:rsidP="006669CE">
            <w:pPr>
              <w:spacing w:before="0" w:after="0" w:line="240" w:lineRule="auto"/>
              <w:jc w:val="center"/>
              <w:rPr>
                <w:ins w:id="273" w:author="USER" w:date="2019-01-22T15:18:00Z"/>
                <w:rFonts w:ascii="华文细黑" w:eastAsia="华文细黑" w:hAnsi="华文细黑"/>
                <w:b/>
                <w:color w:val="000000"/>
              </w:rPr>
            </w:pPr>
            <w:ins w:id="274" w:author="USER" w:date="2019-01-22T15:18:00Z">
              <w:r w:rsidRPr="003A53CF">
                <w:fldChar w:fldCharType="begin"/>
              </w:r>
              <w:r w:rsidR="009211BA">
                <w:instrText xml:space="preserve"> HYPERLINK "file:///D:\\fast%20cs\\fiximate\\en\\FIX.5.0SP2\\tag387.html" \t "tagFrame" </w:instrText>
              </w:r>
              <w:r w:rsidRPr="003A53CF">
                <w:fldChar w:fldCharType="separate"/>
              </w:r>
              <w:r w:rsidR="009211BA" w:rsidRPr="009D3E61">
                <w:rPr>
                  <w:rFonts w:ascii="华文细黑" w:eastAsia="华文细黑" w:hAnsi="华文细黑"/>
                  <w:b/>
                  <w:color w:val="000000"/>
                </w:rPr>
                <w:t>387</w:t>
              </w:r>
              <w:r>
                <w:rPr>
                  <w:rFonts w:ascii="华文细黑" w:eastAsia="华文细黑" w:hAnsi="华文细黑"/>
                  <w:b/>
                  <w:color w:val="000000"/>
                </w:rPr>
                <w:fldChar w:fldCharType="end"/>
              </w:r>
            </w:ins>
          </w:p>
        </w:tc>
        <w:tc>
          <w:tcPr>
            <w:tcW w:w="1300" w:type="dxa"/>
          </w:tcPr>
          <w:p w:rsidR="009211BA" w:rsidRPr="005B6828" w:rsidRDefault="003A53CF" w:rsidP="006669CE">
            <w:pPr>
              <w:jc w:val="both"/>
              <w:rPr>
                <w:ins w:id="275" w:author="USER" w:date="2019-01-22T15:18:00Z"/>
                <w:rFonts w:ascii="华文细黑" w:eastAsia="华文细黑" w:hAnsi="华文细黑" w:cs="Arial"/>
                <w:color w:val="000000"/>
                <w:lang w:eastAsia="zh-CN"/>
              </w:rPr>
            </w:pPr>
            <w:ins w:id="276" w:author="USER" w:date="2019-01-22T15:18:00Z">
              <w:r w:rsidRPr="003A53CF">
                <w:fldChar w:fldCharType="begin"/>
              </w:r>
              <w:r w:rsidR="009211BA">
                <w:instrText xml:space="preserve"> HYPERLINK "file:///D:\\fast%20cs\\fiximate\\en\\FIX.5.0SP2\\tag387.html" \t "tagFrame" </w:instrText>
              </w:r>
              <w:r w:rsidRPr="003A53CF">
                <w:fldChar w:fldCharType="separate"/>
              </w:r>
              <w:r w:rsidR="009211BA" w:rsidRPr="009D3E61">
                <w:rPr>
                  <w:rFonts w:ascii="华文细黑" w:eastAsia="华文细黑" w:hAnsi="华文细黑" w:cs="Arial"/>
                  <w:color w:val="000000"/>
                  <w:lang w:eastAsia="zh-CN"/>
                </w:rPr>
                <w:t>TotalVolumeTraded</w:t>
              </w:r>
              <w:r>
                <w:rPr>
                  <w:rFonts w:ascii="华文细黑" w:eastAsia="华文细黑" w:hAnsi="华文细黑" w:cs="Arial"/>
                  <w:color w:val="000000"/>
                  <w:lang w:eastAsia="zh-CN"/>
                </w:rPr>
                <w:fldChar w:fldCharType="end"/>
              </w:r>
            </w:ins>
          </w:p>
        </w:tc>
        <w:tc>
          <w:tcPr>
            <w:tcW w:w="5460" w:type="dxa"/>
            <w:gridSpan w:val="2"/>
          </w:tcPr>
          <w:p w:rsidR="009211BA" w:rsidRPr="005B6828" w:rsidRDefault="009211BA" w:rsidP="006669CE">
            <w:pPr>
              <w:jc w:val="both"/>
              <w:rPr>
                <w:ins w:id="277" w:author="USER" w:date="2019-01-22T15:18:00Z"/>
                <w:rFonts w:ascii="华文细黑" w:eastAsia="华文细黑" w:hAnsi="华文细黑" w:cs="Arial"/>
                <w:color w:val="000000"/>
                <w:lang w:eastAsia="zh-CN"/>
              </w:rPr>
            </w:pPr>
            <w:ins w:id="278" w:author="USER" w:date="2019-01-22T15:18:00Z">
              <w:r>
                <w:rPr>
                  <w:rFonts w:ascii="华文细黑" w:eastAsia="华文细黑" w:hAnsi="华文细黑" w:cs="Arial" w:hint="eastAsia"/>
                  <w:color w:val="000000"/>
                  <w:lang w:eastAsia="zh-CN"/>
                </w:rPr>
                <w:t>当日累计成交数量</w:t>
              </w:r>
            </w:ins>
          </w:p>
        </w:tc>
        <w:tc>
          <w:tcPr>
            <w:tcW w:w="984" w:type="dxa"/>
          </w:tcPr>
          <w:p w:rsidR="009211BA" w:rsidRPr="005B6828" w:rsidRDefault="009211BA" w:rsidP="006669CE">
            <w:pPr>
              <w:jc w:val="center"/>
              <w:rPr>
                <w:ins w:id="279" w:author="USER" w:date="2019-01-22T15:18:00Z"/>
                <w:rFonts w:ascii="华文细黑" w:eastAsia="华文细黑" w:hAnsi="华文细黑" w:cs="Arial"/>
                <w:color w:val="000000"/>
                <w:lang w:eastAsia="zh-CN"/>
              </w:rPr>
            </w:pPr>
            <w:ins w:id="280" w:author="USER" w:date="2019-01-22T15:18:00Z">
              <w:r>
                <w:rPr>
                  <w:rFonts w:ascii="华文细黑" w:eastAsia="华文细黑" w:hAnsi="华文细黑" w:cs="Arial"/>
                  <w:color w:val="000000"/>
                  <w:lang w:eastAsia="zh-CN"/>
                </w:rPr>
                <w:t>N16</w:t>
              </w:r>
            </w:ins>
          </w:p>
        </w:tc>
      </w:tr>
      <w:tr w:rsidR="009211BA" w:rsidRPr="005B6828" w:rsidTr="006669CE">
        <w:trPr>
          <w:gridAfter w:val="1"/>
          <w:wAfter w:w="8" w:type="dxa"/>
          <w:cantSplit/>
          <w:ins w:id="281" w:author="USER" w:date="2019-01-22T15:18:00Z"/>
        </w:trPr>
        <w:tc>
          <w:tcPr>
            <w:tcW w:w="900" w:type="dxa"/>
          </w:tcPr>
          <w:p w:rsidR="009211BA" w:rsidRPr="009D3E61" w:rsidRDefault="009211BA" w:rsidP="006669CE">
            <w:pPr>
              <w:spacing w:before="0" w:after="0" w:line="240" w:lineRule="auto"/>
              <w:jc w:val="center"/>
              <w:rPr>
                <w:ins w:id="282" w:author="USER" w:date="2019-01-22T15:18:00Z"/>
                <w:rFonts w:ascii="华文细黑" w:eastAsia="华文细黑" w:hAnsi="华文细黑"/>
                <w:b/>
                <w:color w:val="000000"/>
                <w:lang w:eastAsia="zh-CN"/>
              </w:rPr>
            </w:pPr>
            <w:ins w:id="283" w:author="USER" w:date="2019-01-22T15:18:00Z">
              <w:r>
                <w:rPr>
                  <w:rFonts w:ascii="华文细黑" w:eastAsia="华文细黑" w:hAnsi="华文细黑" w:hint="eastAsia"/>
                  <w:b/>
                  <w:color w:val="000000"/>
                  <w:lang w:eastAsia="zh-CN"/>
                </w:rPr>
                <w:lastRenderedPageBreak/>
                <w:t>140</w:t>
              </w:r>
            </w:ins>
          </w:p>
        </w:tc>
        <w:tc>
          <w:tcPr>
            <w:tcW w:w="1300" w:type="dxa"/>
          </w:tcPr>
          <w:p w:rsidR="009211BA" w:rsidRPr="009D3E61" w:rsidRDefault="009211BA" w:rsidP="006669CE">
            <w:pPr>
              <w:jc w:val="both"/>
              <w:rPr>
                <w:ins w:id="284" w:author="USER" w:date="2019-01-22T15:18:00Z"/>
                <w:rFonts w:ascii="华文细黑" w:eastAsia="华文细黑" w:hAnsi="华文细黑" w:cs="Arial"/>
                <w:color w:val="000000"/>
                <w:lang w:eastAsia="zh-CN"/>
              </w:rPr>
            </w:pPr>
            <w:ins w:id="285" w:author="USER" w:date="2019-01-22T15:18:00Z">
              <w:r>
                <w:rPr>
                  <w:rFonts w:ascii="华文细黑" w:eastAsia="华文细黑" w:hAnsi="华文细黑" w:cs="Arial" w:hint="eastAsia"/>
                  <w:color w:val="000000"/>
                  <w:lang w:eastAsia="zh-CN"/>
                </w:rPr>
                <w:t>PreClosePx</w:t>
              </w:r>
            </w:ins>
          </w:p>
        </w:tc>
        <w:tc>
          <w:tcPr>
            <w:tcW w:w="5460" w:type="dxa"/>
            <w:gridSpan w:val="2"/>
          </w:tcPr>
          <w:p w:rsidR="009211BA" w:rsidRPr="009D3E61" w:rsidRDefault="009211BA" w:rsidP="006669CE">
            <w:pPr>
              <w:jc w:val="both"/>
              <w:rPr>
                <w:ins w:id="286" w:author="USER" w:date="2019-01-22T15:18:00Z"/>
                <w:rFonts w:ascii="华文细黑" w:eastAsia="华文细黑" w:hAnsi="华文细黑" w:cs="Arial"/>
                <w:color w:val="000000"/>
                <w:lang w:eastAsia="zh-CN"/>
              </w:rPr>
            </w:pPr>
            <w:ins w:id="287" w:author="USER" w:date="2019-01-22T15:18:00Z">
              <w:r>
                <w:rPr>
                  <w:rFonts w:ascii="华文细黑" w:eastAsia="华文细黑" w:hAnsi="华文细黑" w:cs="Arial" w:hint="eastAsia"/>
                  <w:color w:val="000000"/>
                  <w:lang w:eastAsia="zh-CN"/>
                </w:rPr>
                <w:t>昨收盘价，单位：元</w:t>
              </w:r>
            </w:ins>
          </w:p>
        </w:tc>
        <w:tc>
          <w:tcPr>
            <w:tcW w:w="984" w:type="dxa"/>
            <w:vAlign w:val="center"/>
          </w:tcPr>
          <w:p w:rsidR="009211BA" w:rsidRPr="009D3E61" w:rsidRDefault="009211BA" w:rsidP="006669CE">
            <w:pPr>
              <w:jc w:val="center"/>
              <w:rPr>
                <w:ins w:id="288" w:author="USER" w:date="2019-01-22T15:18:00Z"/>
                <w:rFonts w:ascii="华文细黑" w:eastAsia="华文细黑" w:hAnsi="华文细黑" w:cs="Arial"/>
                <w:color w:val="000000"/>
                <w:lang w:eastAsia="zh-CN"/>
              </w:rPr>
            </w:pPr>
            <w:ins w:id="289" w:author="USER" w:date="2019-01-22T15:18:00Z">
              <w:r>
                <w:rPr>
                  <w:rFonts w:ascii="华文细黑" w:eastAsia="华文细黑" w:hAnsi="华文细黑" w:cs="Arial" w:hint="eastAsia"/>
                  <w:color w:val="000000"/>
                  <w:lang w:eastAsia="zh-CN"/>
                </w:rPr>
                <w:t>N11(3)</w:t>
              </w:r>
            </w:ins>
          </w:p>
        </w:tc>
      </w:tr>
      <w:tr w:rsidR="009211BA" w:rsidRPr="005B6828" w:rsidTr="006669CE">
        <w:trPr>
          <w:gridAfter w:val="1"/>
          <w:wAfter w:w="8" w:type="dxa"/>
          <w:cantSplit/>
          <w:ins w:id="290" w:author="USER" w:date="2019-01-22T15:18:00Z"/>
        </w:trPr>
        <w:tc>
          <w:tcPr>
            <w:tcW w:w="900" w:type="dxa"/>
          </w:tcPr>
          <w:p w:rsidR="009211BA" w:rsidRPr="005B6828" w:rsidRDefault="009211BA" w:rsidP="006669CE">
            <w:pPr>
              <w:spacing w:before="0" w:after="0" w:line="240" w:lineRule="auto"/>
              <w:jc w:val="center"/>
              <w:rPr>
                <w:ins w:id="291" w:author="USER" w:date="2019-01-22T15:18:00Z"/>
                <w:rFonts w:ascii="华文细黑" w:eastAsia="华文细黑" w:hAnsi="华文细黑"/>
                <w:b/>
                <w:color w:val="000000"/>
              </w:rPr>
            </w:pPr>
            <w:ins w:id="292" w:author="USER" w:date="2019-01-22T15:18:00Z">
              <w:r w:rsidRPr="009D3E61">
                <w:rPr>
                  <w:rFonts w:ascii="华文细黑" w:eastAsia="华文细黑" w:hAnsi="华文细黑"/>
                  <w:b/>
                  <w:color w:val="000000"/>
                </w:rPr>
                <w:t>268</w:t>
              </w:r>
            </w:ins>
          </w:p>
        </w:tc>
        <w:tc>
          <w:tcPr>
            <w:tcW w:w="1300" w:type="dxa"/>
          </w:tcPr>
          <w:p w:rsidR="009211BA" w:rsidRPr="005B6828" w:rsidRDefault="009211BA" w:rsidP="006669CE">
            <w:pPr>
              <w:jc w:val="both"/>
              <w:rPr>
                <w:ins w:id="293" w:author="USER" w:date="2019-01-22T15:18:00Z"/>
                <w:rFonts w:ascii="华文细黑" w:eastAsia="华文细黑" w:hAnsi="华文细黑" w:cs="Arial"/>
                <w:color w:val="000000"/>
                <w:lang w:eastAsia="zh-CN"/>
              </w:rPr>
            </w:pPr>
            <w:ins w:id="294" w:author="USER" w:date="2019-01-22T15:18:00Z">
              <w:r w:rsidRPr="009D3E61">
                <w:rPr>
                  <w:rFonts w:ascii="华文细黑" w:eastAsia="华文细黑" w:hAnsi="华文细黑" w:cs="Arial"/>
                  <w:color w:val="000000"/>
                  <w:lang w:eastAsia="zh-CN"/>
                </w:rPr>
                <w:t>NoMDEntries</w:t>
              </w:r>
            </w:ins>
          </w:p>
        </w:tc>
        <w:tc>
          <w:tcPr>
            <w:tcW w:w="5460" w:type="dxa"/>
            <w:gridSpan w:val="2"/>
          </w:tcPr>
          <w:p w:rsidR="009211BA" w:rsidRPr="005B6828" w:rsidRDefault="006D49B1" w:rsidP="006669CE">
            <w:pPr>
              <w:jc w:val="both"/>
              <w:rPr>
                <w:ins w:id="295" w:author="USER" w:date="2019-01-22T15:18:00Z"/>
                <w:rFonts w:ascii="华文细黑" w:eastAsia="华文细黑" w:hAnsi="华文细黑" w:cs="Arial"/>
                <w:color w:val="000000"/>
                <w:lang w:eastAsia="zh-CN"/>
              </w:rPr>
            </w:pPr>
            <w:ins w:id="296" w:author="USER" w:date="2019-01-22T15:18:00Z">
              <w:r>
                <w:rPr>
                  <w:rFonts w:ascii="华文细黑" w:eastAsia="华文细黑" w:hAnsi="华文细黑" w:cs="Arial" w:hint="eastAsia"/>
                  <w:color w:val="000000"/>
                  <w:lang w:eastAsia="zh-CN"/>
                </w:rPr>
                <w:t>行情条目个数</w:t>
              </w:r>
              <w:r w:rsidR="009211BA">
                <w:rPr>
                  <w:rFonts w:ascii="华文细黑" w:eastAsia="华文细黑" w:hAnsi="华文细黑" w:cs="Arial" w:hint="eastAsia"/>
                  <w:color w:val="000000"/>
                  <w:lang w:eastAsia="zh-CN"/>
                </w:rPr>
                <w:t>，本重复组依次</w:t>
              </w:r>
              <w:r w:rsidR="009211BA" w:rsidRPr="009D3E61">
                <w:rPr>
                  <w:rFonts w:ascii="华文细黑" w:eastAsia="华文细黑" w:hAnsi="华文细黑" w:cs="Arial" w:hint="eastAsia"/>
                  <w:color w:val="000000"/>
                  <w:lang w:eastAsia="zh-CN"/>
                </w:rPr>
                <w:t>包括今</w:t>
              </w:r>
              <w:r w:rsidR="009211BA">
                <w:rPr>
                  <w:rFonts w:ascii="华文细黑" w:eastAsia="华文细黑" w:hAnsi="华文细黑" w:cs="Arial" w:hint="eastAsia"/>
                  <w:color w:val="000000"/>
                  <w:lang w:eastAsia="zh-CN"/>
                </w:rPr>
                <w:t>日</w:t>
              </w:r>
              <w:r w:rsidR="009211BA" w:rsidRPr="009D3E61">
                <w:rPr>
                  <w:rFonts w:ascii="华文细黑" w:eastAsia="华文细黑" w:hAnsi="华文细黑" w:cs="Arial" w:hint="eastAsia"/>
                  <w:color w:val="000000"/>
                  <w:lang w:eastAsia="zh-CN"/>
                </w:rPr>
                <w:t>开</w:t>
              </w:r>
              <w:r w:rsidR="009211BA">
                <w:rPr>
                  <w:rFonts w:ascii="华文细黑" w:eastAsia="华文细黑" w:hAnsi="华文细黑" w:cs="Arial" w:hint="eastAsia"/>
                  <w:color w:val="000000"/>
                  <w:lang w:eastAsia="zh-CN"/>
                </w:rPr>
                <w:t>盘</w:t>
              </w:r>
              <w:r w:rsidR="009211BA" w:rsidRPr="009D3E61">
                <w:rPr>
                  <w:rFonts w:ascii="华文细黑" w:eastAsia="华文细黑" w:hAnsi="华文细黑" w:cs="Arial" w:hint="eastAsia"/>
                  <w:color w:val="000000"/>
                  <w:lang w:eastAsia="zh-CN"/>
                </w:rPr>
                <w:t>价</w:t>
              </w:r>
              <w:r w:rsidR="009211BA" w:rsidRPr="009D3E61">
                <w:rPr>
                  <w:rFonts w:ascii="华文细黑" w:eastAsia="华文细黑" w:hAnsi="华文细黑" w:cs="Arial"/>
                  <w:color w:val="000000"/>
                  <w:lang w:eastAsia="zh-CN"/>
                </w:rPr>
                <w:t>(269=4)、最高价(269=7)、最低价(269=8)、</w:t>
              </w:r>
              <w:r w:rsidR="009211BA">
                <w:rPr>
                  <w:rFonts w:ascii="华文细黑" w:eastAsia="华文细黑" w:hAnsi="华文细黑" w:cs="Arial" w:hint="eastAsia"/>
                  <w:color w:val="000000"/>
                  <w:lang w:eastAsia="zh-CN"/>
                </w:rPr>
                <w:t>最新</w:t>
              </w:r>
              <w:r w:rsidR="009211BA" w:rsidRPr="009D3E61">
                <w:rPr>
                  <w:rFonts w:ascii="华文细黑" w:eastAsia="华文细黑" w:hAnsi="华文细黑" w:cs="Arial"/>
                  <w:color w:val="000000"/>
                  <w:lang w:eastAsia="zh-CN"/>
                </w:rPr>
                <w:t>价(269=2)、</w:t>
              </w:r>
              <w:r w:rsidR="009211BA" w:rsidRPr="009D3E61">
                <w:rPr>
                  <w:rFonts w:ascii="华文细黑" w:eastAsia="华文细黑" w:hAnsi="华文细黑" w:cs="Arial" w:hint="eastAsia"/>
                  <w:color w:val="000000"/>
                  <w:lang w:eastAsia="zh-CN"/>
                </w:rPr>
                <w:t>以及</w:t>
              </w:r>
              <w:r w:rsidR="009211BA" w:rsidRPr="008F5A8F">
                <w:rPr>
                  <w:rFonts w:ascii="华文细黑" w:eastAsia="华文细黑" w:hAnsi="华文细黑" w:cs="Arial" w:hint="eastAsia"/>
                  <w:lang w:eastAsia="zh-CN"/>
                </w:rPr>
                <w:t>五档</w:t>
              </w:r>
              <w:r w:rsidR="009211BA" w:rsidRPr="009D3E61">
                <w:rPr>
                  <w:rFonts w:ascii="华文细黑" w:eastAsia="华文细黑" w:hAnsi="华文细黑" w:cs="Arial" w:hint="eastAsia"/>
                  <w:lang w:eastAsia="zh-CN"/>
                </w:rPr>
                <w:t>买入</w:t>
              </w:r>
              <w:r w:rsidR="009211BA" w:rsidRPr="009D3E61">
                <w:rPr>
                  <w:rFonts w:ascii="华文细黑" w:eastAsia="华文细黑" w:hAnsi="华文细黑" w:cs="Arial" w:hint="eastAsia"/>
                  <w:color w:val="000000"/>
                  <w:lang w:eastAsia="zh-CN"/>
                </w:rPr>
                <w:t>价量信息</w:t>
              </w:r>
              <w:r w:rsidR="009211BA" w:rsidRPr="009D3E61">
                <w:rPr>
                  <w:rFonts w:ascii="华文细黑" w:eastAsia="华文细黑" w:hAnsi="华文细黑" w:cs="Arial"/>
                  <w:color w:val="000000"/>
                  <w:lang w:eastAsia="zh-CN"/>
                </w:rPr>
                <w:t>(269=0，</w:t>
              </w:r>
              <w:r w:rsidR="009211BA" w:rsidRPr="008F5A8F">
                <w:rPr>
                  <w:rFonts w:ascii="华文细黑" w:eastAsia="华文细黑" w:hAnsi="华文细黑" w:cs="Arial" w:hint="eastAsia"/>
                  <w:color w:val="000000"/>
                  <w:lang w:eastAsia="zh-CN"/>
                </w:rPr>
                <w:t>MDEntryPositionNo从1至5</w:t>
              </w:r>
              <w:r w:rsidR="009211BA" w:rsidRPr="009D3E61">
                <w:rPr>
                  <w:rFonts w:ascii="华文细黑" w:eastAsia="华文细黑" w:hAnsi="华文细黑" w:cs="Arial"/>
                  <w:color w:val="000000"/>
                  <w:lang w:eastAsia="zh-CN"/>
                </w:rPr>
                <w:t>)、</w:t>
              </w:r>
              <w:r w:rsidR="009211BA" w:rsidRPr="008F5A8F">
                <w:rPr>
                  <w:rFonts w:ascii="华文细黑" w:eastAsia="华文细黑" w:hAnsi="华文细黑" w:cs="Arial" w:hint="eastAsia"/>
                  <w:lang w:eastAsia="zh-CN"/>
                </w:rPr>
                <w:t>五档</w:t>
              </w:r>
              <w:r w:rsidR="009211BA" w:rsidRPr="009D3E61">
                <w:rPr>
                  <w:rFonts w:ascii="华文细黑" w:eastAsia="华文细黑" w:hAnsi="华文细黑" w:cs="Arial" w:hint="eastAsia"/>
                  <w:lang w:eastAsia="zh-CN"/>
                </w:rPr>
                <w:t>卖出</w:t>
              </w:r>
              <w:r w:rsidR="009211BA" w:rsidRPr="009D3E61">
                <w:rPr>
                  <w:rFonts w:ascii="华文细黑" w:eastAsia="华文细黑" w:hAnsi="华文细黑" w:cs="Arial" w:hint="eastAsia"/>
                  <w:color w:val="000000"/>
                  <w:lang w:eastAsia="zh-CN"/>
                </w:rPr>
                <w:t>价量信息</w:t>
              </w:r>
              <w:r w:rsidR="009211BA" w:rsidRPr="009D3E61">
                <w:rPr>
                  <w:rFonts w:ascii="华文细黑" w:eastAsia="华文细黑" w:hAnsi="华文细黑" w:cs="Arial"/>
                  <w:color w:val="000000"/>
                  <w:lang w:eastAsia="zh-CN"/>
                </w:rPr>
                <w:t>(269=1，</w:t>
              </w:r>
              <w:r w:rsidR="009211BA" w:rsidRPr="008F5A8F">
                <w:rPr>
                  <w:rFonts w:ascii="华文细黑" w:eastAsia="华文细黑" w:hAnsi="华文细黑" w:cs="Arial" w:hint="eastAsia"/>
                  <w:color w:val="000000"/>
                  <w:lang w:eastAsia="zh-CN"/>
                </w:rPr>
                <w:t>MDEntryPositionNo从1至5</w:t>
              </w:r>
              <w:r w:rsidR="009211BA" w:rsidRPr="009D3E61">
                <w:rPr>
                  <w:rFonts w:ascii="华文细黑" w:eastAsia="华文细黑" w:hAnsi="华文细黑" w:cs="Arial"/>
                  <w:color w:val="000000"/>
                  <w:lang w:eastAsia="zh-CN"/>
                </w:rPr>
                <w:t>)</w:t>
              </w:r>
              <w:r w:rsidR="009211BA" w:rsidRPr="009D3E61">
                <w:rPr>
                  <w:rFonts w:ascii="华文细黑" w:eastAsia="华文细黑" w:hAnsi="华文细黑" w:cs="Arial" w:hint="eastAsia"/>
                  <w:color w:val="000000"/>
                  <w:lang w:eastAsia="zh-CN"/>
                </w:rPr>
                <w:t>，其中价格由</w:t>
              </w:r>
              <w:r w:rsidR="009211BA" w:rsidRPr="009D3E61">
                <w:rPr>
                  <w:rFonts w:ascii="华文细黑" w:eastAsia="华文细黑" w:hAnsi="华文细黑" w:cs="Arial"/>
                  <w:color w:val="000000"/>
                  <w:lang w:eastAsia="zh-CN"/>
                </w:rPr>
                <w:t>MDEntryPx表示，数量由MDEntrySize表示。</w:t>
              </w:r>
            </w:ins>
          </w:p>
        </w:tc>
        <w:tc>
          <w:tcPr>
            <w:tcW w:w="984" w:type="dxa"/>
            <w:vAlign w:val="center"/>
          </w:tcPr>
          <w:p w:rsidR="009211BA" w:rsidRPr="005B6828" w:rsidRDefault="009211BA" w:rsidP="006669CE">
            <w:pPr>
              <w:jc w:val="center"/>
              <w:rPr>
                <w:ins w:id="297" w:author="USER" w:date="2019-01-22T15:18:00Z"/>
                <w:rFonts w:ascii="华文细黑" w:eastAsia="华文细黑" w:hAnsi="华文细黑" w:cs="Arial"/>
                <w:color w:val="000000"/>
                <w:lang w:eastAsia="zh-CN"/>
              </w:rPr>
            </w:pPr>
            <w:ins w:id="298" w:author="USER" w:date="2019-01-22T15:18:00Z">
              <w:r w:rsidRPr="009D3E61">
                <w:rPr>
                  <w:rFonts w:ascii="华文细黑" w:eastAsia="华文细黑" w:hAnsi="华文细黑" w:cs="Arial"/>
                  <w:color w:val="000000"/>
                  <w:lang w:eastAsia="zh-CN"/>
                </w:rPr>
                <w:t>N5</w:t>
              </w:r>
            </w:ins>
          </w:p>
        </w:tc>
      </w:tr>
      <w:tr w:rsidR="009211BA" w:rsidRPr="009D3E61" w:rsidTr="006669CE">
        <w:trPr>
          <w:cantSplit/>
          <w:ins w:id="299" w:author="USER" w:date="2019-01-22T15:18:00Z"/>
        </w:trPr>
        <w:tc>
          <w:tcPr>
            <w:tcW w:w="900" w:type="dxa"/>
            <w:vMerge w:val="restart"/>
          </w:tcPr>
          <w:p w:rsidR="009211BA" w:rsidRPr="009D3E61" w:rsidRDefault="009211BA" w:rsidP="006669CE">
            <w:pPr>
              <w:spacing w:before="0" w:after="0" w:line="240" w:lineRule="auto"/>
              <w:rPr>
                <w:ins w:id="300" w:author="USER" w:date="2019-01-22T15:18:00Z"/>
                <w:rFonts w:ascii="华文细黑" w:eastAsia="华文细黑" w:hAnsi="华文细黑"/>
                <w:b/>
                <w:color w:val="000000"/>
              </w:rPr>
            </w:pPr>
            <w:ins w:id="301" w:author="USER" w:date="2019-01-22T15:18:00Z">
              <w:r w:rsidRPr="00596AC6">
                <w:rPr>
                  <w:rFonts w:ascii="华文细黑" w:eastAsia="华文细黑" w:hAnsi="华文细黑" w:hint="eastAsia"/>
                  <w:b/>
                  <w:color w:val="000000"/>
                </w:rPr>
                <w:t>行情条目明细</w:t>
              </w:r>
            </w:ins>
          </w:p>
        </w:tc>
        <w:tc>
          <w:tcPr>
            <w:tcW w:w="1300" w:type="dxa"/>
          </w:tcPr>
          <w:p w:rsidR="009211BA" w:rsidRPr="009D3E61" w:rsidRDefault="009211BA" w:rsidP="006669CE">
            <w:pPr>
              <w:jc w:val="both"/>
              <w:rPr>
                <w:ins w:id="302" w:author="USER" w:date="2019-01-22T15:18:00Z"/>
                <w:rFonts w:ascii="华文细黑" w:eastAsia="华文细黑" w:hAnsi="华文细黑" w:cs="Arial"/>
                <w:color w:val="000000"/>
                <w:lang w:eastAsia="zh-CN"/>
              </w:rPr>
            </w:pPr>
            <w:ins w:id="303" w:author="USER" w:date="2019-01-22T15:18:00Z">
              <w:r w:rsidRPr="009D3E61">
                <w:rPr>
                  <w:rFonts w:ascii="华文细黑" w:eastAsia="华文细黑" w:hAnsi="华文细黑" w:cs="Arial"/>
                  <w:b/>
                  <w:color w:val="000000"/>
                  <w:lang w:eastAsia="zh-CN"/>
                </w:rPr>
                <w:t>269</w:t>
              </w:r>
            </w:ins>
          </w:p>
        </w:tc>
        <w:tc>
          <w:tcPr>
            <w:tcW w:w="1916" w:type="dxa"/>
          </w:tcPr>
          <w:p w:rsidR="009211BA" w:rsidRPr="009D3E61" w:rsidRDefault="009211BA" w:rsidP="006669CE">
            <w:pPr>
              <w:jc w:val="both"/>
              <w:rPr>
                <w:ins w:id="304" w:author="USER" w:date="2019-01-22T15:18:00Z"/>
                <w:rFonts w:ascii="华文细黑" w:eastAsia="华文细黑" w:hAnsi="华文细黑" w:cs="Arial"/>
                <w:color w:val="000000"/>
                <w:lang w:eastAsia="zh-CN"/>
              </w:rPr>
            </w:pPr>
            <w:ins w:id="305" w:author="USER" w:date="2019-01-22T15:18:00Z">
              <w:r w:rsidRPr="009D3E61">
                <w:rPr>
                  <w:rFonts w:ascii="华文细黑" w:eastAsia="华文细黑" w:hAnsi="华文细黑" w:cs="Arial"/>
                  <w:color w:val="000000"/>
                  <w:lang w:eastAsia="zh-CN"/>
                </w:rPr>
                <w:t>MDEntryType</w:t>
              </w:r>
            </w:ins>
          </w:p>
        </w:tc>
        <w:tc>
          <w:tcPr>
            <w:tcW w:w="3544" w:type="dxa"/>
          </w:tcPr>
          <w:p w:rsidR="009211BA" w:rsidRPr="005B6828" w:rsidRDefault="009211BA" w:rsidP="006669CE">
            <w:pPr>
              <w:jc w:val="both"/>
              <w:rPr>
                <w:ins w:id="306" w:author="USER" w:date="2019-01-22T15:18:00Z"/>
                <w:rFonts w:ascii="华文细黑" w:eastAsia="华文细黑" w:hAnsi="华文细黑" w:cs="Arial"/>
                <w:color w:val="000000"/>
                <w:lang w:eastAsia="zh-CN"/>
              </w:rPr>
            </w:pPr>
            <w:ins w:id="307" w:author="USER" w:date="2019-01-22T15:18:00Z">
              <w:r w:rsidRPr="009D3E61">
                <w:rPr>
                  <w:rFonts w:ascii="华文细黑" w:eastAsia="华文细黑" w:hAnsi="华文细黑" w:cs="Arial" w:hint="eastAsia"/>
                  <w:color w:val="000000"/>
                  <w:lang w:eastAsia="zh-CN"/>
                </w:rPr>
                <w:t>行情条目类别</w:t>
              </w:r>
              <w:r>
                <w:rPr>
                  <w:rFonts w:ascii="华文细黑" w:eastAsia="华文细黑" w:hAnsi="华文细黑" w:cs="Arial" w:hint="eastAsia"/>
                  <w:color w:val="000000"/>
                  <w:lang w:eastAsia="zh-CN"/>
                </w:rPr>
                <w:t>：</w:t>
              </w:r>
            </w:ins>
          </w:p>
          <w:p w:rsidR="009211BA" w:rsidRPr="005B6828" w:rsidRDefault="009211BA" w:rsidP="006669CE">
            <w:pPr>
              <w:jc w:val="both"/>
              <w:rPr>
                <w:ins w:id="308" w:author="USER" w:date="2019-01-22T15:18:00Z"/>
                <w:rFonts w:ascii="华文细黑" w:eastAsia="华文细黑" w:hAnsi="华文细黑" w:cs="Arial"/>
                <w:color w:val="000000"/>
                <w:lang w:eastAsia="zh-CN"/>
              </w:rPr>
            </w:pPr>
            <w:ins w:id="309" w:author="USER" w:date="2019-01-22T15:18:00Z">
              <w:r>
                <w:rPr>
                  <w:rFonts w:ascii="华文细黑" w:eastAsia="华文细黑" w:hAnsi="华文细黑" w:cs="Arial" w:hint="eastAsia"/>
                  <w:color w:val="000000"/>
                  <w:lang w:eastAsia="zh-CN"/>
                </w:rPr>
                <w:t>今日</w:t>
              </w:r>
              <w:r w:rsidRPr="009D3E61">
                <w:rPr>
                  <w:rFonts w:ascii="华文细黑" w:eastAsia="华文细黑" w:hAnsi="华文细黑" w:cs="Arial" w:hint="eastAsia"/>
                  <w:color w:val="000000"/>
                  <w:lang w:eastAsia="zh-CN"/>
                </w:rPr>
                <w:t>开</w:t>
              </w:r>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=4</w:t>
              </w:r>
            </w:ins>
          </w:p>
          <w:p w:rsidR="009211BA" w:rsidRPr="005B6828" w:rsidRDefault="009211BA" w:rsidP="006669CE">
            <w:pPr>
              <w:jc w:val="both"/>
              <w:rPr>
                <w:ins w:id="310" w:author="USER" w:date="2019-01-22T15:18:00Z"/>
                <w:rFonts w:ascii="华文细黑" w:eastAsia="华文细黑" w:hAnsi="华文细黑" w:cs="Arial"/>
                <w:color w:val="000000"/>
                <w:lang w:eastAsia="zh-CN"/>
              </w:rPr>
            </w:pPr>
            <w:ins w:id="311" w:author="USER" w:date="2019-01-22T15:18:00Z">
              <w:r w:rsidRPr="009D3E61">
                <w:rPr>
                  <w:rFonts w:ascii="华文细黑" w:eastAsia="华文细黑" w:hAnsi="华文细黑" w:cs="Arial" w:hint="eastAsia"/>
                  <w:color w:val="000000"/>
                  <w:lang w:eastAsia="zh-CN"/>
                </w:rPr>
                <w:t>最高价</w:t>
              </w:r>
              <w:r w:rsidRPr="009D3E61">
                <w:rPr>
                  <w:rFonts w:ascii="华文细黑" w:eastAsia="华文细黑" w:hAnsi="华文细黑" w:cs="Arial"/>
                  <w:color w:val="000000"/>
                  <w:lang w:eastAsia="zh-CN"/>
                </w:rPr>
                <w:t>=7</w:t>
              </w:r>
            </w:ins>
          </w:p>
          <w:p w:rsidR="009211BA" w:rsidRPr="005B6828" w:rsidRDefault="009211BA" w:rsidP="006669CE">
            <w:pPr>
              <w:jc w:val="both"/>
              <w:rPr>
                <w:ins w:id="312" w:author="USER" w:date="2019-01-22T15:18:00Z"/>
                <w:rFonts w:ascii="华文细黑" w:eastAsia="华文细黑" w:hAnsi="华文细黑" w:cs="Arial"/>
                <w:color w:val="000000"/>
                <w:lang w:eastAsia="zh-CN"/>
              </w:rPr>
            </w:pPr>
            <w:ins w:id="313" w:author="USER" w:date="2019-01-22T15:18:00Z">
              <w:r w:rsidRPr="009D3E61">
                <w:rPr>
                  <w:rFonts w:ascii="华文细黑" w:eastAsia="华文细黑" w:hAnsi="华文细黑" w:cs="Arial" w:hint="eastAsia"/>
                  <w:color w:val="000000"/>
                  <w:lang w:eastAsia="zh-CN"/>
                </w:rPr>
                <w:t>最低价</w:t>
              </w:r>
              <w:r w:rsidRPr="009D3E61">
                <w:rPr>
                  <w:rFonts w:ascii="华文细黑" w:eastAsia="华文细黑" w:hAnsi="华文细黑" w:cs="Arial"/>
                  <w:color w:val="000000"/>
                  <w:lang w:eastAsia="zh-CN"/>
                </w:rPr>
                <w:t>=8</w:t>
              </w:r>
            </w:ins>
          </w:p>
          <w:p w:rsidR="009211BA" w:rsidRPr="005B6828" w:rsidRDefault="009211BA" w:rsidP="006669CE">
            <w:pPr>
              <w:jc w:val="both"/>
              <w:rPr>
                <w:ins w:id="314" w:author="USER" w:date="2019-01-22T15:18:00Z"/>
                <w:rFonts w:ascii="华文细黑" w:eastAsia="华文细黑" w:hAnsi="华文细黑" w:cs="Arial"/>
                <w:color w:val="000000"/>
                <w:lang w:eastAsia="zh-CN"/>
              </w:rPr>
            </w:pPr>
            <w:ins w:id="315" w:author="USER" w:date="2019-01-22T15:18:00Z">
              <w:r>
                <w:rPr>
                  <w:rFonts w:ascii="华文细黑" w:eastAsia="华文细黑" w:hAnsi="华文细黑" w:cs="Arial" w:hint="eastAsia"/>
                  <w:color w:val="000000"/>
                  <w:lang w:eastAsia="zh-CN"/>
                </w:rPr>
                <w:t>最新</w:t>
              </w:r>
              <w:r w:rsidRPr="009D3E61">
                <w:rPr>
                  <w:rFonts w:ascii="华文细黑" w:eastAsia="华文细黑" w:hAnsi="华文细黑" w:cs="Arial" w:hint="eastAsia"/>
                  <w:color w:val="000000"/>
                  <w:lang w:eastAsia="zh-CN"/>
                </w:rPr>
                <w:t>价</w:t>
              </w:r>
              <w:r w:rsidRPr="009D3E61">
                <w:rPr>
                  <w:rFonts w:ascii="华文细黑" w:eastAsia="华文细黑" w:hAnsi="华文细黑" w:cs="Arial"/>
                  <w:color w:val="000000"/>
                  <w:lang w:eastAsia="zh-CN"/>
                </w:rPr>
                <w:t>=2</w:t>
              </w:r>
            </w:ins>
          </w:p>
          <w:p w:rsidR="009211BA" w:rsidRPr="005B6828" w:rsidRDefault="009211BA" w:rsidP="006669CE">
            <w:pPr>
              <w:tabs>
                <w:tab w:val="center" w:pos="1903"/>
              </w:tabs>
              <w:jc w:val="both"/>
              <w:rPr>
                <w:ins w:id="316" w:author="USER" w:date="2019-01-22T15:18:00Z"/>
                <w:rFonts w:ascii="华文细黑" w:eastAsia="华文细黑" w:hAnsi="华文细黑" w:cs="Arial"/>
                <w:color w:val="000000"/>
                <w:lang w:eastAsia="zh-CN"/>
              </w:rPr>
            </w:pPr>
            <w:ins w:id="317" w:author="USER" w:date="2019-01-22T15:18:00Z">
              <w:r w:rsidRPr="009D3E61">
                <w:rPr>
                  <w:rFonts w:ascii="华文细黑" w:eastAsia="华文细黑" w:hAnsi="华文细黑" w:cs="Arial" w:hint="eastAsia"/>
                  <w:color w:val="000000"/>
                  <w:lang w:eastAsia="zh-CN"/>
                </w:rPr>
                <w:t>买入</w:t>
              </w:r>
              <w:r w:rsidRPr="009D3E61">
                <w:rPr>
                  <w:rFonts w:ascii="华文细黑" w:eastAsia="华文细黑" w:hAnsi="华文细黑" w:cs="Arial"/>
                  <w:color w:val="000000"/>
                  <w:lang w:eastAsia="zh-CN"/>
                </w:rPr>
                <w:t>=0</w:t>
              </w:r>
            </w:ins>
          </w:p>
          <w:p w:rsidR="009211BA" w:rsidRPr="009D3E61" w:rsidRDefault="009211BA" w:rsidP="006669CE">
            <w:pPr>
              <w:rPr>
                <w:ins w:id="318" w:author="USER" w:date="2019-01-22T15:18:00Z"/>
                <w:rFonts w:ascii="华文细黑" w:eastAsia="华文细黑" w:hAnsi="华文细黑" w:cs="Arial"/>
                <w:color w:val="000000"/>
                <w:lang w:eastAsia="zh-CN"/>
              </w:rPr>
            </w:pPr>
            <w:ins w:id="319" w:author="USER" w:date="2019-01-22T15:18:00Z">
              <w:r w:rsidRPr="009D3E61">
                <w:rPr>
                  <w:rFonts w:ascii="华文细黑" w:eastAsia="华文细黑" w:hAnsi="华文细黑" w:cs="Arial" w:hint="eastAsia"/>
                  <w:color w:val="000000"/>
                  <w:lang w:eastAsia="zh-CN"/>
                </w:rPr>
                <w:t>卖出</w:t>
              </w:r>
              <w:r w:rsidRPr="009D3E61">
                <w:rPr>
                  <w:rFonts w:ascii="华文细黑" w:eastAsia="华文细黑" w:hAnsi="华文细黑" w:cs="Arial"/>
                  <w:color w:val="000000"/>
                  <w:lang w:eastAsia="zh-CN"/>
                </w:rPr>
                <w:t xml:space="preserve">=1 </w:t>
              </w:r>
            </w:ins>
          </w:p>
        </w:tc>
        <w:tc>
          <w:tcPr>
            <w:tcW w:w="992" w:type="dxa"/>
            <w:gridSpan w:val="2"/>
            <w:vAlign w:val="center"/>
          </w:tcPr>
          <w:p w:rsidR="009211BA" w:rsidRPr="009D3E61" w:rsidRDefault="009211BA" w:rsidP="006669CE">
            <w:pPr>
              <w:jc w:val="center"/>
              <w:rPr>
                <w:ins w:id="320" w:author="USER" w:date="2019-01-22T15:18:00Z"/>
                <w:rFonts w:ascii="华文细黑" w:eastAsia="华文细黑" w:hAnsi="华文细黑" w:cs="Arial"/>
                <w:color w:val="000000"/>
                <w:lang w:eastAsia="zh-CN"/>
              </w:rPr>
            </w:pPr>
            <w:ins w:id="321" w:author="USER" w:date="2019-01-22T15:18:00Z">
              <w:r w:rsidRPr="002F1047">
                <w:rPr>
                  <w:rFonts w:ascii="华文细黑" w:eastAsia="华文细黑" w:hAnsi="华文细黑" w:cs="Arial"/>
                  <w:color w:val="000000"/>
                  <w:lang w:eastAsia="zh-CN"/>
                </w:rPr>
                <w:t>C2</w:t>
              </w:r>
            </w:ins>
          </w:p>
        </w:tc>
      </w:tr>
      <w:tr w:rsidR="009211BA" w:rsidRPr="009D3E61" w:rsidTr="006669CE">
        <w:trPr>
          <w:cantSplit/>
          <w:ins w:id="322" w:author="USER" w:date="2019-01-22T15:18:00Z"/>
        </w:trPr>
        <w:tc>
          <w:tcPr>
            <w:tcW w:w="900" w:type="dxa"/>
            <w:vMerge/>
          </w:tcPr>
          <w:p w:rsidR="009211BA" w:rsidRPr="009D3E61" w:rsidRDefault="009211BA" w:rsidP="006669CE">
            <w:pPr>
              <w:spacing w:before="0" w:after="0" w:line="240" w:lineRule="auto"/>
              <w:jc w:val="center"/>
              <w:rPr>
                <w:ins w:id="323" w:author="USER" w:date="2019-01-22T15:18:00Z"/>
                <w:rFonts w:ascii="华文细黑" w:eastAsia="华文细黑" w:hAnsi="华文细黑"/>
                <w:b/>
                <w:color w:val="000000"/>
              </w:rPr>
            </w:pPr>
          </w:p>
        </w:tc>
        <w:tc>
          <w:tcPr>
            <w:tcW w:w="1300" w:type="dxa"/>
          </w:tcPr>
          <w:p w:rsidR="009211BA" w:rsidRPr="009D3E61" w:rsidRDefault="009211BA" w:rsidP="006669CE">
            <w:pPr>
              <w:jc w:val="both"/>
              <w:rPr>
                <w:ins w:id="324" w:author="USER" w:date="2019-01-22T15:18:00Z"/>
                <w:rFonts w:ascii="华文细黑" w:eastAsia="华文细黑" w:hAnsi="华文细黑" w:cs="Arial"/>
                <w:color w:val="000000"/>
                <w:lang w:eastAsia="zh-CN"/>
              </w:rPr>
            </w:pPr>
            <w:ins w:id="325" w:author="USER" w:date="2019-01-22T15:18:00Z">
              <w:r w:rsidRPr="009D3E61">
                <w:rPr>
                  <w:rFonts w:ascii="华文细黑" w:eastAsia="华文细黑" w:hAnsi="华文细黑" w:cs="Arial"/>
                  <w:b/>
                  <w:color w:val="000000"/>
                  <w:lang w:eastAsia="zh-CN"/>
                </w:rPr>
                <w:t>270</w:t>
              </w:r>
            </w:ins>
          </w:p>
        </w:tc>
        <w:tc>
          <w:tcPr>
            <w:tcW w:w="1916" w:type="dxa"/>
          </w:tcPr>
          <w:p w:rsidR="009211BA" w:rsidRPr="009D3E61" w:rsidRDefault="009211BA" w:rsidP="006669CE">
            <w:pPr>
              <w:jc w:val="both"/>
              <w:rPr>
                <w:ins w:id="326" w:author="USER" w:date="2019-01-22T15:18:00Z"/>
                <w:rFonts w:ascii="华文细黑" w:eastAsia="华文细黑" w:hAnsi="华文细黑" w:cs="Arial"/>
                <w:color w:val="000000"/>
                <w:lang w:eastAsia="zh-CN"/>
              </w:rPr>
            </w:pPr>
            <w:ins w:id="327" w:author="USER" w:date="2019-01-22T15:18:00Z">
              <w:r w:rsidRPr="009D3E61">
                <w:rPr>
                  <w:rFonts w:ascii="华文细黑" w:eastAsia="华文细黑" w:hAnsi="华文细黑" w:cs="Arial"/>
                  <w:color w:val="000000"/>
                  <w:lang w:eastAsia="zh-CN"/>
                </w:rPr>
                <w:t>MDEntryPx</w:t>
              </w:r>
            </w:ins>
          </w:p>
        </w:tc>
        <w:tc>
          <w:tcPr>
            <w:tcW w:w="3544" w:type="dxa"/>
          </w:tcPr>
          <w:p w:rsidR="009211BA" w:rsidRPr="009D3E61" w:rsidRDefault="009211BA" w:rsidP="006669CE">
            <w:pPr>
              <w:jc w:val="both"/>
              <w:rPr>
                <w:ins w:id="328" w:author="USER" w:date="2019-01-22T15:18:00Z"/>
                <w:rFonts w:ascii="华文细黑" w:eastAsia="华文细黑" w:hAnsi="华文细黑" w:cs="Arial"/>
                <w:color w:val="000000"/>
                <w:lang w:eastAsia="zh-CN"/>
              </w:rPr>
            </w:pPr>
            <w:ins w:id="329" w:author="USER" w:date="2019-01-22T15:18:00Z">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w:t>
              </w:r>
            </w:ins>
          </w:p>
        </w:tc>
        <w:tc>
          <w:tcPr>
            <w:tcW w:w="992" w:type="dxa"/>
            <w:gridSpan w:val="2"/>
            <w:vAlign w:val="center"/>
          </w:tcPr>
          <w:p w:rsidR="009211BA" w:rsidRPr="009D3E61" w:rsidRDefault="009211BA" w:rsidP="006669CE">
            <w:pPr>
              <w:jc w:val="center"/>
              <w:rPr>
                <w:ins w:id="330" w:author="USER" w:date="2019-01-22T15:18:00Z"/>
                <w:rFonts w:ascii="华文细黑" w:eastAsia="华文细黑" w:hAnsi="华文细黑" w:cs="Arial"/>
                <w:color w:val="000000"/>
                <w:lang w:eastAsia="zh-CN"/>
              </w:rPr>
            </w:pPr>
            <w:ins w:id="331" w:author="USER" w:date="2019-01-22T15:18:00Z">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ins>
          </w:p>
        </w:tc>
      </w:tr>
      <w:tr w:rsidR="009211BA" w:rsidRPr="009D3E61" w:rsidTr="006669CE">
        <w:trPr>
          <w:cantSplit/>
          <w:ins w:id="332" w:author="USER" w:date="2019-01-22T15:18:00Z"/>
        </w:trPr>
        <w:tc>
          <w:tcPr>
            <w:tcW w:w="900" w:type="dxa"/>
            <w:vMerge/>
          </w:tcPr>
          <w:p w:rsidR="009211BA" w:rsidRPr="009D3E61" w:rsidRDefault="009211BA" w:rsidP="006669CE">
            <w:pPr>
              <w:spacing w:before="0" w:after="0" w:line="240" w:lineRule="auto"/>
              <w:jc w:val="center"/>
              <w:rPr>
                <w:ins w:id="333" w:author="USER" w:date="2019-01-22T15:18:00Z"/>
                <w:rFonts w:ascii="华文细黑" w:eastAsia="华文细黑" w:hAnsi="华文细黑"/>
                <w:b/>
                <w:color w:val="000000"/>
              </w:rPr>
            </w:pPr>
          </w:p>
        </w:tc>
        <w:tc>
          <w:tcPr>
            <w:tcW w:w="1300" w:type="dxa"/>
          </w:tcPr>
          <w:p w:rsidR="009211BA" w:rsidRPr="009D3E61" w:rsidRDefault="009211BA" w:rsidP="006669CE">
            <w:pPr>
              <w:jc w:val="both"/>
              <w:rPr>
                <w:ins w:id="334" w:author="USER" w:date="2019-01-22T15:18:00Z"/>
                <w:rFonts w:ascii="华文细黑" w:eastAsia="华文细黑" w:hAnsi="华文细黑" w:cs="Arial"/>
                <w:color w:val="000000"/>
                <w:lang w:eastAsia="zh-CN"/>
              </w:rPr>
            </w:pPr>
            <w:ins w:id="335" w:author="USER" w:date="2019-01-22T15:18:00Z">
              <w:r w:rsidRPr="009D3E61">
                <w:rPr>
                  <w:rFonts w:ascii="华文细黑" w:eastAsia="华文细黑" w:hAnsi="华文细黑" w:cs="Arial"/>
                  <w:b/>
                  <w:color w:val="000000"/>
                  <w:lang w:eastAsia="zh-CN"/>
                </w:rPr>
                <w:t>271</w:t>
              </w:r>
            </w:ins>
          </w:p>
        </w:tc>
        <w:tc>
          <w:tcPr>
            <w:tcW w:w="1916" w:type="dxa"/>
          </w:tcPr>
          <w:p w:rsidR="009211BA" w:rsidRPr="009D3E61" w:rsidRDefault="009211BA" w:rsidP="006669CE">
            <w:pPr>
              <w:jc w:val="both"/>
              <w:rPr>
                <w:ins w:id="336" w:author="USER" w:date="2019-01-22T15:18:00Z"/>
                <w:rFonts w:ascii="华文细黑" w:eastAsia="华文细黑" w:hAnsi="华文细黑" w:cs="Arial"/>
                <w:color w:val="000000"/>
                <w:lang w:eastAsia="zh-CN"/>
              </w:rPr>
            </w:pPr>
            <w:ins w:id="337" w:author="USER" w:date="2019-01-22T15:18:00Z">
              <w:r w:rsidRPr="009D3E61">
                <w:rPr>
                  <w:rFonts w:ascii="华文细黑" w:eastAsia="华文细黑" w:hAnsi="华文细黑" w:cs="Arial"/>
                  <w:color w:val="000000"/>
                  <w:lang w:eastAsia="zh-CN"/>
                </w:rPr>
                <w:t>MDEntrySize</w:t>
              </w:r>
            </w:ins>
          </w:p>
        </w:tc>
        <w:tc>
          <w:tcPr>
            <w:tcW w:w="3544" w:type="dxa"/>
          </w:tcPr>
          <w:p w:rsidR="009211BA" w:rsidRPr="009D3E61" w:rsidRDefault="009211BA" w:rsidP="006669CE">
            <w:pPr>
              <w:jc w:val="both"/>
              <w:rPr>
                <w:ins w:id="338" w:author="USER" w:date="2019-01-22T15:18:00Z"/>
                <w:rFonts w:ascii="华文细黑" w:eastAsia="华文细黑" w:hAnsi="华文细黑" w:cs="Arial"/>
                <w:color w:val="000000"/>
                <w:lang w:eastAsia="zh-CN"/>
              </w:rPr>
            </w:pPr>
            <w:ins w:id="339" w:author="USER" w:date="2019-01-22T15:18:00Z">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如果数据组不含数量信息，则此字段不出现</w:t>
              </w:r>
            </w:ins>
          </w:p>
        </w:tc>
        <w:tc>
          <w:tcPr>
            <w:tcW w:w="992" w:type="dxa"/>
            <w:gridSpan w:val="2"/>
            <w:vAlign w:val="center"/>
          </w:tcPr>
          <w:p w:rsidR="009211BA" w:rsidRPr="009D3E61" w:rsidRDefault="009211BA" w:rsidP="006669CE">
            <w:pPr>
              <w:jc w:val="center"/>
              <w:rPr>
                <w:ins w:id="340" w:author="USER" w:date="2019-01-22T15:18:00Z"/>
                <w:rFonts w:ascii="华文细黑" w:eastAsia="华文细黑" w:hAnsi="华文细黑" w:cs="Arial"/>
                <w:color w:val="000000"/>
                <w:lang w:eastAsia="zh-CN"/>
              </w:rPr>
            </w:pPr>
            <w:ins w:id="341" w:author="USER" w:date="2019-01-22T15:18:00Z">
              <w:r w:rsidRPr="002F1047">
                <w:rPr>
                  <w:rFonts w:ascii="华文细黑" w:eastAsia="华文细黑" w:hAnsi="华文细黑" w:cs="Arial"/>
                  <w:color w:val="000000"/>
                  <w:lang w:eastAsia="zh-CN"/>
                </w:rPr>
                <w:t>N12</w:t>
              </w:r>
            </w:ins>
          </w:p>
        </w:tc>
      </w:tr>
      <w:tr w:rsidR="009211BA" w:rsidRPr="009D3E61" w:rsidTr="006669CE">
        <w:trPr>
          <w:cantSplit/>
          <w:ins w:id="342" w:author="USER" w:date="2019-01-22T15:18:00Z"/>
        </w:trPr>
        <w:tc>
          <w:tcPr>
            <w:tcW w:w="900" w:type="dxa"/>
            <w:vMerge/>
          </w:tcPr>
          <w:p w:rsidR="009211BA" w:rsidRPr="009D3E61" w:rsidRDefault="009211BA" w:rsidP="006669CE">
            <w:pPr>
              <w:spacing w:before="0" w:after="0" w:line="240" w:lineRule="auto"/>
              <w:jc w:val="center"/>
              <w:rPr>
                <w:ins w:id="343" w:author="USER" w:date="2019-01-22T15:18:00Z"/>
                <w:rFonts w:ascii="华文细黑" w:eastAsia="华文细黑" w:hAnsi="华文细黑"/>
                <w:b/>
                <w:color w:val="000000"/>
              </w:rPr>
            </w:pPr>
          </w:p>
        </w:tc>
        <w:tc>
          <w:tcPr>
            <w:tcW w:w="1300" w:type="dxa"/>
          </w:tcPr>
          <w:p w:rsidR="009211BA" w:rsidRPr="009D3E61" w:rsidRDefault="009211BA" w:rsidP="006669CE">
            <w:pPr>
              <w:jc w:val="both"/>
              <w:rPr>
                <w:ins w:id="344" w:author="USER" w:date="2019-01-22T15:18:00Z"/>
                <w:rFonts w:ascii="华文细黑" w:eastAsia="华文细黑" w:hAnsi="华文细黑" w:cs="Arial"/>
                <w:color w:val="000000"/>
                <w:lang w:eastAsia="zh-CN"/>
              </w:rPr>
            </w:pPr>
            <w:ins w:id="345" w:author="USER" w:date="2019-01-22T15:18:00Z">
              <w:r w:rsidRPr="009D3E61">
                <w:rPr>
                  <w:rFonts w:ascii="华文细黑" w:eastAsia="华文细黑" w:hAnsi="华文细黑" w:cs="Arial"/>
                  <w:b/>
                  <w:color w:val="000000"/>
                  <w:lang w:eastAsia="zh-CN"/>
                </w:rPr>
                <w:t>290</w:t>
              </w:r>
            </w:ins>
          </w:p>
        </w:tc>
        <w:tc>
          <w:tcPr>
            <w:tcW w:w="1916" w:type="dxa"/>
          </w:tcPr>
          <w:p w:rsidR="009211BA" w:rsidRPr="009D3E61" w:rsidRDefault="009211BA" w:rsidP="006669CE">
            <w:pPr>
              <w:jc w:val="both"/>
              <w:rPr>
                <w:ins w:id="346" w:author="USER" w:date="2019-01-22T15:18:00Z"/>
                <w:rFonts w:ascii="华文细黑" w:eastAsia="华文细黑" w:hAnsi="华文细黑" w:cs="Arial"/>
                <w:color w:val="000000"/>
                <w:lang w:eastAsia="zh-CN"/>
              </w:rPr>
            </w:pPr>
            <w:ins w:id="347" w:author="USER" w:date="2019-01-22T15:18:00Z">
              <w:r w:rsidRPr="009D3E61">
                <w:rPr>
                  <w:rFonts w:ascii="华文细黑" w:eastAsia="华文细黑" w:hAnsi="华文细黑" w:cs="Arial"/>
                  <w:color w:val="000000"/>
                  <w:lang w:eastAsia="zh-CN"/>
                </w:rPr>
                <w:t>MDEntryPositionNo</w:t>
              </w:r>
            </w:ins>
          </w:p>
        </w:tc>
        <w:tc>
          <w:tcPr>
            <w:tcW w:w="3544" w:type="dxa"/>
          </w:tcPr>
          <w:p w:rsidR="009211BA" w:rsidRPr="009D3E61" w:rsidRDefault="009211BA" w:rsidP="006669CE">
            <w:pPr>
              <w:jc w:val="both"/>
              <w:rPr>
                <w:ins w:id="348" w:author="USER" w:date="2019-01-22T15:18:00Z"/>
                <w:rFonts w:ascii="华文细黑" w:eastAsia="华文细黑" w:hAnsi="华文细黑" w:cs="Arial"/>
                <w:color w:val="000000"/>
                <w:lang w:eastAsia="zh-CN"/>
              </w:rPr>
            </w:pPr>
            <w:ins w:id="349" w:author="USER" w:date="2019-01-22T15:18:00Z">
              <w:r w:rsidRPr="009D3E61">
                <w:rPr>
                  <w:rFonts w:ascii="华文细黑" w:eastAsia="华文细黑" w:hAnsi="华文细黑" w:cs="Arial" w:hint="eastAsia"/>
                  <w:color w:val="000000"/>
                  <w:lang w:eastAsia="zh-CN"/>
                </w:rPr>
                <w:t>行情条目买卖盘序号</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对应</w:t>
              </w:r>
              <w:r w:rsidRPr="008F5A8F">
                <w:rPr>
                  <w:rFonts w:ascii="华文细黑" w:eastAsia="华文细黑" w:hAnsi="华文细黑" w:cs="Arial" w:hint="eastAsia"/>
                  <w:lang w:eastAsia="zh-CN"/>
                </w:rPr>
                <w:t>五档</w:t>
              </w:r>
              <w:r w:rsidRPr="009D3E61">
                <w:rPr>
                  <w:rFonts w:ascii="华文细黑" w:eastAsia="华文细黑" w:hAnsi="华文细黑" w:cs="Arial" w:hint="eastAsia"/>
                  <w:color w:val="000000"/>
                  <w:lang w:eastAsia="zh-CN"/>
                </w:rPr>
                <w:t>买入卖出价量的档位信息，否则此字段不出现</w:t>
              </w:r>
            </w:ins>
          </w:p>
        </w:tc>
        <w:tc>
          <w:tcPr>
            <w:tcW w:w="992" w:type="dxa"/>
            <w:gridSpan w:val="2"/>
            <w:vAlign w:val="center"/>
          </w:tcPr>
          <w:p w:rsidR="009211BA" w:rsidRPr="009D3E61" w:rsidRDefault="009211BA" w:rsidP="006669CE">
            <w:pPr>
              <w:jc w:val="center"/>
              <w:rPr>
                <w:ins w:id="350" w:author="USER" w:date="2019-01-22T15:18:00Z"/>
                <w:rFonts w:ascii="华文细黑" w:eastAsia="华文细黑" w:hAnsi="华文细黑" w:cs="Arial"/>
                <w:color w:val="000000"/>
                <w:lang w:eastAsia="zh-CN"/>
              </w:rPr>
            </w:pPr>
            <w:ins w:id="351" w:author="USER" w:date="2019-01-22T15:18:00Z">
              <w:r w:rsidRPr="002F1047">
                <w:rPr>
                  <w:rFonts w:ascii="华文细黑" w:eastAsia="华文细黑" w:hAnsi="华文细黑" w:cs="Arial"/>
                  <w:color w:val="000000"/>
                  <w:lang w:eastAsia="zh-CN"/>
                </w:rPr>
                <w:t>N3</w:t>
              </w:r>
            </w:ins>
          </w:p>
        </w:tc>
      </w:tr>
    </w:tbl>
    <w:p w:rsidR="009211BA" w:rsidRDefault="009211BA" w:rsidP="009211BA">
      <w:pPr>
        <w:rPr>
          <w:ins w:id="352" w:author="USER" w:date="2019-01-22T15:18:00Z"/>
          <w:lang w:eastAsia="zh-CN"/>
        </w:rPr>
      </w:pPr>
      <w:ins w:id="353" w:author="USER" w:date="2019-01-22T15:18:00Z">
        <w:r>
          <w:rPr>
            <w:rFonts w:hint="eastAsia"/>
            <w:lang w:eastAsia="zh-CN"/>
          </w:rPr>
          <w:t>行情数据类型取值为</w:t>
        </w:r>
        <w:r>
          <w:rPr>
            <w:rFonts w:hint="eastAsia"/>
            <w:lang w:eastAsia="zh-CN"/>
          </w:rPr>
          <w:t>MD102</w:t>
        </w:r>
        <w:r>
          <w:rPr>
            <w:rFonts w:hint="eastAsia"/>
            <w:lang w:eastAsia="zh-CN"/>
          </w:rPr>
          <w:t>时</w:t>
        </w:r>
      </w:ins>
      <w:ins w:id="354" w:author="USER" w:date="2019-01-29T15:24:00Z">
        <w:r w:rsidR="00AB5E55">
          <w:rPr>
            <w:rFonts w:hint="eastAsia"/>
            <w:lang w:eastAsia="zh-CN"/>
          </w:rPr>
          <w:t>（</w:t>
        </w:r>
      </w:ins>
      <w:ins w:id="355" w:author="USER" w:date="2019-01-29T15:25:00Z">
        <w:r w:rsidR="00AB5E55">
          <w:rPr>
            <w:rFonts w:hint="eastAsia"/>
            <w:lang w:eastAsia="zh-CN"/>
          </w:rPr>
          <w:t>表示</w:t>
        </w:r>
        <w:r w:rsidR="00AB5E55">
          <w:rPr>
            <w:lang w:eastAsia="zh-CN"/>
          </w:rPr>
          <w:t>盘后固定价格</w:t>
        </w:r>
      </w:ins>
      <w:ins w:id="356" w:author="明坤 王" w:date="2019-01-31T11:32:00Z">
        <w:r w:rsidR="002D4AB6">
          <w:rPr>
            <w:rFonts w:hint="eastAsia"/>
            <w:lang w:eastAsia="zh-CN"/>
          </w:rPr>
          <w:t>行情</w:t>
        </w:r>
      </w:ins>
      <w:ins w:id="357" w:author="USER" w:date="2019-01-29T15:24:00Z">
        <w:r w:rsidR="00AB5E55">
          <w:rPr>
            <w:lang w:eastAsia="zh-CN"/>
          </w:rPr>
          <w:t>）</w:t>
        </w:r>
      </w:ins>
      <w:ins w:id="358" w:author="USER" w:date="2019-01-22T15:18:00Z">
        <w:r>
          <w:rPr>
            <w:rFonts w:hint="eastAsia"/>
            <w:lang w:eastAsia="zh-CN"/>
          </w:rPr>
          <w:t>：</w:t>
        </w:r>
      </w:ins>
    </w:p>
    <w:tbl>
      <w:tblPr>
        <w:tblW w:w="8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900"/>
        <w:gridCol w:w="1300"/>
        <w:gridCol w:w="1916"/>
        <w:gridCol w:w="3544"/>
        <w:gridCol w:w="984"/>
        <w:gridCol w:w="8"/>
      </w:tblGrid>
      <w:tr w:rsidR="009211BA" w:rsidRPr="005B6828" w:rsidTr="006669CE">
        <w:trPr>
          <w:gridAfter w:val="1"/>
          <w:wAfter w:w="8" w:type="dxa"/>
          <w:cantSplit/>
          <w:ins w:id="359" w:author="USER" w:date="2019-01-22T15:18:00Z"/>
        </w:trPr>
        <w:tc>
          <w:tcPr>
            <w:tcW w:w="900" w:type="dxa"/>
            <w:shd w:val="clear" w:color="auto" w:fill="C0C0C0"/>
          </w:tcPr>
          <w:p w:rsidR="009211BA" w:rsidRPr="005B6828" w:rsidRDefault="009211BA" w:rsidP="006669CE">
            <w:pPr>
              <w:snapToGrid w:val="0"/>
              <w:rPr>
                <w:ins w:id="360" w:author="USER" w:date="2019-01-22T15:18:00Z"/>
                <w:rFonts w:ascii="华文细黑" w:eastAsia="华文细黑" w:hAnsi="华文细黑"/>
                <w:b/>
                <w:i/>
                <w:color w:val="000000"/>
              </w:rPr>
            </w:pPr>
            <w:ins w:id="361" w:author="USER" w:date="2019-01-22T15:18:00Z">
              <w:r w:rsidRPr="009D3E61">
                <w:rPr>
                  <w:rFonts w:ascii="华文细黑" w:eastAsia="华文细黑" w:hAnsi="华文细黑" w:hint="eastAsia"/>
                  <w:b/>
                  <w:i/>
                  <w:color w:val="000000"/>
                </w:rPr>
                <w:t>标签</w:t>
              </w:r>
            </w:ins>
          </w:p>
        </w:tc>
        <w:tc>
          <w:tcPr>
            <w:tcW w:w="1300" w:type="dxa"/>
            <w:shd w:val="clear" w:color="auto" w:fill="C0C0C0"/>
          </w:tcPr>
          <w:p w:rsidR="009211BA" w:rsidRPr="005B6828" w:rsidRDefault="009211BA" w:rsidP="006669CE">
            <w:pPr>
              <w:snapToGrid w:val="0"/>
              <w:rPr>
                <w:ins w:id="362" w:author="USER" w:date="2019-01-22T15:18:00Z"/>
                <w:rFonts w:ascii="华文细黑" w:eastAsia="华文细黑" w:hAnsi="华文细黑"/>
                <w:b/>
                <w:i/>
                <w:color w:val="000000"/>
              </w:rPr>
            </w:pPr>
            <w:ins w:id="363" w:author="USER" w:date="2019-01-22T15:18:00Z">
              <w:r w:rsidRPr="009D3E61">
                <w:rPr>
                  <w:rFonts w:ascii="华文细黑" w:eastAsia="华文细黑" w:hAnsi="华文细黑" w:hint="eastAsia"/>
                  <w:b/>
                  <w:i/>
                  <w:color w:val="000000"/>
                </w:rPr>
                <w:t>域名</w:t>
              </w:r>
            </w:ins>
          </w:p>
        </w:tc>
        <w:tc>
          <w:tcPr>
            <w:tcW w:w="5460" w:type="dxa"/>
            <w:gridSpan w:val="2"/>
            <w:shd w:val="clear" w:color="auto" w:fill="C0C0C0"/>
          </w:tcPr>
          <w:p w:rsidR="009211BA" w:rsidRPr="005B6828" w:rsidRDefault="009211BA" w:rsidP="006669CE">
            <w:pPr>
              <w:snapToGrid w:val="0"/>
              <w:rPr>
                <w:ins w:id="364" w:author="USER" w:date="2019-01-22T15:18:00Z"/>
                <w:rFonts w:ascii="华文细黑" w:eastAsia="华文细黑" w:hAnsi="华文细黑"/>
                <w:b/>
                <w:i/>
                <w:color w:val="000000"/>
              </w:rPr>
            </w:pPr>
            <w:ins w:id="365" w:author="USER" w:date="2019-01-22T15:18:00Z">
              <w:r w:rsidRPr="009D3E61">
                <w:rPr>
                  <w:rFonts w:ascii="华文细黑" w:eastAsia="华文细黑" w:hAnsi="华文细黑" w:hint="eastAsia"/>
                  <w:b/>
                  <w:i/>
                  <w:color w:val="000000"/>
                </w:rPr>
                <w:t>说明</w:t>
              </w:r>
            </w:ins>
          </w:p>
        </w:tc>
        <w:tc>
          <w:tcPr>
            <w:tcW w:w="984" w:type="dxa"/>
            <w:shd w:val="clear" w:color="auto" w:fill="C0C0C0"/>
            <w:vAlign w:val="center"/>
          </w:tcPr>
          <w:p w:rsidR="009211BA" w:rsidRPr="005B6828" w:rsidRDefault="009211BA" w:rsidP="006669CE">
            <w:pPr>
              <w:snapToGrid w:val="0"/>
              <w:jc w:val="center"/>
              <w:rPr>
                <w:ins w:id="366" w:author="USER" w:date="2019-01-22T15:18:00Z"/>
                <w:rFonts w:ascii="华文细黑" w:eastAsia="华文细黑" w:hAnsi="华文细黑"/>
                <w:b/>
                <w:i/>
                <w:color w:val="000000"/>
              </w:rPr>
            </w:pPr>
            <w:ins w:id="367" w:author="USER" w:date="2019-01-22T15:18:00Z">
              <w:r w:rsidRPr="009D3E61">
                <w:rPr>
                  <w:rFonts w:ascii="华文细黑" w:eastAsia="华文细黑" w:hAnsi="华文细黑"/>
                  <w:b/>
                  <w:i/>
                  <w:color w:val="000000"/>
                </w:rPr>
                <w:t>类型</w:t>
              </w:r>
            </w:ins>
          </w:p>
        </w:tc>
      </w:tr>
      <w:tr w:rsidR="009211BA" w:rsidRPr="005B6828" w:rsidTr="006669CE">
        <w:trPr>
          <w:gridAfter w:val="1"/>
          <w:wAfter w:w="8" w:type="dxa"/>
          <w:cantSplit/>
          <w:ins w:id="368" w:author="USER" w:date="2019-01-22T15:18:00Z"/>
        </w:trPr>
        <w:tc>
          <w:tcPr>
            <w:tcW w:w="900" w:type="dxa"/>
          </w:tcPr>
          <w:p w:rsidR="009211BA" w:rsidRPr="005B6828" w:rsidRDefault="009211BA" w:rsidP="006669CE">
            <w:pPr>
              <w:spacing w:before="0" w:after="0" w:line="240" w:lineRule="auto"/>
              <w:jc w:val="center"/>
              <w:rPr>
                <w:ins w:id="369" w:author="USER" w:date="2019-01-22T15:18:00Z"/>
                <w:rFonts w:ascii="华文细黑" w:eastAsia="华文细黑" w:hAnsi="华文细黑"/>
                <w:b/>
                <w:color w:val="000000"/>
                <w:lang w:eastAsia="zh-CN"/>
              </w:rPr>
            </w:pPr>
          </w:p>
        </w:tc>
        <w:tc>
          <w:tcPr>
            <w:tcW w:w="1300" w:type="dxa"/>
          </w:tcPr>
          <w:p w:rsidR="009211BA" w:rsidRPr="005B6828" w:rsidRDefault="009211BA" w:rsidP="006669CE">
            <w:pPr>
              <w:snapToGrid w:val="0"/>
              <w:rPr>
                <w:ins w:id="370" w:author="USER" w:date="2019-01-22T15:18:00Z"/>
                <w:rFonts w:ascii="华文细黑" w:eastAsia="华文细黑" w:hAnsi="华文细黑"/>
                <w:b/>
                <w:color w:val="000000"/>
              </w:rPr>
            </w:pPr>
            <w:ins w:id="371" w:author="USER" w:date="2019-01-22T15:18:00Z">
              <w:r w:rsidRPr="009D3E61">
                <w:rPr>
                  <w:rFonts w:ascii="华文细黑" w:eastAsia="华文细黑" w:hAnsi="华文细黑" w:hint="eastAsia"/>
                  <w:b/>
                  <w:color w:val="000000"/>
                </w:rPr>
                <w:t>消息头</w:t>
              </w:r>
            </w:ins>
          </w:p>
        </w:tc>
        <w:tc>
          <w:tcPr>
            <w:tcW w:w="5460" w:type="dxa"/>
            <w:gridSpan w:val="2"/>
          </w:tcPr>
          <w:p w:rsidR="009211BA" w:rsidRPr="005B6828" w:rsidRDefault="009211BA" w:rsidP="006669CE">
            <w:pPr>
              <w:snapToGrid w:val="0"/>
              <w:rPr>
                <w:ins w:id="372" w:author="USER" w:date="2019-01-22T15:18:00Z"/>
                <w:rFonts w:ascii="华文细黑" w:eastAsia="华文细黑" w:hAnsi="华文细黑"/>
                <w:b/>
                <w:color w:val="000000"/>
              </w:rPr>
            </w:pPr>
            <w:ins w:id="373" w:author="USER" w:date="2019-01-22T15:18:00Z">
              <w:r w:rsidRPr="009D3E61">
                <w:rPr>
                  <w:rFonts w:ascii="华文细黑" w:eastAsia="华文细黑" w:hAnsi="华文细黑"/>
                  <w:b/>
                  <w:color w:val="000000"/>
                </w:rPr>
                <w:t>MsgType=W</w:t>
              </w:r>
            </w:ins>
          </w:p>
        </w:tc>
        <w:tc>
          <w:tcPr>
            <w:tcW w:w="984" w:type="dxa"/>
            <w:vAlign w:val="center"/>
          </w:tcPr>
          <w:p w:rsidR="009211BA" w:rsidRPr="005B6828" w:rsidRDefault="009211BA" w:rsidP="006669CE">
            <w:pPr>
              <w:snapToGrid w:val="0"/>
              <w:jc w:val="center"/>
              <w:rPr>
                <w:ins w:id="374" w:author="USER" w:date="2019-01-22T15:18:00Z"/>
                <w:rFonts w:ascii="华文细黑" w:eastAsia="华文细黑" w:hAnsi="华文细黑"/>
                <w:color w:val="000000"/>
              </w:rPr>
            </w:pPr>
          </w:p>
        </w:tc>
      </w:tr>
      <w:tr w:rsidR="009211BA" w:rsidRPr="005B6828" w:rsidTr="006669CE">
        <w:trPr>
          <w:gridAfter w:val="1"/>
          <w:wAfter w:w="8" w:type="dxa"/>
          <w:cantSplit/>
          <w:ins w:id="375" w:author="USER" w:date="2019-01-22T15:18:00Z"/>
        </w:trPr>
        <w:tc>
          <w:tcPr>
            <w:tcW w:w="900" w:type="dxa"/>
          </w:tcPr>
          <w:p w:rsidR="009211BA" w:rsidRPr="005B6828" w:rsidRDefault="003A53CF" w:rsidP="006669CE">
            <w:pPr>
              <w:spacing w:before="0" w:after="0" w:line="240" w:lineRule="auto"/>
              <w:jc w:val="center"/>
              <w:rPr>
                <w:ins w:id="376" w:author="USER" w:date="2019-01-22T15:18:00Z"/>
                <w:rFonts w:ascii="华文细黑" w:eastAsia="华文细黑" w:hAnsi="华文细黑"/>
                <w:b/>
                <w:color w:val="000000"/>
              </w:rPr>
            </w:pPr>
            <w:ins w:id="377" w:author="USER" w:date="2019-01-22T15:18:00Z">
              <w:r w:rsidRPr="003A53CF">
                <w:fldChar w:fldCharType="begin"/>
              </w:r>
              <w:r w:rsidR="009211BA">
                <w:instrText xml:space="preserve"> HYPERLINK "file:///D:\\fast%20cs\\fiximate\\en\\FIX.5.0SP2\\tag963.html" \t "tagFrame" </w:instrText>
              </w:r>
              <w:r w:rsidRPr="003A53CF">
                <w:fldChar w:fldCharType="separate"/>
              </w:r>
              <w:r w:rsidR="009211BA" w:rsidRPr="009D3E61">
                <w:rPr>
                  <w:rFonts w:ascii="华文细黑" w:eastAsia="华文细黑" w:hAnsi="华文细黑"/>
                  <w:b/>
                  <w:color w:val="000000"/>
                </w:rPr>
                <w:t>963</w:t>
              </w:r>
              <w:r>
                <w:rPr>
                  <w:rFonts w:ascii="华文细黑" w:eastAsia="华文细黑" w:hAnsi="华文细黑"/>
                  <w:b/>
                  <w:color w:val="000000"/>
                </w:rPr>
                <w:fldChar w:fldCharType="end"/>
              </w:r>
            </w:ins>
          </w:p>
        </w:tc>
        <w:tc>
          <w:tcPr>
            <w:tcW w:w="1300" w:type="dxa"/>
          </w:tcPr>
          <w:p w:rsidR="009211BA" w:rsidRPr="005B6828" w:rsidRDefault="003A53CF" w:rsidP="006669CE">
            <w:pPr>
              <w:jc w:val="both"/>
              <w:rPr>
                <w:ins w:id="378" w:author="USER" w:date="2019-01-22T15:18:00Z"/>
                <w:rFonts w:ascii="华文细黑" w:eastAsia="华文细黑" w:hAnsi="华文细黑" w:cs="Arial"/>
                <w:color w:val="000000"/>
                <w:lang w:eastAsia="zh-CN"/>
              </w:rPr>
            </w:pPr>
            <w:ins w:id="379" w:author="USER" w:date="2019-01-22T15:18:00Z">
              <w:r w:rsidRPr="003A53CF">
                <w:fldChar w:fldCharType="begin"/>
              </w:r>
              <w:r w:rsidR="009211BA">
                <w:instrText xml:space="preserve"> HYPERLINK "file:///D:\\fast%20cs\\fiximate\\en\\FIX.5.0SP2\\tag963.html" \t "tagFrame" </w:instrText>
              </w:r>
              <w:r w:rsidRPr="003A53CF">
                <w:fldChar w:fldCharType="separate"/>
              </w:r>
              <w:r w:rsidR="009211BA" w:rsidRPr="009D3E61">
                <w:rPr>
                  <w:rFonts w:ascii="华文细黑" w:eastAsia="华文细黑" w:hAnsi="华文细黑" w:cs="Arial"/>
                  <w:color w:val="000000"/>
                  <w:lang w:eastAsia="zh-CN"/>
                </w:rPr>
                <w:t>MDReportID</w:t>
              </w:r>
              <w:r>
                <w:rPr>
                  <w:rFonts w:ascii="华文细黑" w:eastAsia="华文细黑" w:hAnsi="华文细黑" w:cs="Arial"/>
                  <w:color w:val="000000"/>
                  <w:lang w:eastAsia="zh-CN"/>
                </w:rPr>
                <w:fldChar w:fldCharType="end"/>
              </w:r>
            </w:ins>
          </w:p>
        </w:tc>
        <w:tc>
          <w:tcPr>
            <w:tcW w:w="5460" w:type="dxa"/>
            <w:gridSpan w:val="2"/>
          </w:tcPr>
          <w:p w:rsidR="009211BA" w:rsidRPr="005B6828" w:rsidRDefault="009211BA" w:rsidP="006669CE">
            <w:pPr>
              <w:jc w:val="both"/>
              <w:rPr>
                <w:ins w:id="380" w:author="USER" w:date="2019-01-22T15:18:00Z"/>
                <w:rFonts w:ascii="华文细黑" w:eastAsia="华文细黑" w:hAnsi="华文细黑" w:cs="Arial"/>
                <w:color w:val="000000"/>
                <w:lang w:eastAsia="zh-CN"/>
              </w:rPr>
            </w:pPr>
            <w:ins w:id="381" w:author="USER" w:date="2019-01-22T15:18:00Z">
              <w:r w:rsidRPr="009D3E61">
                <w:rPr>
                  <w:rFonts w:ascii="华文细黑" w:eastAsia="华文细黑" w:hAnsi="华文细黑" w:cs="Arial" w:hint="eastAsia"/>
                  <w:color w:val="000000"/>
                  <w:lang w:eastAsia="zh-CN"/>
                </w:rPr>
                <w:t>交易所行情信息编号</w:t>
              </w:r>
              <w:r>
                <w:rPr>
                  <w:rFonts w:ascii="华文细黑" w:eastAsia="华文细黑" w:hAnsi="华文细黑" w:cs="Arial" w:hint="eastAsia"/>
                  <w:color w:val="000000"/>
                  <w:lang w:eastAsia="zh-CN"/>
                </w:rPr>
                <w:t>(预留、暂不填)</w:t>
              </w:r>
            </w:ins>
          </w:p>
        </w:tc>
        <w:tc>
          <w:tcPr>
            <w:tcW w:w="984" w:type="dxa"/>
            <w:vAlign w:val="center"/>
          </w:tcPr>
          <w:p w:rsidR="009211BA" w:rsidRPr="005B6828" w:rsidRDefault="009211BA" w:rsidP="006669CE">
            <w:pPr>
              <w:jc w:val="center"/>
              <w:rPr>
                <w:ins w:id="382" w:author="USER" w:date="2019-01-22T15:18:00Z"/>
                <w:rFonts w:ascii="华文细黑" w:eastAsia="华文细黑" w:hAnsi="华文细黑" w:cs="Arial"/>
                <w:color w:val="000000"/>
                <w:lang w:eastAsia="zh-CN"/>
              </w:rPr>
            </w:pPr>
            <w:ins w:id="383" w:author="USER" w:date="2019-01-22T15:18:00Z">
              <w:r w:rsidRPr="009D3E61">
                <w:rPr>
                  <w:rFonts w:ascii="华文细黑" w:eastAsia="华文细黑" w:hAnsi="华文细黑" w:cs="Arial"/>
                  <w:color w:val="000000"/>
                  <w:lang w:eastAsia="zh-CN"/>
                </w:rPr>
                <w:t>C16</w:t>
              </w:r>
            </w:ins>
          </w:p>
        </w:tc>
      </w:tr>
      <w:tr w:rsidR="009211BA" w:rsidRPr="005B6828" w:rsidTr="006669CE">
        <w:trPr>
          <w:gridAfter w:val="1"/>
          <w:wAfter w:w="8" w:type="dxa"/>
          <w:cantSplit/>
          <w:ins w:id="384" w:author="USER" w:date="2019-01-22T15:18:00Z"/>
        </w:trPr>
        <w:tc>
          <w:tcPr>
            <w:tcW w:w="900" w:type="dxa"/>
          </w:tcPr>
          <w:p w:rsidR="009211BA" w:rsidRPr="005B6828" w:rsidRDefault="009211BA" w:rsidP="006669CE">
            <w:pPr>
              <w:spacing w:before="0" w:after="0" w:line="240" w:lineRule="auto"/>
              <w:jc w:val="center"/>
              <w:rPr>
                <w:ins w:id="385" w:author="USER" w:date="2019-01-22T15:18:00Z"/>
                <w:rFonts w:ascii="华文细黑" w:eastAsia="华文细黑" w:hAnsi="华文细黑"/>
                <w:b/>
                <w:color w:val="000000"/>
              </w:rPr>
            </w:pPr>
            <w:ins w:id="386" w:author="USER" w:date="2019-01-22T15:18:00Z">
              <w:r w:rsidRPr="009D3E61">
                <w:rPr>
                  <w:rFonts w:ascii="华文细黑" w:eastAsia="华文细黑" w:hAnsi="华文细黑"/>
                  <w:b/>
                  <w:color w:val="000000"/>
                </w:rPr>
                <w:t>1187</w:t>
              </w:r>
            </w:ins>
          </w:p>
        </w:tc>
        <w:tc>
          <w:tcPr>
            <w:tcW w:w="1300" w:type="dxa"/>
          </w:tcPr>
          <w:p w:rsidR="009211BA" w:rsidRPr="005B6828" w:rsidRDefault="009211BA" w:rsidP="006669CE">
            <w:pPr>
              <w:jc w:val="both"/>
              <w:rPr>
                <w:ins w:id="387" w:author="USER" w:date="2019-01-22T15:18:00Z"/>
                <w:rFonts w:ascii="华文细黑" w:eastAsia="华文细黑" w:hAnsi="华文细黑" w:cs="Arial"/>
                <w:color w:val="000000"/>
                <w:lang w:eastAsia="zh-CN"/>
              </w:rPr>
            </w:pPr>
            <w:ins w:id="388" w:author="USER" w:date="2019-01-22T15:18:00Z">
              <w:r w:rsidRPr="009D3E61">
                <w:rPr>
                  <w:rFonts w:ascii="华文细黑" w:eastAsia="华文细黑" w:hAnsi="华文细黑" w:cs="Arial"/>
                  <w:color w:val="000000"/>
                  <w:lang w:eastAsia="zh-CN"/>
                </w:rPr>
                <w:t>RefreshIndicator</w:t>
              </w:r>
            </w:ins>
          </w:p>
        </w:tc>
        <w:tc>
          <w:tcPr>
            <w:tcW w:w="5460" w:type="dxa"/>
            <w:gridSpan w:val="2"/>
          </w:tcPr>
          <w:p w:rsidR="009211BA" w:rsidRPr="005B6828" w:rsidRDefault="009211BA" w:rsidP="006669CE">
            <w:pPr>
              <w:jc w:val="both"/>
              <w:rPr>
                <w:ins w:id="389" w:author="USER" w:date="2019-01-22T15:18:00Z"/>
                <w:rFonts w:ascii="华文细黑" w:eastAsia="华文细黑" w:hAnsi="华文细黑" w:cs="Arial"/>
                <w:color w:val="000000"/>
                <w:lang w:eastAsia="zh-CN"/>
              </w:rPr>
            </w:pPr>
            <w:ins w:id="390" w:author="USER" w:date="2019-01-22T15:18:00Z">
              <w:r w:rsidRPr="009D3E61">
                <w:rPr>
                  <w:rFonts w:ascii="华文细黑" w:eastAsia="华文细黑" w:hAnsi="华文细黑" w:cs="Arial" w:hint="eastAsia"/>
                  <w:color w:val="000000"/>
                  <w:lang w:eastAsia="zh-CN"/>
                </w:rPr>
                <w:t>用于标识消息中是否有新的行情数据，取值：有</w:t>
              </w:r>
              <w:r w:rsidRPr="009D3E61">
                <w:rPr>
                  <w:rFonts w:ascii="华文细黑" w:eastAsia="华文细黑" w:hAnsi="华文细黑" w:cs="Arial"/>
                  <w:color w:val="000000"/>
                  <w:lang w:eastAsia="zh-CN"/>
                </w:rPr>
                <w:t>=1,无=0，推送已有行情信息为0，否则为1</w:t>
              </w:r>
              <w:r>
                <w:rPr>
                  <w:rFonts w:ascii="华文细黑" w:eastAsia="华文细黑" w:hAnsi="华文细黑" w:cs="Arial" w:hint="eastAsia"/>
                  <w:color w:val="000000"/>
                  <w:lang w:eastAsia="zh-CN"/>
                </w:rPr>
                <w:t>。（预留，暂填0）</w:t>
              </w:r>
            </w:ins>
          </w:p>
        </w:tc>
        <w:tc>
          <w:tcPr>
            <w:tcW w:w="984" w:type="dxa"/>
            <w:vAlign w:val="center"/>
          </w:tcPr>
          <w:p w:rsidR="009211BA" w:rsidRPr="005B6828" w:rsidRDefault="009211BA" w:rsidP="006669CE">
            <w:pPr>
              <w:jc w:val="center"/>
              <w:rPr>
                <w:ins w:id="391" w:author="USER" w:date="2019-01-22T15:18:00Z"/>
                <w:rFonts w:ascii="华文细黑" w:eastAsia="华文细黑" w:hAnsi="华文细黑" w:cs="Arial"/>
                <w:color w:val="000000"/>
                <w:lang w:eastAsia="zh-CN"/>
              </w:rPr>
            </w:pPr>
            <w:ins w:id="392" w:author="USER" w:date="2019-01-22T15:18:00Z">
              <w:r w:rsidRPr="009D3E61">
                <w:rPr>
                  <w:rFonts w:ascii="华文细黑" w:eastAsia="华文细黑" w:hAnsi="华文细黑" w:cs="Arial"/>
                  <w:color w:val="000000"/>
                  <w:lang w:eastAsia="zh-CN"/>
                </w:rPr>
                <w:t>N5</w:t>
              </w:r>
            </w:ins>
          </w:p>
        </w:tc>
      </w:tr>
      <w:tr w:rsidR="009211BA" w:rsidRPr="005B6828" w:rsidTr="006669CE">
        <w:trPr>
          <w:gridAfter w:val="1"/>
          <w:wAfter w:w="8" w:type="dxa"/>
          <w:cantSplit/>
          <w:ins w:id="393" w:author="USER" w:date="2019-01-22T15:18:00Z"/>
        </w:trPr>
        <w:tc>
          <w:tcPr>
            <w:tcW w:w="900" w:type="dxa"/>
          </w:tcPr>
          <w:p w:rsidR="009211BA" w:rsidRPr="005B6828" w:rsidRDefault="009211BA" w:rsidP="006669CE">
            <w:pPr>
              <w:spacing w:before="0" w:after="0" w:line="240" w:lineRule="auto"/>
              <w:jc w:val="center"/>
              <w:rPr>
                <w:ins w:id="394" w:author="USER" w:date="2019-01-22T15:18:00Z"/>
                <w:rFonts w:ascii="华文细黑" w:eastAsia="华文细黑" w:hAnsi="华文细黑"/>
                <w:b/>
                <w:color w:val="000000"/>
                <w:lang w:eastAsia="zh-CN"/>
              </w:rPr>
            </w:pPr>
            <w:ins w:id="395" w:author="USER" w:date="2019-01-22T15:18:00Z">
              <w:r w:rsidRPr="009D3E61">
                <w:rPr>
                  <w:rFonts w:ascii="华文细黑" w:eastAsia="华文细黑" w:hAnsi="华文细黑"/>
                  <w:b/>
                  <w:color w:val="000000"/>
                  <w:lang w:eastAsia="zh-CN"/>
                </w:rPr>
                <w:t>48</w:t>
              </w:r>
            </w:ins>
          </w:p>
        </w:tc>
        <w:tc>
          <w:tcPr>
            <w:tcW w:w="1300" w:type="dxa"/>
          </w:tcPr>
          <w:p w:rsidR="009211BA" w:rsidRPr="005B6828" w:rsidRDefault="009211BA" w:rsidP="006669CE">
            <w:pPr>
              <w:jc w:val="both"/>
              <w:rPr>
                <w:ins w:id="396" w:author="USER" w:date="2019-01-22T15:18:00Z"/>
                <w:rFonts w:ascii="华文细黑" w:eastAsia="华文细黑" w:hAnsi="华文细黑" w:cs="Arial"/>
                <w:color w:val="000000"/>
                <w:lang w:eastAsia="zh-CN"/>
              </w:rPr>
            </w:pPr>
            <w:ins w:id="397" w:author="USER" w:date="2019-01-22T15:18:00Z">
              <w:r>
                <w:rPr>
                  <w:rFonts w:ascii="华文细黑" w:eastAsia="华文细黑" w:hAnsi="华文细黑" w:hint="eastAsia"/>
                  <w:color w:val="000000"/>
                  <w:lang w:eastAsia="zh-CN"/>
                </w:rPr>
                <w:t>SecurityID</w:t>
              </w:r>
            </w:ins>
          </w:p>
        </w:tc>
        <w:tc>
          <w:tcPr>
            <w:tcW w:w="5460" w:type="dxa"/>
            <w:gridSpan w:val="2"/>
          </w:tcPr>
          <w:p w:rsidR="009211BA" w:rsidRPr="005B6828" w:rsidRDefault="009211BA" w:rsidP="006669CE">
            <w:pPr>
              <w:pStyle w:val="af7"/>
              <w:rPr>
                <w:ins w:id="398" w:author="USER" w:date="2019-01-22T15:18:00Z"/>
                <w:rFonts w:ascii="华文细黑" w:eastAsia="华文细黑" w:hAnsi="华文细黑" w:cs="Arial"/>
                <w:color w:val="000000"/>
                <w:lang w:eastAsia="zh-CN"/>
              </w:rPr>
            </w:pPr>
            <w:ins w:id="399" w:author="USER" w:date="2019-01-22T15:18:00Z">
              <w:r>
                <w:rPr>
                  <w:rFonts w:ascii="华文细黑" w:eastAsia="华文细黑" w:hAnsi="华文细黑" w:cs="Arial" w:hint="eastAsia"/>
                  <w:color w:val="000000"/>
                  <w:lang w:eastAsia="zh-CN"/>
                </w:rPr>
                <w:t>证券</w:t>
              </w:r>
              <w:r>
                <w:rPr>
                  <w:rFonts w:ascii="华文细黑" w:eastAsia="华文细黑" w:hAnsi="华文细黑" w:cs="Arial"/>
                  <w:color w:val="000000"/>
                  <w:lang w:eastAsia="zh-CN"/>
                </w:rPr>
                <w:t>代码</w:t>
              </w:r>
            </w:ins>
          </w:p>
        </w:tc>
        <w:tc>
          <w:tcPr>
            <w:tcW w:w="984" w:type="dxa"/>
            <w:vAlign w:val="center"/>
          </w:tcPr>
          <w:p w:rsidR="009211BA" w:rsidRPr="005B6828" w:rsidRDefault="009211BA" w:rsidP="006669CE">
            <w:pPr>
              <w:snapToGrid w:val="0"/>
              <w:jc w:val="center"/>
              <w:rPr>
                <w:ins w:id="400" w:author="USER" w:date="2019-01-22T15:18:00Z"/>
                <w:rFonts w:ascii="华文细黑" w:eastAsia="华文细黑" w:hAnsi="华文细黑"/>
                <w:color w:val="000000"/>
                <w:lang w:eastAsia="zh-CN"/>
              </w:rPr>
            </w:pPr>
            <w:ins w:id="401" w:author="USER" w:date="2019-01-22T15:18:00Z">
              <w:r>
                <w:rPr>
                  <w:rFonts w:ascii="华文细黑" w:eastAsia="华文细黑" w:hAnsi="华文细黑" w:hint="eastAsia"/>
                  <w:color w:val="000000"/>
                  <w:lang w:eastAsia="zh-CN"/>
                </w:rPr>
                <w:t>C6</w:t>
              </w:r>
            </w:ins>
          </w:p>
        </w:tc>
      </w:tr>
      <w:tr w:rsidR="009211BA" w:rsidRPr="005B6828" w:rsidTr="006669CE">
        <w:trPr>
          <w:gridAfter w:val="1"/>
          <w:wAfter w:w="8" w:type="dxa"/>
          <w:cantSplit/>
          <w:ins w:id="402" w:author="USER" w:date="2019-01-22T15:18:00Z"/>
        </w:trPr>
        <w:tc>
          <w:tcPr>
            <w:tcW w:w="900" w:type="dxa"/>
          </w:tcPr>
          <w:p w:rsidR="009211BA" w:rsidRPr="009D3E61" w:rsidRDefault="009211BA" w:rsidP="006669CE">
            <w:pPr>
              <w:spacing w:before="0" w:after="0" w:line="240" w:lineRule="auto"/>
              <w:jc w:val="center"/>
              <w:rPr>
                <w:ins w:id="403" w:author="USER" w:date="2019-01-22T15:18:00Z"/>
                <w:rFonts w:ascii="华文细黑" w:eastAsia="华文细黑" w:hAnsi="华文细黑"/>
                <w:b/>
                <w:color w:val="000000"/>
                <w:lang w:eastAsia="zh-CN"/>
              </w:rPr>
            </w:pPr>
            <w:ins w:id="404" w:author="USER" w:date="2019-01-22T15:18:00Z">
              <w:r>
                <w:rPr>
                  <w:rFonts w:ascii="华文细黑" w:eastAsia="华文细黑" w:hAnsi="华文细黑" w:hint="eastAsia"/>
                  <w:b/>
                  <w:color w:val="000000"/>
                  <w:lang w:eastAsia="zh-CN"/>
                </w:rPr>
                <w:t>55</w:t>
              </w:r>
            </w:ins>
          </w:p>
        </w:tc>
        <w:tc>
          <w:tcPr>
            <w:tcW w:w="1300" w:type="dxa"/>
          </w:tcPr>
          <w:p w:rsidR="009211BA" w:rsidRDefault="009211BA" w:rsidP="006669CE">
            <w:pPr>
              <w:jc w:val="both"/>
              <w:rPr>
                <w:ins w:id="405" w:author="USER" w:date="2019-01-22T15:18:00Z"/>
                <w:rFonts w:ascii="华文细黑" w:eastAsia="华文细黑" w:hAnsi="华文细黑"/>
                <w:color w:val="000000"/>
                <w:lang w:eastAsia="zh-CN"/>
              </w:rPr>
            </w:pPr>
            <w:ins w:id="406" w:author="USER" w:date="2019-01-22T15:18:00Z">
              <w:r>
                <w:rPr>
                  <w:rFonts w:ascii="华文细黑" w:eastAsia="华文细黑" w:hAnsi="华文细黑" w:hint="eastAsia"/>
                  <w:color w:val="000000"/>
                  <w:lang w:eastAsia="zh-CN"/>
                </w:rPr>
                <w:t>Symbol</w:t>
              </w:r>
            </w:ins>
          </w:p>
        </w:tc>
        <w:tc>
          <w:tcPr>
            <w:tcW w:w="5460" w:type="dxa"/>
            <w:gridSpan w:val="2"/>
          </w:tcPr>
          <w:p w:rsidR="009211BA" w:rsidRDefault="009211BA" w:rsidP="006669CE">
            <w:pPr>
              <w:pStyle w:val="af7"/>
              <w:rPr>
                <w:ins w:id="407" w:author="USER" w:date="2019-01-22T15:18:00Z"/>
                <w:rFonts w:ascii="华文细黑" w:eastAsia="华文细黑" w:hAnsi="华文细黑" w:cs="Arial"/>
                <w:color w:val="000000"/>
                <w:lang w:eastAsia="zh-CN"/>
              </w:rPr>
            </w:pPr>
            <w:ins w:id="408" w:author="USER" w:date="2019-01-22T15:18:00Z">
              <w:r>
                <w:rPr>
                  <w:rFonts w:ascii="华文细黑" w:eastAsia="华文细黑" w:hAnsi="华文细黑" w:cs="Arial" w:hint="eastAsia"/>
                  <w:color w:val="000000"/>
                  <w:lang w:eastAsia="zh-CN"/>
                </w:rPr>
                <w:t>证券</w:t>
              </w:r>
              <w:r>
                <w:rPr>
                  <w:rFonts w:ascii="华文细黑" w:eastAsia="华文细黑" w:hAnsi="华文细黑" w:cs="Arial"/>
                  <w:color w:val="000000"/>
                  <w:lang w:eastAsia="zh-CN"/>
                </w:rPr>
                <w:t>名称</w:t>
              </w:r>
            </w:ins>
          </w:p>
        </w:tc>
        <w:tc>
          <w:tcPr>
            <w:tcW w:w="984" w:type="dxa"/>
            <w:vAlign w:val="center"/>
          </w:tcPr>
          <w:p w:rsidR="009211BA" w:rsidRDefault="009211BA" w:rsidP="006669CE">
            <w:pPr>
              <w:snapToGrid w:val="0"/>
              <w:jc w:val="center"/>
              <w:rPr>
                <w:ins w:id="409" w:author="USER" w:date="2019-01-22T15:18:00Z"/>
                <w:rFonts w:ascii="华文细黑" w:eastAsia="华文细黑" w:hAnsi="华文细黑"/>
                <w:color w:val="000000"/>
                <w:lang w:eastAsia="zh-CN"/>
              </w:rPr>
            </w:pPr>
            <w:ins w:id="410" w:author="USER" w:date="2019-01-22T15:18:00Z">
              <w:r>
                <w:rPr>
                  <w:rFonts w:ascii="华文细黑" w:eastAsia="华文细黑" w:hAnsi="华文细黑" w:hint="eastAsia"/>
                  <w:color w:val="000000"/>
                  <w:lang w:eastAsia="zh-CN"/>
                </w:rPr>
                <w:t>C</w:t>
              </w:r>
              <w:r>
                <w:rPr>
                  <w:rFonts w:ascii="华文细黑" w:eastAsia="华文细黑" w:hAnsi="华文细黑"/>
                  <w:color w:val="000000"/>
                  <w:lang w:eastAsia="zh-CN"/>
                </w:rPr>
                <w:t>8</w:t>
              </w:r>
            </w:ins>
          </w:p>
        </w:tc>
      </w:tr>
      <w:tr w:rsidR="009211BA" w:rsidRPr="005B6828" w:rsidDel="002F177D" w:rsidTr="006669CE">
        <w:trPr>
          <w:gridAfter w:val="1"/>
          <w:wAfter w:w="8" w:type="dxa"/>
          <w:cantSplit/>
          <w:ins w:id="411" w:author="USER" w:date="2019-01-22T15:18:00Z"/>
        </w:trPr>
        <w:tc>
          <w:tcPr>
            <w:tcW w:w="900" w:type="dxa"/>
          </w:tcPr>
          <w:p w:rsidR="009211BA" w:rsidRPr="005B6828" w:rsidDel="002F177D" w:rsidRDefault="009211BA" w:rsidP="006669CE">
            <w:pPr>
              <w:spacing w:before="0" w:after="0" w:line="240" w:lineRule="auto"/>
              <w:jc w:val="center"/>
              <w:rPr>
                <w:ins w:id="412" w:author="USER" w:date="2019-01-22T15:18:00Z"/>
                <w:rFonts w:ascii="华文细黑" w:eastAsia="华文细黑" w:hAnsi="华文细黑"/>
                <w:b/>
                <w:color w:val="000000"/>
                <w:lang w:eastAsia="zh-CN"/>
              </w:rPr>
            </w:pPr>
            <w:ins w:id="413" w:author="USER" w:date="2019-01-22T15:18:00Z">
              <w:r w:rsidRPr="009D3E61">
                <w:rPr>
                  <w:rFonts w:ascii="华文细黑" w:eastAsia="华文细黑" w:hAnsi="华文细黑"/>
                  <w:b/>
                  <w:color w:val="000000"/>
                  <w:lang w:eastAsia="zh-CN"/>
                </w:rPr>
                <w:lastRenderedPageBreak/>
                <w:t>8538</w:t>
              </w:r>
            </w:ins>
          </w:p>
        </w:tc>
        <w:tc>
          <w:tcPr>
            <w:tcW w:w="1300" w:type="dxa"/>
          </w:tcPr>
          <w:p w:rsidR="009211BA" w:rsidRPr="005B6828" w:rsidDel="002F177D" w:rsidRDefault="009211BA" w:rsidP="006669CE">
            <w:pPr>
              <w:jc w:val="both"/>
              <w:rPr>
                <w:ins w:id="414" w:author="USER" w:date="2019-01-22T15:18:00Z"/>
                <w:rFonts w:ascii="华文细黑" w:eastAsia="华文细黑" w:hAnsi="华文细黑" w:cs="Arial"/>
                <w:color w:val="000000"/>
                <w:lang w:eastAsia="zh-CN"/>
              </w:rPr>
            </w:pPr>
            <w:ins w:id="415" w:author="USER" w:date="2019-01-22T15:18:00Z">
              <w:r w:rsidRPr="009D3E61">
                <w:rPr>
                  <w:rFonts w:ascii="华文细黑" w:eastAsia="华文细黑" w:hAnsi="华文细黑" w:cs="Arial"/>
                  <w:color w:val="000000"/>
                  <w:lang w:eastAsia="zh-CN"/>
                </w:rPr>
                <w:t>TradingPhaseCode</w:t>
              </w:r>
            </w:ins>
          </w:p>
        </w:tc>
        <w:tc>
          <w:tcPr>
            <w:tcW w:w="5460" w:type="dxa"/>
            <w:gridSpan w:val="2"/>
          </w:tcPr>
          <w:p w:rsidR="009211BA" w:rsidRPr="004974D1" w:rsidRDefault="009211BA" w:rsidP="006669CE">
            <w:pPr>
              <w:spacing w:before="48" w:after="48"/>
              <w:rPr>
                <w:ins w:id="416" w:author="USER" w:date="2019-01-22T15:18:00Z"/>
                <w:rFonts w:ascii="宋体" w:hAnsi="宋体" w:cs="Arial"/>
              </w:rPr>
            </w:pPr>
            <w:ins w:id="417" w:author="USER" w:date="2019-01-22T15:18:00Z">
              <w:r>
                <w:rPr>
                  <w:rFonts w:ascii="宋体" w:hAnsi="宋体" w:cs="Arial" w:hint="eastAsia"/>
                  <w:lang w:eastAsia="zh-CN"/>
                </w:rPr>
                <w:t>产品</w:t>
              </w:r>
              <w:r>
                <w:rPr>
                  <w:rFonts w:ascii="宋体" w:hAnsi="宋体" w:cs="Arial"/>
                  <w:lang w:eastAsia="zh-CN"/>
                </w:rPr>
                <w:t>实时阶段及标志，</w:t>
              </w: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ins>
          </w:p>
          <w:p w:rsidR="009211BA" w:rsidRDefault="009211BA" w:rsidP="006669CE">
            <w:pPr>
              <w:spacing w:before="48" w:after="48"/>
              <w:rPr>
                <w:ins w:id="418" w:author="USER" w:date="2019-01-22T15:18:00Z"/>
                <w:rFonts w:ascii="宋体" w:hAnsi="宋体" w:cs="Arial"/>
                <w:lang w:eastAsia="zh-CN"/>
              </w:rPr>
            </w:pPr>
            <w:ins w:id="419" w:author="USER" w:date="2019-01-22T15:18:00Z">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ins>
            <w:ins w:id="420" w:author="USER" w:date="2019-03-01T16:10:00Z">
              <w:r w:rsidR="00BE3D15">
                <w:rPr>
                  <w:rFonts w:ascii="宋体" w:hAnsi="宋体" w:cs="Arial"/>
                  <w:lang w:eastAsia="zh-CN"/>
                </w:rPr>
                <w:t>I</w:t>
              </w:r>
            </w:ins>
            <w:ins w:id="421" w:author="USER" w:date="2019-01-22T15:18:00Z">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sidR="00141491">
                <w:rPr>
                  <w:rFonts w:ascii="宋体" w:hAnsi="宋体" w:cs="Arial" w:hint="eastAsia"/>
                  <w:lang w:eastAsia="zh-CN"/>
                </w:rPr>
                <w:t>A</w:t>
              </w:r>
              <w:r w:rsidRPr="00191EC6">
                <w:rPr>
                  <w:rFonts w:ascii="宋体" w:hAnsi="宋体" w:cs="Arial" w:hint="eastAsia"/>
                </w:rPr>
                <w:t>’表示</w:t>
              </w:r>
            </w:ins>
            <w:ins w:id="422" w:author="USER" w:date="2019-01-29T15:46:00Z">
              <w:r w:rsidR="00B30F25">
                <w:rPr>
                  <w:rFonts w:ascii="宋体" w:hAnsi="宋体" w:cs="Arial"/>
                  <w:lang w:eastAsia="zh-CN"/>
                </w:rPr>
                <w:t>集中撮合时段</w:t>
              </w:r>
            </w:ins>
            <w:ins w:id="423" w:author="USER" w:date="2019-01-22T15:18:00Z">
              <w:r>
                <w:rPr>
                  <w:rFonts w:ascii="宋体" w:hAnsi="宋体" w:cs="Arial" w:hint="eastAsia"/>
                  <w:lang w:eastAsia="zh-CN"/>
                </w:rPr>
                <w:t>，</w:t>
              </w:r>
              <w:r w:rsidRPr="00191EC6">
                <w:rPr>
                  <w:rFonts w:ascii="宋体" w:hAnsi="宋体" w:cs="Arial" w:hint="eastAsia"/>
                </w:rPr>
                <w:t>‘</w:t>
              </w:r>
              <w:r w:rsidR="00141491">
                <w:rPr>
                  <w:rFonts w:ascii="宋体" w:hAnsi="宋体" w:cs="Arial" w:hint="eastAsia"/>
                  <w:lang w:eastAsia="zh-CN"/>
                </w:rPr>
                <w:t>H</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sidR="00141491">
                <w:rPr>
                  <w:rFonts w:ascii="宋体" w:hAnsi="宋体" w:cs="Arial" w:hint="eastAsia"/>
                  <w:lang w:eastAsia="zh-CN"/>
                </w:rPr>
                <w:t>D</w:t>
              </w:r>
              <w:r w:rsidRPr="00191EC6">
                <w:rPr>
                  <w:rFonts w:ascii="宋体" w:hAnsi="宋体" w:cs="Arial" w:hint="eastAsia"/>
                </w:rPr>
                <w:t>’表示</w:t>
              </w:r>
              <w:r>
                <w:rPr>
                  <w:rFonts w:ascii="宋体" w:hAnsi="宋体" w:cs="Arial" w:hint="eastAsia"/>
                  <w:lang w:eastAsia="zh-CN"/>
                </w:rPr>
                <w:t>闭市时段，</w:t>
              </w:r>
              <w:r w:rsidRPr="00191EC6">
                <w:rPr>
                  <w:rFonts w:ascii="宋体" w:hAnsi="宋体" w:cs="Arial" w:hint="eastAsia"/>
                </w:rPr>
                <w:t>‘</w:t>
              </w:r>
              <w:r w:rsidR="00141491">
                <w:rPr>
                  <w:rFonts w:ascii="宋体" w:hAnsi="宋体" w:cs="Arial" w:hint="eastAsia"/>
                  <w:lang w:eastAsia="zh-CN"/>
                </w:rPr>
                <w:t>F</w:t>
              </w:r>
              <w:r w:rsidRPr="00191EC6">
                <w:rPr>
                  <w:rFonts w:ascii="宋体" w:hAnsi="宋体" w:cs="Arial" w:hint="eastAsia"/>
                </w:rPr>
                <w:t>’表示</w:t>
              </w:r>
              <w:r>
                <w:rPr>
                  <w:rFonts w:ascii="宋体" w:hAnsi="宋体" w:cs="Arial" w:hint="eastAsia"/>
                  <w:lang w:eastAsia="zh-CN"/>
                </w:rPr>
                <w:t>停牌</w:t>
              </w:r>
              <w:r w:rsidRPr="00191EC6">
                <w:rPr>
                  <w:rFonts w:ascii="宋体" w:hAnsi="宋体" w:cs="Arial" w:hint="eastAsia"/>
                </w:rPr>
                <w:t>。</w:t>
              </w:r>
            </w:ins>
          </w:p>
        </w:tc>
        <w:tc>
          <w:tcPr>
            <w:tcW w:w="984" w:type="dxa"/>
            <w:vAlign w:val="center"/>
          </w:tcPr>
          <w:p w:rsidR="009211BA" w:rsidRPr="005B6828" w:rsidDel="002F177D" w:rsidRDefault="009211BA" w:rsidP="006669CE">
            <w:pPr>
              <w:pStyle w:val="af7"/>
              <w:spacing w:line="240" w:lineRule="auto"/>
              <w:ind w:left="0" w:firstLine="0"/>
              <w:jc w:val="center"/>
              <w:rPr>
                <w:ins w:id="424" w:author="USER" w:date="2019-01-22T15:18:00Z"/>
                <w:rFonts w:ascii="华文细黑" w:eastAsia="华文细黑" w:hAnsi="华文细黑" w:cs="Arial"/>
                <w:color w:val="000000"/>
                <w:lang w:eastAsia="zh-CN"/>
              </w:rPr>
            </w:pPr>
            <w:ins w:id="425" w:author="USER" w:date="2019-01-22T15:18:00Z">
              <w:r>
                <w:rPr>
                  <w:rFonts w:ascii="华文细黑" w:eastAsia="华文细黑" w:hAnsi="华文细黑" w:cs="Arial"/>
                  <w:color w:val="000000"/>
                  <w:lang w:eastAsia="zh-CN"/>
                </w:rPr>
                <w:t>C8</w:t>
              </w:r>
            </w:ins>
          </w:p>
        </w:tc>
      </w:tr>
      <w:tr w:rsidR="009211BA" w:rsidRPr="005B6828" w:rsidTr="006669CE">
        <w:trPr>
          <w:gridAfter w:val="1"/>
          <w:wAfter w:w="8" w:type="dxa"/>
          <w:cantSplit/>
          <w:ins w:id="426" w:author="USER" w:date="2019-01-22T15:18:00Z"/>
        </w:trPr>
        <w:tc>
          <w:tcPr>
            <w:tcW w:w="900" w:type="dxa"/>
            <w:vAlign w:val="center"/>
          </w:tcPr>
          <w:p w:rsidR="009211BA" w:rsidRPr="005B6828" w:rsidRDefault="009211BA" w:rsidP="006669CE">
            <w:pPr>
              <w:spacing w:before="0" w:after="0" w:line="240" w:lineRule="auto"/>
              <w:jc w:val="center"/>
              <w:rPr>
                <w:ins w:id="427" w:author="USER" w:date="2019-01-22T15:18:00Z"/>
                <w:rFonts w:ascii="华文细黑" w:eastAsia="华文细黑" w:hAnsi="华文细黑"/>
                <w:b/>
                <w:color w:val="000000"/>
              </w:rPr>
            </w:pPr>
            <w:ins w:id="428" w:author="USER" w:date="2019-01-22T15:18:00Z">
              <w:r w:rsidRPr="009D3E61">
                <w:rPr>
                  <w:rFonts w:ascii="华文细黑" w:eastAsia="华文细黑" w:hAnsi="华文细黑"/>
                  <w:b/>
                  <w:color w:val="000000"/>
                </w:rPr>
                <w:t>8504</w:t>
              </w:r>
            </w:ins>
          </w:p>
        </w:tc>
        <w:tc>
          <w:tcPr>
            <w:tcW w:w="1300" w:type="dxa"/>
            <w:vAlign w:val="center"/>
          </w:tcPr>
          <w:p w:rsidR="009211BA" w:rsidRPr="005B6828" w:rsidRDefault="009211BA" w:rsidP="006669CE">
            <w:pPr>
              <w:jc w:val="both"/>
              <w:rPr>
                <w:ins w:id="429" w:author="USER" w:date="2019-01-22T15:18:00Z"/>
                <w:rFonts w:ascii="华文细黑" w:eastAsia="华文细黑" w:hAnsi="华文细黑" w:cs="Arial"/>
                <w:color w:val="000000"/>
                <w:lang w:eastAsia="zh-CN"/>
              </w:rPr>
            </w:pPr>
            <w:ins w:id="430" w:author="USER" w:date="2019-01-22T15:18:00Z">
              <w:r w:rsidRPr="009D3E61">
                <w:rPr>
                  <w:rFonts w:ascii="华文细黑" w:eastAsia="华文细黑" w:hAnsi="华文细黑" w:cs="Arial"/>
                  <w:color w:val="000000"/>
                  <w:lang w:eastAsia="zh-CN"/>
                </w:rPr>
                <w:t>TotalValueTraded</w:t>
              </w:r>
            </w:ins>
          </w:p>
        </w:tc>
        <w:tc>
          <w:tcPr>
            <w:tcW w:w="5460" w:type="dxa"/>
            <w:gridSpan w:val="2"/>
          </w:tcPr>
          <w:p w:rsidR="009211BA" w:rsidRPr="005B6828" w:rsidRDefault="009211BA" w:rsidP="006669CE">
            <w:pPr>
              <w:jc w:val="both"/>
              <w:rPr>
                <w:ins w:id="431" w:author="USER" w:date="2019-01-22T15:18:00Z"/>
                <w:rFonts w:ascii="华文细黑" w:eastAsia="华文细黑" w:hAnsi="华文细黑" w:cs="Arial"/>
                <w:color w:val="000000"/>
                <w:lang w:eastAsia="zh-CN"/>
              </w:rPr>
            </w:pPr>
            <w:ins w:id="432" w:author="USER" w:date="2019-01-22T15:18:00Z">
              <w:r>
                <w:rPr>
                  <w:rFonts w:ascii="华文细黑" w:eastAsia="华文细黑" w:hAnsi="华文细黑" w:cs="Arial" w:hint="eastAsia"/>
                  <w:color w:val="000000"/>
                  <w:lang w:eastAsia="zh-CN"/>
                </w:rPr>
                <w:t>当日累计成交金额，精确到分</w:t>
              </w:r>
            </w:ins>
          </w:p>
        </w:tc>
        <w:tc>
          <w:tcPr>
            <w:tcW w:w="984" w:type="dxa"/>
          </w:tcPr>
          <w:p w:rsidR="009211BA" w:rsidRPr="005B6828" w:rsidRDefault="009211BA" w:rsidP="006669CE">
            <w:pPr>
              <w:jc w:val="center"/>
              <w:rPr>
                <w:ins w:id="433" w:author="USER" w:date="2019-01-22T15:18:00Z"/>
                <w:rFonts w:ascii="华文细黑" w:eastAsia="华文细黑" w:hAnsi="华文细黑" w:cs="Arial"/>
                <w:color w:val="000000"/>
                <w:lang w:eastAsia="zh-CN"/>
              </w:rPr>
            </w:pPr>
            <w:ins w:id="434" w:author="USER" w:date="2019-01-22T15:18:00Z">
              <w:r w:rsidRPr="009D3E61">
                <w:rPr>
                  <w:rFonts w:ascii="华文细黑" w:eastAsia="华文细黑" w:hAnsi="华文细黑" w:cs="Arial"/>
                  <w:color w:val="000000"/>
                  <w:lang w:eastAsia="zh-CN"/>
                </w:rPr>
                <w:t>N</w:t>
              </w:r>
              <w:r>
                <w:rPr>
                  <w:rFonts w:ascii="华文细黑" w:eastAsia="华文细黑" w:hAnsi="华文细黑" w:cs="Arial" w:hint="eastAsia"/>
                  <w:color w:val="000000"/>
                  <w:lang w:eastAsia="zh-CN"/>
                </w:rPr>
                <w:t>16(2)</w:t>
              </w:r>
            </w:ins>
          </w:p>
        </w:tc>
      </w:tr>
      <w:tr w:rsidR="009211BA" w:rsidRPr="005B6828" w:rsidTr="006669CE">
        <w:trPr>
          <w:gridAfter w:val="1"/>
          <w:wAfter w:w="8" w:type="dxa"/>
          <w:cantSplit/>
          <w:ins w:id="435" w:author="USER" w:date="2019-01-22T15:18:00Z"/>
        </w:trPr>
        <w:tc>
          <w:tcPr>
            <w:tcW w:w="900" w:type="dxa"/>
          </w:tcPr>
          <w:p w:rsidR="009211BA" w:rsidRPr="005B6828" w:rsidRDefault="003A53CF" w:rsidP="006669CE">
            <w:pPr>
              <w:spacing w:before="0" w:after="0" w:line="240" w:lineRule="auto"/>
              <w:jc w:val="center"/>
              <w:rPr>
                <w:ins w:id="436" w:author="USER" w:date="2019-01-22T15:18:00Z"/>
                <w:rFonts w:ascii="华文细黑" w:eastAsia="华文细黑" w:hAnsi="华文细黑"/>
                <w:b/>
                <w:color w:val="000000"/>
              </w:rPr>
            </w:pPr>
            <w:ins w:id="437" w:author="USER" w:date="2019-01-22T15:18:00Z">
              <w:r w:rsidRPr="003A53CF">
                <w:fldChar w:fldCharType="begin"/>
              </w:r>
              <w:r w:rsidR="009211BA">
                <w:instrText xml:space="preserve"> HYPERLINK "file:///D:\\fast%20cs\\fiximate\\en\\FIX.5.0SP2\\tag387.html" \t "tagFrame" </w:instrText>
              </w:r>
              <w:r w:rsidRPr="003A53CF">
                <w:fldChar w:fldCharType="separate"/>
              </w:r>
              <w:r w:rsidR="009211BA" w:rsidRPr="009D3E61">
                <w:rPr>
                  <w:rFonts w:ascii="华文细黑" w:eastAsia="华文细黑" w:hAnsi="华文细黑"/>
                  <w:b/>
                  <w:color w:val="000000"/>
                </w:rPr>
                <w:t>387</w:t>
              </w:r>
              <w:r>
                <w:rPr>
                  <w:rFonts w:ascii="华文细黑" w:eastAsia="华文细黑" w:hAnsi="华文细黑"/>
                  <w:b/>
                  <w:color w:val="000000"/>
                </w:rPr>
                <w:fldChar w:fldCharType="end"/>
              </w:r>
            </w:ins>
          </w:p>
        </w:tc>
        <w:tc>
          <w:tcPr>
            <w:tcW w:w="1300" w:type="dxa"/>
          </w:tcPr>
          <w:p w:rsidR="009211BA" w:rsidRPr="005B6828" w:rsidRDefault="003A53CF" w:rsidP="006669CE">
            <w:pPr>
              <w:jc w:val="both"/>
              <w:rPr>
                <w:ins w:id="438" w:author="USER" w:date="2019-01-22T15:18:00Z"/>
                <w:rFonts w:ascii="华文细黑" w:eastAsia="华文细黑" w:hAnsi="华文细黑" w:cs="Arial"/>
                <w:color w:val="000000"/>
                <w:lang w:eastAsia="zh-CN"/>
              </w:rPr>
            </w:pPr>
            <w:ins w:id="439" w:author="USER" w:date="2019-01-22T15:18:00Z">
              <w:r w:rsidRPr="003A53CF">
                <w:fldChar w:fldCharType="begin"/>
              </w:r>
              <w:r w:rsidR="009211BA">
                <w:instrText xml:space="preserve"> HYPERLINK "file:///D:\\fast%20cs\\fiximate\\en\\FIX.5.0SP2\\tag387.html" \t "tagFrame" </w:instrText>
              </w:r>
              <w:r w:rsidRPr="003A53CF">
                <w:fldChar w:fldCharType="separate"/>
              </w:r>
              <w:r w:rsidR="009211BA" w:rsidRPr="009D3E61">
                <w:rPr>
                  <w:rFonts w:ascii="华文细黑" w:eastAsia="华文细黑" w:hAnsi="华文细黑" w:cs="Arial"/>
                  <w:color w:val="000000"/>
                  <w:lang w:eastAsia="zh-CN"/>
                </w:rPr>
                <w:t>TotalVolumeTraded</w:t>
              </w:r>
              <w:r>
                <w:rPr>
                  <w:rFonts w:ascii="华文细黑" w:eastAsia="华文细黑" w:hAnsi="华文细黑" w:cs="Arial"/>
                  <w:color w:val="000000"/>
                  <w:lang w:eastAsia="zh-CN"/>
                </w:rPr>
                <w:fldChar w:fldCharType="end"/>
              </w:r>
            </w:ins>
          </w:p>
        </w:tc>
        <w:tc>
          <w:tcPr>
            <w:tcW w:w="5460" w:type="dxa"/>
            <w:gridSpan w:val="2"/>
          </w:tcPr>
          <w:p w:rsidR="009211BA" w:rsidRPr="005B6828" w:rsidRDefault="009211BA" w:rsidP="006669CE">
            <w:pPr>
              <w:jc w:val="both"/>
              <w:rPr>
                <w:ins w:id="440" w:author="USER" w:date="2019-01-22T15:18:00Z"/>
                <w:rFonts w:ascii="华文细黑" w:eastAsia="华文细黑" w:hAnsi="华文细黑" w:cs="Arial"/>
                <w:color w:val="000000"/>
                <w:lang w:eastAsia="zh-CN"/>
              </w:rPr>
            </w:pPr>
            <w:ins w:id="441" w:author="USER" w:date="2019-01-22T15:18:00Z">
              <w:r>
                <w:rPr>
                  <w:rFonts w:ascii="华文细黑" w:eastAsia="华文细黑" w:hAnsi="华文细黑" w:cs="Arial" w:hint="eastAsia"/>
                  <w:color w:val="000000"/>
                  <w:lang w:eastAsia="zh-CN"/>
                </w:rPr>
                <w:t>当日累计成交数量</w:t>
              </w:r>
            </w:ins>
          </w:p>
        </w:tc>
        <w:tc>
          <w:tcPr>
            <w:tcW w:w="984" w:type="dxa"/>
          </w:tcPr>
          <w:p w:rsidR="009211BA" w:rsidRPr="005B6828" w:rsidRDefault="009211BA" w:rsidP="006669CE">
            <w:pPr>
              <w:jc w:val="center"/>
              <w:rPr>
                <w:ins w:id="442" w:author="USER" w:date="2019-01-22T15:18:00Z"/>
                <w:rFonts w:ascii="华文细黑" w:eastAsia="华文细黑" w:hAnsi="华文细黑" w:cs="Arial"/>
                <w:color w:val="000000"/>
                <w:lang w:eastAsia="zh-CN"/>
              </w:rPr>
            </w:pPr>
            <w:ins w:id="443" w:author="USER" w:date="2019-01-22T15:18:00Z">
              <w:r>
                <w:rPr>
                  <w:rFonts w:ascii="华文细黑" w:eastAsia="华文细黑" w:hAnsi="华文细黑" w:cs="Arial"/>
                  <w:color w:val="000000"/>
                  <w:lang w:eastAsia="zh-CN"/>
                </w:rPr>
                <w:t>N16</w:t>
              </w:r>
            </w:ins>
          </w:p>
        </w:tc>
      </w:tr>
      <w:tr w:rsidR="009211BA" w:rsidRPr="005B6828" w:rsidTr="006669CE">
        <w:trPr>
          <w:gridAfter w:val="1"/>
          <w:wAfter w:w="8" w:type="dxa"/>
          <w:cantSplit/>
          <w:ins w:id="444" w:author="USER" w:date="2019-01-22T15:18:00Z"/>
        </w:trPr>
        <w:tc>
          <w:tcPr>
            <w:tcW w:w="900" w:type="dxa"/>
          </w:tcPr>
          <w:p w:rsidR="009211BA" w:rsidRPr="005B6828" w:rsidRDefault="009211BA" w:rsidP="006669CE">
            <w:pPr>
              <w:spacing w:before="0" w:after="0" w:line="240" w:lineRule="auto"/>
              <w:jc w:val="center"/>
              <w:rPr>
                <w:ins w:id="445" w:author="USER" w:date="2019-01-22T15:18:00Z"/>
                <w:rFonts w:ascii="华文细黑" w:eastAsia="华文细黑" w:hAnsi="华文细黑"/>
                <w:b/>
                <w:color w:val="000000"/>
              </w:rPr>
            </w:pPr>
            <w:ins w:id="446" w:author="USER" w:date="2019-01-22T15:18:00Z">
              <w:r w:rsidRPr="009D3E61">
                <w:rPr>
                  <w:rFonts w:ascii="华文细黑" w:eastAsia="华文细黑" w:hAnsi="华文细黑"/>
                  <w:b/>
                  <w:color w:val="000000"/>
                </w:rPr>
                <w:t>268</w:t>
              </w:r>
            </w:ins>
          </w:p>
        </w:tc>
        <w:tc>
          <w:tcPr>
            <w:tcW w:w="1300" w:type="dxa"/>
          </w:tcPr>
          <w:p w:rsidR="009211BA" w:rsidRPr="005B6828" w:rsidRDefault="009211BA" w:rsidP="006669CE">
            <w:pPr>
              <w:jc w:val="both"/>
              <w:rPr>
                <w:ins w:id="447" w:author="USER" w:date="2019-01-22T15:18:00Z"/>
                <w:rFonts w:ascii="华文细黑" w:eastAsia="华文细黑" w:hAnsi="华文细黑" w:cs="Arial"/>
                <w:color w:val="000000"/>
                <w:lang w:eastAsia="zh-CN"/>
              </w:rPr>
            </w:pPr>
            <w:ins w:id="448" w:author="USER" w:date="2019-01-22T15:18:00Z">
              <w:r w:rsidRPr="009D3E61">
                <w:rPr>
                  <w:rFonts w:ascii="华文细黑" w:eastAsia="华文细黑" w:hAnsi="华文细黑" w:cs="Arial"/>
                  <w:color w:val="000000"/>
                  <w:lang w:eastAsia="zh-CN"/>
                </w:rPr>
                <w:t>NoMDEntries</w:t>
              </w:r>
            </w:ins>
          </w:p>
        </w:tc>
        <w:tc>
          <w:tcPr>
            <w:tcW w:w="5460" w:type="dxa"/>
            <w:gridSpan w:val="2"/>
          </w:tcPr>
          <w:p w:rsidR="009211BA" w:rsidRPr="005B6828" w:rsidRDefault="006D49B1">
            <w:pPr>
              <w:jc w:val="both"/>
              <w:rPr>
                <w:ins w:id="449" w:author="USER" w:date="2019-01-22T15:18:00Z"/>
                <w:rFonts w:ascii="华文细黑" w:eastAsia="华文细黑" w:hAnsi="华文细黑" w:cs="Arial"/>
                <w:color w:val="000000"/>
                <w:lang w:eastAsia="zh-CN"/>
              </w:rPr>
            </w:pPr>
            <w:ins w:id="450" w:author="USER" w:date="2019-01-22T15:18:00Z">
              <w:r>
                <w:rPr>
                  <w:rFonts w:ascii="华文细黑" w:eastAsia="华文细黑" w:hAnsi="华文细黑" w:cs="Arial" w:hint="eastAsia"/>
                  <w:color w:val="000000"/>
                  <w:lang w:eastAsia="zh-CN"/>
                </w:rPr>
                <w:t>行情条目个数</w:t>
              </w:r>
              <w:r w:rsidR="0057422B">
                <w:rPr>
                  <w:rFonts w:ascii="华文细黑" w:eastAsia="华文细黑" w:hAnsi="华文细黑" w:cs="Arial" w:hint="eastAsia"/>
                  <w:color w:val="000000"/>
                  <w:lang w:eastAsia="zh-CN"/>
                </w:rPr>
                <w:t>，</w:t>
              </w:r>
              <w:r w:rsidR="009211BA">
                <w:rPr>
                  <w:rFonts w:ascii="华文细黑" w:eastAsia="华文细黑" w:hAnsi="华文细黑" w:cs="Arial" w:hint="eastAsia"/>
                  <w:color w:val="000000"/>
                  <w:lang w:eastAsia="zh-CN"/>
                </w:rPr>
                <w:t>依次</w:t>
              </w:r>
              <w:r w:rsidR="009211BA" w:rsidRPr="009D3E61">
                <w:rPr>
                  <w:rFonts w:ascii="华文细黑" w:eastAsia="华文细黑" w:hAnsi="华文细黑" w:cs="Arial" w:hint="eastAsia"/>
                  <w:color w:val="000000"/>
                  <w:lang w:eastAsia="zh-CN"/>
                </w:rPr>
                <w:t>包括今</w:t>
              </w:r>
              <w:r w:rsidR="009211BA">
                <w:rPr>
                  <w:rFonts w:ascii="华文细黑" w:eastAsia="华文细黑" w:hAnsi="华文细黑" w:cs="Arial" w:hint="eastAsia"/>
                  <w:color w:val="000000"/>
                  <w:lang w:eastAsia="zh-CN"/>
                </w:rPr>
                <w:t>日</w:t>
              </w:r>
            </w:ins>
            <w:ins w:id="451" w:author="USER" w:date="2019-01-22T15:24:00Z">
              <w:r w:rsidR="009211BA">
                <w:rPr>
                  <w:rFonts w:ascii="华文细黑" w:eastAsia="华文细黑" w:hAnsi="华文细黑" w:cs="Arial" w:hint="eastAsia"/>
                  <w:color w:val="000000"/>
                  <w:lang w:eastAsia="zh-CN"/>
                </w:rPr>
                <w:t>收</w:t>
              </w:r>
            </w:ins>
            <w:ins w:id="452" w:author="USER" w:date="2019-01-22T15:18:00Z">
              <w:r w:rsidR="009211BA">
                <w:rPr>
                  <w:rFonts w:ascii="华文细黑" w:eastAsia="华文细黑" w:hAnsi="华文细黑" w:cs="Arial" w:hint="eastAsia"/>
                  <w:color w:val="000000"/>
                  <w:lang w:eastAsia="zh-CN"/>
                </w:rPr>
                <w:t>盘</w:t>
              </w:r>
              <w:r w:rsidR="009211BA" w:rsidRPr="009D3E61">
                <w:rPr>
                  <w:rFonts w:ascii="华文细黑" w:eastAsia="华文细黑" w:hAnsi="华文细黑" w:cs="Arial" w:hint="eastAsia"/>
                  <w:color w:val="000000"/>
                  <w:lang w:eastAsia="zh-CN"/>
                </w:rPr>
                <w:t>价</w:t>
              </w:r>
              <w:r w:rsidR="009211BA">
                <w:rPr>
                  <w:rFonts w:ascii="华文细黑" w:eastAsia="华文细黑" w:hAnsi="华文细黑" w:cs="Arial"/>
                  <w:color w:val="000000"/>
                  <w:lang w:eastAsia="zh-CN"/>
                </w:rPr>
                <w:t>(269=5</w:t>
              </w:r>
              <w:r w:rsidR="009211BA" w:rsidRPr="009D3E61">
                <w:rPr>
                  <w:rFonts w:ascii="华文细黑" w:eastAsia="华文细黑" w:hAnsi="华文细黑" w:cs="Arial"/>
                  <w:color w:val="000000"/>
                  <w:lang w:eastAsia="zh-CN"/>
                </w:rPr>
                <w:t>)</w:t>
              </w:r>
              <w:r w:rsidR="009211BA" w:rsidRPr="009D3E61">
                <w:rPr>
                  <w:rFonts w:ascii="华文细黑" w:eastAsia="华文细黑" w:hAnsi="华文细黑" w:cs="Arial" w:hint="eastAsia"/>
                  <w:color w:val="000000"/>
                  <w:lang w:eastAsia="zh-CN"/>
                </w:rPr>
                <w:t>以及</w:t>
              </w:r>
            </w:ins>
            <w:ins w:id="453" w:author="USER" w:date="2019-01-23T14:49:00Z">
              <w:r w:rsidR="0021752C">
                <w:rPr>
                  <w:rFonts w:ascii="华文细黑" w:eastAsia="华文细黑" w:hAnsi="华文细黑" w:cs="Arial" w:hint="eastAsia"/>
                  <w:lang w:eastAsia="zh-CN"/>
                </w:rPr>
                <w:t>买入</w:t>
              </w:r>
              <w:r w:rsidR="0021752C">
                <w:rPr>
                  <w:rFonts w:ascii="华文细黑" w:eastAsia="华文细黑" w:hAnsi="华文细黑" w:cs="Arial"/>
                  <w:lang w:eastAsia="zh-CN"/>
                </w:rPr>
                <w:t>申报总股数</w:t>
              </w:r>
            </w:ins>
            <w:ins w:id="454" w:author="USER" w:date="2019-01-22T15:18:00Z">
              <w:r w:rsidR="009211BA" w:rsidRPr="009D3E61">
                <w:rPr>
                  <w:rFonts w:ascii="华文细黑" w:eastAsia="华文细黑" w:hAnsi="华文细黑" w:cs="Arial"/>
                  <w:color w:val="000000"/>
                  <w:lang w:eastAsia="zh-CN"/>
                </w:rPr>
                <w:t>(269=0，</w:t>
              </w:r>
              <w:r w:rsidR="009211BA" w:rsidRPr="008F5A8F">
                <w:rPr>
                  <w:rFonts w:ascii="华文细黑" w:eastAsia="华文细黑" w:hAnsi="华文细黑" w:cs="Arial" w:hint="eastAsia"/>
                  <w:color w:val="000000"/>
                  <w:lang w:eastAsia="zh-CN"/>
                </w:rPr>
                <w:t>MDEntryPositionNo</w:t>
              </w:r>
            </w:ins>
            <w:ins w:id="455" w:author="USER" w:date="2019-01-22T15:25:00Z">
              <w:r w:rsidR="00B70577">
                <w:rPr>
                  <w:rFonts w:ascii="华文细黑" w:eastAsia="华文细黑" w:hAnsi="华文细黑" w:cs="Arial" w:hint="eastAsia"/>
                  <w:color w:val="000000"/>
                  <w:lang w:eastAsia="zh-CN"/>
                </w:rPr>
                <w:t>为</w:t>
              </w:r>
            </w:ins>
            <w:ins w:id="456" w:author="USER" w:date="2019-01-22T15:18:00Z">
              <w:r w:rsidR="009211BA" w:rsidRPr="008F5A8F">
                <w:rPr>
                  <w:rFonts w:ascii="华文细黑" w:eastAsia="华文细黑" w:hAnsi="华文细黑" w:cs="Arial" w:hint="eastAsia"/>
                  <w:color w:val="000000"/>
                  <w:lang w:eastAsia="zh-CN"/>
                </w:rPr>
                <w:t>1</w:t>
              </w:r>
              <w:r w:rsidR="009211BA" w:rsidRPr="009D3E61">
                <w:rPr>
                  <w:rFonts w:ascii="华文细黑" w:eastAsia="华文细黑" w:hAnsi="华文细黑" w:cs="Arial"/>
                  <w:color w:val="000000"/>
                  <w:lang w:eastAsia="zh-CN"/>
                </w:rPr>
                <w:t>)、</w:t>
              </w:r>
            </w:ins>
            <w:ins w:id="457" w:author="USER" w:date="2019-01-23T14:49:00Z">
              <w:r w:rsidR="0021752C">
                <w:rPr>
                  <w:rFonts w:ascii="华文细黑" w:eastAsia="华文细黑" w:hAnsi="华文细黑" w:cs="Arial" w:hint="eastAsia"/>
                  <w:lang w:eastAsia="zh-CN"/>
                </w:rPr>
                <w:t>卖出</w:t>
              </w:r>
              <w:r w:rsidR="0021752C">
                <w:rPr>
                  <w:rFonts w:ascii="华文细黑" w:eastAsia="华文细黑" w:hAnsi="华文细黑" w:cs="Arial"/>
                  <w:lang w:eastAsia="zh-CN"/>
                </w:rPr>
                <w:t>申报总股数</w:t>
              </w:r>
            </w:ins>
            <w:ins w:id="458" w:author="USER" w:date="2019-01-22T15:18:00Z">
              <w:r w:rsidR="009211BA" w:rsidRPr="009D3E61">
                <w:rPr>
                  <w:rFonts w:ascii="华文细黑" w:eastAsia="华文细黑" w:hAnsi="华文细黑" w:cs="Arial"/>
                  <w:color w:val="000000"/>
                  <w:lang w:eastAsia="zh-CN"/>
                </w:rPr>
                <w:t>(269=1，</w:t>
              </w:r>
              <w:r w:rsidR="009211BA" w:rsidRPr="008F5A8F">
                <w:rPr>
                  <w:rFonts w:ascii="华文细黑" w:eastAsia="华文细黑" w:hAnsi="华文细黑" w:cs="Arial" w:hint="eastAsia"/>
                  <w:color w:val="000000"/>
                  <w:lang w:eastAsia="zh-CN"/>
                </w:rPr>
                <w:t>MDEntryPositionNo</w:t>
              </w:r>
            </w:ins>
            <w:ins w:id="459" w:author="USER" w:date="2019-01-22T15:28:00Z">
              <w:r w:rsidR="00B70577">
                <w:rPr>
                  <w:rFonts w:ascii="华文细黑" w:eastAsia="华文细黑" w:hAnsi="华文细黑" w:cs="Arial" w:hint="eastAsia"/>
                  <w:color w:val="000000"/>
                  <w:lang w:eastAsia="zh-CN"/>
                </w:rPr>
                <w:t>为</w:t>
              </w:r>
            </w:ins>
            <w:ins w:id="460" w:author="USER" w:date="2019-01-22T15:18:00Z">
              <w:r w:rsidR="009211BA" w:rsidRPr="008F5A8F">
                <w:rPr>
                  <w:rFonts w:ascii="华文细黑" w:eastAsia="华文细黑" w:hAnsi="华文细黑" w:cs="Arial" w:hint="eastAsia"/>
                  <w:color w:val="000000"/>
                  <w:lang w:eastAsia="zh-CN"/>
                </w:rPr>
                <w:t>1</w:t>
              </w:r>
              <w:r w:rsidR="009211BA" w:rsidRPr="009D3E61">
                <w:rPr>
                  <w:rFonts w:ascii="华文细黑" w:eastAsia="华文细黑" w:hAnsi="华文细黑" w:cs="Arial"/>
                  <w:color w:val="000000"/>
                  <w:lang w:eastAsia="zh-CN"/>
                </w:rPr>
                <w:t>)</w:t>
              </w:r>
              <w:r w:rsidR="00B70577">
                <w:rPr>
                  <w:rFonts w:ascii="华文细黑" w:eastAsia="华文细黑" w:hAnsi="华文细黑" w:cs="Arial" w:hint="eastAsia"/>
                  <w:color w:val="000000"/>
                  <w:lang w:eastAsia="zh-CN"/>
                </w:rPr>
                <w:t>，</w:t>
              </w:r>
            </w:ins>
            <w:ins w:id="461" w:author="USER" w:date="2019-01-23T14:51:00Z">
              <w:r w:rsidR="0021752C">
                <w:rPr>
                  <w:rFonts w:ascii="华文细黑" w:eastAsia="华文细黑" w:hAnsi="华文细黑" w:cs="Arial" w:hint="eastAsia"/>
                  <w:color w:val="000000"/>
                  <w:lang w:eastAsia="zh-CN"/>
                </w:rPr>
                <w:t>买</w:t>
              </w:r>
              <w:r w:rsidR="0021752C">
                <w:rPr>
                  <w:rFonts w:ascii="华文细黑" w:eastAsia="华文细黑" w:hAnsi="华文细黑" w:cs="Arial"/>
                  <w:color w:val="000000"/>
                  <w:lang w:eastAsia="zh-CN"/>
                </w:rPr>
                <w:t>卖</w:t>
              </w:r>
            </w:ins>
            <w:ins w:id="462" w:author="USER" w:date="2019-01-22T15:18:00Z">
              <w:r w:rsidR="009211BA" w:rsidRPr="009D3E61">
                <w:rPr>
                  <w:rFonts w:ascii="华文细黑" w:eastAsia="华文细黑" w:hAnsi="华文细黑" w:cs="Arial"/>
                  <w:color w:val="000000"/>
                  <w:lang w:eastAsia="zh-CN"/>
                </w:rPr>
                <w:t>数量由MDEntrySize表示。</w:t>
              </w:r>
            </w:ins>
          </w:p>
        </w:tc>
        <w:tc>
          <w:tcPr>
            <w:tcW w:w="984" w:type="dxa"/>
            <w:vAlign w:val="center"/>
          </w:tcPr>
          <w:p w:rsidR="009211BA" w:rsidRPr="005B6828" w:rsidRDefault="009211BA" w:rsidP="006669CE">
            <w:pPr>
              <w:jc w:val="center"/>
              <w:rPr>
                <w:ins w:id="463" w:author="USER" w:date="2019-01-22T15:18:00Z"/>
                <w:rFonts w:ascii="华文细黑" w:eastAsia="华文细黑" w:hAnsi="华文细黑" w:cs="Arial"/>
                <w:color w:val="000000"/>
                <w:lang w:eastAsia="zh-CN"/>
              </w:rPr>
            </w:pPr>
            <w:ins w:id="464" w:author="USER" w:date="2019-01-22T15:18:00Z">
              <w:r w:rsidRPr="009D3E61">
                <w:rPr>
                  <w:rFonts w:ascii="华文细黑" w:eastAsia="华文细黑" w:hAnsi="华文细黑" w:cs="Arial"/>
                  <w:color w:val="000000"/>
                  <w:lang w:eastAsia="zh-CN"/>
                </w:rPr>
                <w:t>N5</w:t>
              </w:r>
            </w:ins>
          </w:p>
        </w:tc>
      </w:tr>
      <w:tr w:rsidR="009211BA" w:rsidRPr="009D3E61" w:rsidTr="006669CE">
        <w:trPr>
          <w:cantSplit/>
          <w:ins w:id="465" w:author="USER" w:date="2019-01-22T15:18:00Z"/>
        </w:trPr>
        <w:tc>
          <w:tcPr>
            <w:tcW w:w="900" w:type="dxa"/>
            <w:vMerge w:val="restart"/>
          </w:tcPr>
          <w:p w:rsidR="009211BA" w:rsidRPr="009D3E61" w:rsidRDefault="009211BA" w:rsidP="006669CE">
            <w:pPr>
              <w:spacing w:before="0" w:after="0" w:line="240" w:lineRule="auto"/>
              <w:rPr>
                <w:ins w:id="466" w:author="USER" w:date="2019-01-22T15:18:00Z"/>
                <w:rFonts w:ascii="华文细黑" w:eastAsia="华文细黑" w:hAnsi="华文细黑"/>
                <w:b/>
                <w:color w:val="000000"/>
              </w:rPr>
            </w:pPr>
            <w:ins w:id="467" w:author="USER" w:date="2019-01-22T15:18:00Z">
              <w:r w:rsidRPr="00596AC6">
                <w:rPr>
                  <w:rFonts w:ascii="华文细黑" w:eastAsia="华文细黑" w:hAnsi="华文细黑" w:hint="eastAsia"/>
                  <w:b/>
                  <w:color w:val="000000"/>
                </w:rPr>
                <w:t>行情条目明细</w:t>
              </w:r>
            </w:ins>
          </w:p>
        </w:tc>
        <w:tc>
          <w:tcPr>
            <w:tcW w:w="1300" w:type="dxa"/>
          </w:tcPr>
          <w:p w:rsidR="009211BA" w:rsidRPr="009D3E61" w:rsidRDefault="009211BA" w:rsidP="006669CE">
            <w:pPr>
              <w:jc w:val="both"/>
              <w:rPr>
                <w:ins w:id="468" w:author="USER" w:date="2019-01-22T15:18:00Z"/>
                <w:rFonts w:ascii="华文细黑" w:eastAsia="华文细黑" w:hAnsi="华文细黑" w:cs="Arial"/>
                <w:color w:val="000000"/>
                <w:lang w:eastAsia="zh-CN"/>
              </w:rPr>
            </w:pPr>
            <w:ins w:id="469" w:author="USER" w:date="2019-01-22T15:18:00Z">
              <w:r w:rsidRPr="009D3E61">
                <w:rPr>
                  <w:rFonts w:ascii="华文细黑" w:eastAsia="华文细黑" w:hAnsi="华文细黑" w:cs="Arial"/>
                  <w:b/>
                  <w:color w:val="000000"/>
                  <w:lang w:eastAsia="zh-CN"/>
                </w:rPr>
                <w:t>269</w:t>
              </w:r>
            </w:ins>
          </w:p>
        </w:tc>
        <w:tc>
          <w:tcPr>
            <w:tcW w:w="1916" w:type="dxa"/>
          </w:tcPr>
          <w:p w:rsidR="009211BA" w:rsidRPr="009D3E61" w:rsidRDefault="009211BA" w:rsidP="006669CE">
            <w:pPr>
              <w:jc w:val="both"/>
              <w:rPr>
                <w:ins w:id="470" w:author="USER" w:date="2019-01-22T15:18:00Z"/>
                <w:rFonts w:ascii="华文细黑" w:eastAsia="华文细黑" w:hAnsi="华文细黑" w:cs="Arial"/>
                <w:color w:val="000000"/>
                <w:lang w:eastAsia="zh-CN"/>
              </w:rPr>
            </w:pPr>
            <w:ins w:id="471" w:author="USER" w:date="2019-01-22T15:18:00Z">
              <w:r w:rsidRPr="009D3E61">
                <w:rPr>
                  <w:rFonts w:ascii="华文细黑" w:eastAsia="华文细黑" w:hAnsi="华文细黑" w:cs="Arial"/>
                  <w:color w:val="000000"/>
                  <w:lang w:eastAsia="zh-CN"/>
                </w:rPr>
                <w:t>MDEntryType</w:t>
              </w:r>
            </w:ins>
          </w:p>
        </w:tc>
        <w:tc>
          <w:tcPr>
            <w:tcW w:w="3544" w:type="dxa"/>
          </w:tcPr>
          <w:p w:rsidR="009211BA" w:rsidRPr="005B6828" w:rsidRDefault="009211BA" w:rsidP="006669CE">
            <w:pPr>
              <w:jc w:val="both"/>
              <w:rPr>
                <w:ins w:id="472" w:author="USER" w:date="2019-01-22T15:18:00Z"/>
                <w:rFonts w:ascii="华文细黑" w:eastAsia="华文细黑" w:hAnsi="华文细黑" w:cs="Arial"/>
                <w:color w:val="000000"/>
                <w:lang w:eastAsia="zh-CN"/>
              </w:rPr>
            </w:pPr>
            <w:ins w:id="473" w:author="USER" w:date="2019-01-22T15:18:00Z">
              <w:r w:rsidRPr="009D3E61">
                <w:rPr>
                  <w:rFonts w:ascii="华文细黑" w:eastAsia="华文细黑" w:hAnsi="华文细黑" w:cs="Arial" w:hint="eastAsia"/>
                  <w:color w:val="000000"/>
                  <w:lang w:eastAsia="zh-CN"/>
                </w:rPr>
                <w:t>行情条目类别</w:t>
              </w:r>
              <w:r>
                <w:rPr>
                  <w:rFonts w:ascii="华文细黑" w:eastAsia="华文细黑" w:hAnsi="华文细黑" w:cs="Arial" w:hint="eastAsia"/>
                  <w:color w:val="000000"/>
                  <w:lang w:eastAsia="zh-CN"/>
                </w:rPr>
                <w:t>：</w:t>
              </w:r>
            </w:ins>
          </w:p>
          <w:p w:rsidR="009211BA" w:rsidRPr="005B6828" w:rsidRDefault="009211BA" w:rsidP="006669CE">
            <w:pPr>
              <w:jc w:val="both"/>
              <w:rPr>
                <w:ins w:id="474" w:author="USER" w:date="2019-01-22T15:18:00Z"/>
                <w:rFonts w:ascii="华文细黑" w:eastAsia="华文细黑" w:hAnsi="华文细黑" w:cs="Arial"/>
                <w:color w:val="000000"/>
                <w:lang w:eastAsia="zh-CN"/>
              </w:rPr>
            </w:pPr>
            <w:ins w:id="475" w:author="USER" w:date="2019-01-22T15:18:00Z">
              <w:r>
                <w:rPr>
                  <w:rFonts w:ascii="华文细黑" w:eastAsia="华文细黑" w:hAnsi="华文细黑" w:cs="Arial" w:hint="eastAsia"/>
                  <w:color w:val="000000"/>
                  <w:lang w:eastAsia="zh-CN"/>
                </w:rPr>
                <w:t>今日</w:t>
              </w:r>
            </w:ins>
            <w:ins w:id="476" w:author="USER" w:date="2019-01-22T15:26:00Z">
              <w:r w:rsidR="00B70577">
                <w:rPr>
                  <w:rFonts w:ascii="华文细黑" w:eastAsia="华文细黑" w:hAnsi="华文细黑" w:cs="Arial" w:hint="eastAsia"/>
                  <w:color w:val="000000"/>
                  <w:lang w:eastAsia="zh-CN"/>
                </w:rPr>
                <w:t>收</w:t>
              </w:r>
            </w:ins>
            <w:ins w:id="477" w:author="USER" w:date="2019-01-22T15:18:00Z">
              <w:r>
                <w:rPr>
                  <w:rFonts w:ascii="华文细黑" w:eastAsia="华文细黑" w:hAnsi="华文细黑" w:cs="Arial" w:hint="eastAsia"/>
                  <w:color w:val="000000"/>
                  <w:lang w:eastAsia="zh-CN"/>
                </w:rPr>
                <w:t>盘</w:t>
              </w:r>
              <w:r w:rsidRPr="009D3E61">
                <w:rPr>
                  <w:rFonts w:ascii="华文细黑" w:eastAsia="华文细黑" w:hAnsi="华文细黑" w:cs="Arial" w:hint="eastAsia"/>
                  <w:color w:val="000000"/>
                  <w:lang w:eastAsia="zh-CN"/>
                </w:rPr>
                <w:t>价</w:t>
              </w:r>
              <w:r w:rsidR="00B70577">
                <w:rPr>
                  <w:rFonts w:ascii="华文细黑" w:eastAsia="华文细黑" w:hAnsi="华文细黑" w:cs="Arial"/>
                  <w:color w:val="000000"/>
                  <w:lang w:eastAsia="zh-CN"/>
                </w:rPr>
                <w:t>=5</w:t>
              </w:r>
            </w:ins>
          </w:p>
          <w:p w:rsidR="009211BA" w:rsidRPr="005B6828" w:rsidRDefault="009211BA" w:rsidP="006669CE">
            <w:pPr>
              <w:tabs>
                <w:tab w:val="center" w:pos="1903"/>
              </w:tabs>
              <w:jc w:val="both"/>
              <w:rPr>
                <w:ins w:id="478" w:author="USER" w:date="2019-01-22T15:18:00Z"/>
                <w:rFonts w:ascii="华文细黑" w:eastAsia="华文细黑" w:hAnsi="华文细黑" w:cs="Arial"/>
                <w:color w:val="000000"/>
                <w:lang w:eastAsia="zh-CN"/>
              </w:rPr>
            </w:pPr>
            <w:ins w:id="479" w:author="USER" w:date="2019-01-22T15:18:00Z">
              <w:r w:rsidRPr="009D3E61">
                <w:rPr>
                  <w:rFonts w:ascii="华文细黑" w:eastAsia="华文细黑" w:hAnsi="华文细黑" w:cs="Arial" w:hint="eastAsia"/>
                  <w:color w:val="000000"/>
                  <w:lang w:eastAsia="zh-CN"/>
                </w:rPr>
                <w:t>买入</w:t>
              </w:r>
              <w:r w:rsidRPr="009D3E61">
                <w:rPr>
                  <w:rFonts w:ascii="华文细黑" w:eastAsia="华文细黑" w:hAnsi="华文细黑" w:cs="Arial"/>
                  <w:color w:val="000000"/>
                  <w:lang w:eastAsia="zh-CN"/>
                </w:rPr>
                <w:t>=0</w:t>
              </w:r>
            </w:ins>
          </w:p>
          <w:p w:rsidR="009211BA" w:rsidRPr="009D3E61" w:rsidRDefault="009211BA" w:rsidP="006669CE">
            <w:pPr>
              <w:rPr>
                <w:ins w:id="480" w:author="USER" w:date="2019-01-22T15:18:00Z"/>
                <w:rFonts w:ascii="华文细黑" w:eastAsia="华文细黑" w:hAnsi="华文细黑" w:cs="Arial"/>
                <w:color w:val="000000"/>
                <w:lang w:eastAsia="zh-CN"/>
              </w:rPr>
            </w:pPr>
            <w:ins w:id="481" w:author="USER" w:date="2019-01-22T15:18:00Z">
              <w:r w:rsidRPr="009D3E61">
                <w:rPr>
                  <w:rFonts w:ascii="华文细黑" w:eastAsia="华文细黑" w:hAnsi="华文细黑" w:cs="Arial" w:hint="eastAsia"/>
                  <w:color w:val="000000"/>
                  <w:lang w:eastAsia="zh-CN"/>
                </w:rPr>
                <w:t>卖出</w:t>
              </w:r>
              <w:r w:rsidRPr="009D3E61">
                <w:rPr>
                  <w:rFonts w:ascii="华文细黑" w:eastAsia="华文细黑" w:hAnsi="华文细黑" w:cs="Arial"/>
                  <w:color w:val="000000"/>
                  <w:lang w:eastAsia="zh-CN"/>
                </w:rPr>
                <w:t xml:space="preserve">=1 </w:t>
              </w:r>
            </w:ins>
          </w:p>
        </w:tc>
        <w:tc>
          <w:tcPr>
            <w:tcW w:w="992" w:type="dxa"/>
            <w:gridSpan w:val="2"/>
            <w:vAlign w:val="center"/>
          </w:tcPr>
          <w:p w:rsidR="009211BA" w:rsidRPr="009D3E61" w:rsidRDefault="009211BA" w:rsidP="006669CE">
            <w:pPr>
              <w:jc w:val="center"/>
              <w:rPr>
                <w:ins w:id="482" w:author="USER" w:date="2019-01-22T15:18:00Z"/>
                <w:rFonts w:ascii="华文细黑" w:eastAsia="华文细黑" w:hAnsi="华文细黑" w:cs="Arial"/>
                <w:color w:val="000000"/>
                <w:lang w:eastAsia="zh-CN"/>
              </w:rPr>
            </w:pPr>
            <w:ins w:id="483" w:author="USER" w:date="2019-01-22T15:18:00Z">
              <w:r w:rsidRPr="002F1047">
                <w:rPr>
                  <w:rFonts w:ascii="华文细黑" w:eastAsia="华文细黑" w:hAnsi="华文细黑" w:cs="Arial"/>
                  <w:color w:val="000000"/>
                  <w:lang w:eastAsia="zh-CN"/>
                </w:rPr>
                <w:t>C2</w:t>
              </w:r>
            </w:ins>
          </w:p>
        </w:tc>
      </w:tr>
      <w:tr w:rsidR="004E6454" w:rsidRPr="009D3E61" w:rsidTr="006669CE">
        <w:trPr>
          <w:cantSplit/>
          <w:ins w:id="484" w:author="USER" w:date="2019-01-22T15:18:00Z"/>
        </w:trPr>
        <w:tc>
          <w:tcPr>
            <w:tcW w:w="900" w:type="dxa"/>
            <w:vMerge/>
          </w:tcPr>
          <w:p w:rsidR="004E6454" w:rsidRPr="009D3E61" w:rsidRDefault="004E6454" w:rsidP="004E6454">
            <w:pPr>
              <w:spacing w:before="0" w:after="0" w:line="240" w:lineRule="auto"/>
              <w:jc w:val="center"/>
              <w:rPr>
                <w:ins w:id="485" w:author="USER" w:date="2019-01-22T15:18:00Z"/>
                <w:rFonts w:ascii="华文细黑" w:eastAsia="华文细黑" w:hAnsi="华文细黑"/>
                <w:b/>
                <w:color w:val="000000"/>
              </w:rPr>
            </w:pPr>
          </w:p>
        </w:tc>
        <w:tc>
          <w:tcPr>
            <w:tcW w:w="1300" w:type="dxa"/>
          </w:tcPr>
          <w:p w:rsidR="004E6454" w:rsidRPr="009D3E61" w:rsidRDefault="004E6454" w:rsidP="004E6454">
            <w:pPr>
              <w:jc w:val="both"/>
              <w:rPr>
                <w:ins w:id="486" w:author="USER" w:date="2019-01-22T15:18:00Z"/>
                <w:rFonts w:ascii="华文细黑" w:eastAsia="华文细黑" w:hAnsi="华文细黑" w:cs="Arial"/>
                <w:color w:val="000000"/>
                <w:lang w:eastAsia="zh-CN"/>
              </w:rPr>
            </w:pPr>
            <w:ins w:id="487" w:author="USER" w:date="2019-01-23T11:09:00Z">
              <w:r w:rsidRPr="009D3E61">
                <w:rPr>
                  <w:rFonts w:ascii="华文细黑" w:eastAsia="华文细黑" w:hAnsi="华文细黑" w:cs="Arial"/>
                  <w:b/>
                  <w:color w:val="000000"/>
                  <w:lang w:eastAsia="zh-CN"/>
                </w:rPr>
                <w:t>270</w:t>
              </w:r>
            </w:ins>
          </w:p>
        </w:tc>
        <w:tc>
          <w:tcPr>
            <w:tcW w:w="1916" w:type="dxa"/>
          </w:tcPr>
          <w:p w:rsidR="004E6454" w:rsidRPr="009D3E61" w:rsidRDefault="004E6454" w:rsidP="004E6454">
            <w:pPr>
              <w:jc w:val="both"/>
              <w:rPr>
                <w:ins w:id="488" w:author="USER" w:date="2019-01-22T15:18:00Z"/>
                <w:rFonts w:ascii="华文细黑" w:eastAsia="华文细黑" w:hAnsi="华文细黑" w:cs="Arial"/>
                <w:color w:val="000000"/>
                <w:lang w:eastAsia="zh-CN"/>
              </w:rPr>
            </w:pPr>
            <w:ins w:id="489" w:author="USER" w:date="2019-01-23T11:09:00Z">
              <w:r w:rsidRPr="009D3E61">
                <w:rPr>
                  <w:rFonts w:ascii="华文细黑" w:eastAsia="华文细黑" w:hAnsi="华文细黑" w:cs="Arial"/>
                  <w:color w:val="000000"/>
                  <w:lang w:eastAsia="zh-CN"/>
                </w:rPr>
                <w:t>MDEntryPx</w:t>
              </w:r>
            </w:ins>
          </w:p>
        </w:tc>
        <w:tc>
          <w:tcPr>
            <w:tcW w:w="3544" w:type="dxa"/>
          </w:tcPr>
          <w:p w:rsidR="00601E06" w:rsidRDefault="004E6454">
            <w:pPr>
              <w:jc w:val="both"/>
              <w:rPr>
                <w:ins w:id="490" w:author="USER" w:date="2019-01-22T15:18:00Z"/>
                <w:rFonts w:ascii="华文细黑" w:eastAsia="华文细黑" w:hAnsi="华文细黑" w:cs="Arial"/>
                <w:color w:val="000000"/>
                <w:lang w:eastAsia="zh-CN"/>
              </w:rPr>
            </w:pPr>
            <w:ins w:id="491" w:author="USER" w:date="2019-01-29T15:34:00Z">
              <w:r w:rsidRPr="009D3E61">
                <w:rPr>
                  <w:rFonts w:ascii="华文细黑" w:eastAsia="华文细黑" w:hAnsi="华文细黑" w:cs="Arial" w:hint="eastAsia"/>
                  <w:color w:val="000000"/>
                  <w:lang w:eastAsia="zh-CN"/>
                </w:rPr>
                <w:t>行情条目价格</w:t>
              </w:r>
              <w:r>
                <w:rPr>
                  <w:rFonts w:ascii="华文细黑" w:eastAsia="华文细黑" w:hAnsi="华文细黑" w:cs="Arial" w:hint="eastAsia"/>
                  <w:color w:val="000000"/>
                  <w:lang w:eastAsia="zh-CN"/>
                </w:rPr>
                <w:t>，单位：元</w:t>
              </w:r>
            </w:ins>
          </w:p>
        </w:tc>
        <w:tc>
          <w:tcPr>
            <w:tcW w:w="992" w:type="dxa"/>
            <w:gridSpan w:val="2"/>
            <w:vAlign w:val="center"/>
          </w:tcPr>
          <w:p w:rsidR="004E6454" w:rsidRPr="009D3E61" w:rsidRDefault="004E6454" w:rsidP="004E6454">
            <w:pPr>
              <w:jc w:val="center"/>
              <w:rPr>
                <w:ins w:id="492" w:author="USER" w:date="2019-01-22T15:18:00Z"/>
                <w:rFonts w:ascii="华文细黑" w:eastAsia="华文细黑" w:hAnsi="华文细黑" w:cs="Arial"/>
                <w:color w:val="000000"/>
                <w:lang w:eastAsia="zh-CN"/>
              </w:rPr>
            </w:pPr>
            <w:ins w:id="493" w:author="USER" w:date="2019-01-23T11:09:00Z">
              <w:r w:rsidRPr="002F1047">
                <w:rPr>
                  <w:rFonts w:ascii="华文细黑" w:eastAsia="华文细黑" w:hAnsi="华文细黑" w:cs="Arial"/>
                  <w:color w:val="000000"/>
                  <w:lang w:eastAsia="zh-CN"/>
                </w:rPr>
                <w:t>N</w:t>
              </w:r>
              <w:r w:rsidRPr="002F1047">
                <w:rPr>
                  <w:rFonts w:ascii="华文细黑" w:eastAsia="华文细黑" w:hAnsi="华文细黑" w:cs="Arial" w:hint="eastAsia"/>
                  <w:color w:val="000000"/>
                  <w:lang w:eastAsia="zh-CN"/>
                </w:rPr>
                <w:t>1</w:t>
              </w:r>
              <w:r>
                <w:rPr>
                  <w:rFonts w:ascii="华文细黑" w:eastAsia="华文细黑" w:hAnsi="华文细黑" w:cs="Arial" w:hint="eastAsia"/>
                  <w:color w:val="000000"/>
                  <w:lang w:eastAsia="zh-CN"/>
                </w:rPr>
                <w:t>1(3)</w:t>
              </w:r>
            </w:ins>
          </w:p>
        </w:tc>
      </w:tr>
      <w:tr w:rsidR="004E6454" w:rsidRPr="009D3E61" w:rsidTr="006669CE">
        <w:trPr>
          <w:cantSplit/>
          <w:ins w:id="494" w:author="USER" w:date="2019-01-23T11:09:00Z"/>
        </w:trPr>
        <w:tc>
          <w:tcPr>
            <w:tcW w:w="900" w:type="dxa"/>
            <w:vMerge/>
          </w:tcPr>
          <w:p w:rsidR="004E6454" w:rsidRPr="009D3E61" w:rsidRDefault="004E6454" w:rsidP="004E6454">
            <w:pPr>
              <w:spacing w:before="0" w:after="0" w:line="240" w:lineRule="auto"/>
              <w:jc w:val="center"/>
              <w:rPr>
                <w:ins w:id="495" w:author="USER" w:date="2019-01-23T11:09:00Z"/>
                <w:rFonts w:ascii="华文细黑" w:eastAsia="华文细黑" w:hAnsi="华文细黑"/>
                <w:b/>
                <w:color w:val="000000"/>
              </w:rPr>
            </w:pPr>
          </w:p>
        </w:tc>
        <w:tc>
          <w:tcPr>
            <w:tcW w:w="1300" w:type="dxa"/>
          </w:tcPr>
          <w:p w:rsidR="004E6454" w:rsidRPr="009D3E61" w:rsidRDefault="004E6454" w:rsidP="004E6454">
            <w:pPr>
              <w:jc w:val="both"/>
              <w:rPr>
                <w:ins w:id="496" w:author="USER" w:date="2019-01-23T11:09:00Z"/>
                <w:rFonts w:ascii="华文细黑" w:eastAsia="华文细黑" w:hAnsi="华文细黑" w:cs="Arial"/>
                <w:b/>
                <w:color w:val="000000"/>
                <w:lang w:eastAsia="zh-CN"/>
              </w:rPr>
            </w:pPr>
            <w:ins w:id="497" w:author="USER" w:date="2019-01-23T11:09:00Z">
              <w:r w:rsidRPr="009D3E61">
                <w:rPr>
                  <w:rFonts w:ascii="华文细黑" w:eastAsia="华文细黑" w:hAnsi="华文细黑" w:cs="Arial"/>
                  <w:b/>
                  <w:color w:val="000000"/>
                  <w:lang w:eastAsia="zh-CN"/>
                </w:rPr>
                <w:t>271</w:t>
              </w:r>
            </w:ins>
          </w:p>
        </w:tc>
        <w:tc>
          <w:tcPr>
            <w:tcW w:w="1916" w:type="dxa"/>
          </w:tcPr>
          <w:p w:rsidR="004E6454" w:rsidRPr="009D3E61" w:rsidRDefault="004E6454" w:rsidP="004E6454">
            <w:pPr>
              <w:jc w:val="both"/>
              <w:rPr>
                <w:ins w:id="498" w:author="USER" w:date="2019-01-23T11:09:00Z"/>
                <w:rFonts w:ascii="华文细黑" w:eastAsia="华文细黑" w:hAnsi="华文细黑" w:cs="Arial"/>
                <w:color w:val="000000"/>
                <w:lang w:eastAsia="zh-CN"/>
              </w:rPr>
            </w:pPr>
            <w:ins w:id="499" w:author="USER" w:date="2019-01-23T11:09:00Z">
              <w:r w:rsidRPr="009D3E61">
                <w:rPr>
                  <w:rFonts w:ascii="华文细黑" w:eastAsia="华文细黑" w:hAnsi="华文细黑" w:cs="Arial"/>
                  <w:color w:val="000000"/>
                  <w:lang w:eastAsia="zh-CN"/>
                </w:rPr>
                <w:t>MDEntrySize</w:t>
              </w:r>
            </w:ins>
          </w:p>
        </w:tc>
        <w:tc>
          <w:tcPr>
            <w:tcW w:w="3544" w:type="dxa"/>
          </w:tcPr>
          <w:p w:rsidR="004E6454" w:rsidRPr="009D3E61" w:rsidRDefault="004E6454" w:rsidP="004E6454">
            <w:pPr>
              <w:jc w:val="both"/>
              <w:rPr>
                <w:ins w:id="500" w:author="USER" w:date="2019-01-23T11:09:00Z"/>
                <w:rFonts w:ascii="华文细黑" w:eastAsia="华文细黑" w:hAnsi="华文细黑" w:cs="Arial"/>
                <w:color w:val="000000"/>
                <w:lang w:eastAsia="zh-CN"/>
              </w:rPr>
            </w:pPr>
            <w:ins w:id="501" w:author="USER" w:date="2019-01-29T15:34:00Z">
              <w:r w:rsidRPr="009D3E61">
                <w:rPr>
                  <w:rFonts w:ascii="华文细黑" w:eastAsia="华文细黑" w:hAnsi="华文细黑" w:cs="Arial" w:hint="eastAsia"/>
                  <w:color w:val="000000"/>
                  <w:lang w:eastAsia="zh-CN"/>
                </w:rPr>
                <w:t>行情条目数量</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如果数据组不含数量信息，则此字段不出现</w:t>
              </w:r>
            </w:ins>
          </w:p>
        </w:tc>
        <w:tc>
          <w:tcPr>
            <w:tcW w:w="992" w:type="dxa"/>
            <w:gridSpan w:val="2"/>
            <w:vAlign w:val="center"/>
          </w:tcPr>
          <w:p w:rsidR="004E6454" w:rsidRPr="002F1047" w:rsidRDefault="004E6454" w:rsidP="004E6454">
            <w:pPr>
              <w:jc w:val="center"/>
              <w:rPr>
                <w:ins w:id="502" w:author="USER" w:date="2019-01-23T11:09:00Z"/>
                <w:rFonts w:ascii="华文细黑" w:eastAsia="华文细黑" w:hAnsi="华文细黑" w:cs="Arial"/>
                <w:color w:val="000000"/>
                <w:lang w:eastAsia="zh-CN"/>
              </w:rPr>
            </w:pPr>
            <w:ins w:id="503" w:author="USER" w:date="2019-01-23T11:09:00Z">
              <w:r w:rsidRPr="002F1047">
                <w:rPr>
                  <w:rFonts w:ascii="华文细黑" w:eastAsia="华文细黑" w:hAnsi="华文细黑" w:cs="Arial"/>
                  <w:color w:val="000000"/>
                  <w:lang w:eastAsia="zh-CN"/>
                </w:rPr>
                <w:t>N12</w:t>
              </w:r>
            </w:ins>
          </w:p>
        </w:tc>
      </w:tr>
      <w:tr w:rsidR="004E6454" w:rsidRPr="009D3E61" w:rsidTr="006669CE">
        <w:trPr>
          <w:cantSplit/>
          <w:ins w:id="504" w:author="USER" w:date="2019-01-22T15:18:00Z"/>
        </w:trPr>
        <w:tc>
          <w:tcPr>
            <w:tcW w:w="900" w:type="dxa"/>
            <w:vMerge/>
          </w:tcPr>
          <w:p w:rsidR="004E6454" w:rsidRPr="009D3E61" w:rsidRDefault="004E6454" w:rsidP="004E6454">
            <w:pPr>
              <w:spacing w:before="0" w:after="0" w:line="240" w:lineRule="auto"/>
              <w:jc w:val="center"/>
              <w:rPr>
                <w:ins w:id="505" w:author="USER" w:date="2019-01-22T15:18:00Z"/>
                <w:rFonts w:ascii="华文细黑" w:eastAsia="华文细黑" w:hAnsi="华文细黑"/>
                <w:b/>
                <w:color w:val="000000"/>
              </w:rPr>
            </w:pPr>
          </w:p>
        </w:tc>
        <w:tc>
          <w:tcPr>
            <w:tcW w:w="1300" w:type="dxa"/>
          </w:tcPr>
          <w:p w:rsidR="004E6454" w:rsidRPr="009D3E61" w:rsidRDefault="004E6454" w:rsidP="004E6454">
            <w:pPr>
              <w:jc w:val="both"/>
              <w:rPr>
                <w:ins w:id="506" w:author="USER" w:date="2019-01-22T15:18:00Z"/>
                <w:rFonts w:ascii="华文细黑" w:eastAsia="华文细黑" w:hAnsi="华文细黑" w:cs="Arial"/>
                <w:color w:val="000000"/>
                <w:lang w:eastAsia="zh-CN"/>
              </w:rPr>
            </w:pPr>
            <w:ins w:id="507" w:author="USER" w:date="2019-01-22T15:18:00Z">
              <w:r w:rsidRPr="009D3E61">
                <w:rPr>
                  <w:rFonts w:ascii="华文细黑" w:eastAsia="华文细黑" w:hAnsi="华文细黑" w:cs="Arial"/>
                  <w:b/>
                  <w:color w:val="000000"/>
                  <w:lang w:eastAsia="zh-CN"/>
                </w:rPr>
                <w:t>290</w:t>
              </w:r>
            </w:ins>
          </w:p>
        </w:tc>
        <w:tc>
          <w:tcPr>
            <w:tcW w:w="1916" w:type="dxa"/>
          </w:tcPr>
          <w:p w:rsidR="004E6454" w:rsidRPr="009D3E61" w:rsidRDefault="004E6454" w:rsidP="004E6454">
            <w:pPr>
              <w:jc w:val="both"/>
              <w:rPr>
                <w:ins w:id="508" w:author="USER" w:date="2019-01-22T15:18:00Z"/>
                <w:rFonts w:ascii="华文细黑" w:eastAsia="华文细黑" w:hAnsi="华文细黑" w:cs="Arial"/>
                <w:color w:val="000000"/>
                <w:lang w:eastAsia="zh-CN"/>
              </w:rPr>
            </w:pPr>
            <w:ins w:id="509" w:author="USER" w:date="2019-01-22T15:18:00Z">
              <w:r w:rsidRPr="009D3E61">
                <w:rPr>
                  <w:rFonts w:ascii="华文细黑" w:eastAsia="华文细黑" w:hAnsi="华文细黑" w:cs="Arial"/>
                  <w:color w:val="000000"/>
                  <w:lang w:eastAsia="zh-CN"/>
                </w:rPr>
                <w:t>MDEntryPositionNo</w:t>
              </w:r>
            </w:ins>
          </w:p>
        </w:tc>
        <w:tc>
          <w:tcPr>
            <w:tcW w:w="3544" w:type="dxa"/>
          </w:tcPr>
          <w:p w:rsidR="004E6454" w:rsidRPr="009D3E61" w:rsidRDefault="004E6454" w:rsidP="004E6454">
            <w:pPr>
              <w:jc w:val="both"/>
              <w:rPr>
                <w:ins w:id="510" w:author="USER" w:date="2019-01-22T15:18:00Z"/>
                <w:rFonts w:ascii="华文细黑" w:eastAsia="华文细黑" w:hAnsi="华文细黑" w:cs="Arial"/>
                <w:color w:val="000000"/>
                <w:lang w:eastAsia="zh-CN"/>
              </w:rPr>
            </w:pPr>
            <w:ins w:id="511" w:author="USER" w:date="2019-01-29T15:34:00Z">
              <w:r w:rsidRPr="009D3E61">
                <w:rPr>
                  <w:rFonts w:ascii="华文细黑" w:eastAsia="华文细黑" w:hAnsi="华文细黑" w:cs="Arial" w:hint="eastAsia"/>
                  <w:color w:val="000000"/>
                  <w:lang w:eastAsia="zh-CN"/>
                </w:rPr>
                <w:t>行情条目买卖盘序号</w:t>
              </w:r>
              <w:r w:rsidRPr="009D3E61">
                <w:rPr>
                  <w:rFonts w:ascii="华文细黑" w:eastAsia="华文细黑" w:hAnsi="华文细黑" w:cs="Arial"/>
                  <w:color w:val="000000"/>
                  <w:lang w:eastAsia="zh-CN"/>
                </w:rPr>
                <w:t xml:space="preserve">, </w:t>
              </w:r>
              <w:r w:rsidRPr="009D3E61">
                <w:rPr>
                  <w:rFonts w:ascii="华文细黑" w:eastAsia="华文细黑" w:hAnsi="华文细黑" w:cs="Arial" w:hint="eastAsia"/>
                  <w:color w:val="000000"/>
                  <w:lang w:eastAsia="zh-CN"/>
                </w:rPr>
                <w:t>对应</w:t>
              </w:r>
              <w:r w:rsidRPr="008F5A8F">
                <w:rPr>
                  <w:rFonts w:ascii="华文细黑" w:eastAsia="华文细黑" w:hAnsi="华文细黑" w:cs="Arial" w:hint="eastAsia"/>
                  <w:lang w:eastAsia="zh-CN"/>
                </w:rPr>
                <w:t>五档</w:t>
              </w:r>
              <w:r w:rsidRPr="009D3E61">
                <w:rPr>
                  <w:rFonts w:ascii="华文细黑" w:eastAsia="华文细黑" w:hAnsi="华文细黑" w:cs="Arial" w:hint="eastAsia"/>
                  <w:color w:val="000000"/>
                  <w:lang w:eastAsia="zh-CN"/>
                </w:rPr>
                <w:t>买入卖出价量的档位信息，否则此字段不出现</w:t>
              </w:r>
            </w:ins>
          </w:p>
        </w:tc>
        <w:tc>
          <w:tcPr>
            <w:tcW w:w="992" w:type="dxa"/>
            <w:gridSpan w:val="2"/>
            <w:vAlign w:val="center"/>
          </w:tcPr>
          <w:p w:rsidR="004E6454" w:rsidRPr="009D3E61" w:rsidRDefault="004E6454" w:rsidP="004E6454">
            <w:pPr>
              <w:jc w:val="center"/>
              <w:rPr>
                <w:ins w:id="512" w:author="USER" w:date="2019-01-22T15:18:00Z"/>
                <w:rFonts w:ascii="华文细黑" w:eastAsia="华文细黑" w:hAnsi="华文细黑" w:cs="Arial"/>
                <w:color w:val="000000"/>
                <w:lang w:eastAsia="zh-CN"/>
              </w:rPr>
            </w:pPr>
            <w:ins w:id="513" w:author="USER" w:date="2019-01-22T15:18:00Z">
              <w:r w:rsidRPr="002F1047">
                <w:rPr>
                  <w:rFonts w:ascii="华文细黑" w:eastAsia="华文细黑" w:hAnsi="华文细黑" w:cs="Arial"/>
                  <w:color w:val="000000"/>
                  <w:lang w:eastAsia="zh-CN"/>
                </w:rPr>
                <w:t>N3</w:t>
              </w:r>
            </w:ins>
          </w:p>
        </w:tc>
      </w:tr>
    </w:tbl>
    <w:p w:rsidR="003A53CF" w:rsidRDefault="004E6454" w:rsidP="003A53CF">
      <w:pPr>
        <w:rPr>
          <w:ins w:id="514" w:author="USER" w:date="2019-01-29T15:33:00Z"/>
          <w:lang w:eastAsia="zh-CN"/>
        </w:rPr>
        <w:pPrChange w:id="515" w:author="USER" w:date="2019-01-22T15:08:00Z">
          <w:pPr>
            <w:pStyle w:val="1"/>
          </w:pPr>
        </w:pPrChange>
      </w:pPr>
      <w:ins w:id="516" w:author="USER" w:date="2019-01-29T15:33:00Z">
        <w:r>
          <w:rPr>
            <w:rFonts w:hint="eastAsia"/>
            <w:lang w:eastAsia="zh-CN"/>
          </w:rPr>
          <w:t>说明</w:t>
        </w:r>
      </w:ins>
    </w:p>
    <w:p w:rsidR="003A53CF" w:rsidRPr="003A53CF" w:rsidRDefault="003A53CF" w:rsidP="003A53CF">
      <w:pPr>
        <w:pStyle w:val="affffff"/>
        <w:numPr>
          <w:ilvl w:val="0"/>
          <w:numId w:val="36"/>
        </w:numPr>
        <w:ind w:firstLineChars="0"/>
        <w:rPr>
          <w:ins w:id="517" w:author="USER" w:date="2019-01-22T15:07:00Z"/>
          <w:rFonts w:ascii="华文细黑" w:eastAsia="华文细黑" w:hAnsi="华文细黑" w:cs="Arial"/>
          <w:color w:val="000000"/>
          <w:lang w:eastAsia="zh-CN"/>
          <w:rPrChange w:id="518" w:author="USER" w:date="2019-01-29T15:42:00Z">
            <w:rPr>
              <w:ins w:id="519" w:author="USER" w:date="2019-01-22T15:07:00Z"/>
              <w:lang w:val="en-US" w:eastAsia="zh-CN"/>
            </w:rPr>
          </w:rPrChange>
        </w:rPr>
        <w:pPrChange w:id="520" w:author="USER" w:date="2019-01-29T15:41:00Z">
          <w:pPr>
            <w:pStyle w:val="1"/>
          </w:pPr>
        </w:pPrChange>
      </w:pPr>
      <w:ins w:id="521" w:author="USER" w:date="2019-01-29T15:41:00Z">
        <w:r w:rsidRPr="003A53CF">
          <w:rPr>
            <w:rFonts w:ascii="华文细黑" w:eastAsia="华文细黑" w:hAnsi="华文细黑" w:cs="Arial" w:hint="eastAsia"/>
            <w:color w:val="000000"/>
            <w:lang w:eastAsia="zh-CN"/>
            <w:rPrChange w:id="522" w:author="USER" w:date="2019-01-29T15:42:00Z">
              <w:rPr>
                <w:rFonts w:hint="eastAsia"/>
                <w:b w:val="0"/>
                <w:bCs w:val="0"/>
                <w:color w:val="0000FF"/>
                <w:u w:val="single"/>
                <w:lang w:eastAsia="zh-CN"/>
              </w:rPr>
            </w:rPrChange>
          </w:rPr>
          <w:t>行情条目类别为</w:t>
        </w:r>
        <w:r w:rsidRPr="003A53CF">
          <w:rPr>
            <w:rFonts w:ascii="华文细黑" w:eastAsia="华文细黑" w:hAnsi="华文细黑" w:cs="Arial"/>
            <w:color w:val="000000"/>
            <w:lang w:eastAsia="zh-CN"/>
            <w:rPrChange w:id="523" w:author="USER" w:date="2019-01-29T15:42:00Z">
              <w:rPr>
                <w:b w:val="0"/>
                <w:bCs w:val="0"/>
                <w:color w:val="0000FF"/>
                <w:u w:val="single"/>
                <w:lang w:eastAsia="zh-CN"/>
              </w:rPr>
            </w:rPrChange>
          </w:rPr>
          <w:t>0</w:t>
        </w:r>
        <w:r w:rsidRPr="003A53CF">
          <w:rPr>
            <w:rFonts w:ascii="华文细黑" w:eastAsia="华文细黑" w:hAnsi="华文细黑" w:cs="Arial" w:hint="eastAsia"/>
            <w:color w:val="000000"/>
            <w:lang w:eastAsia="zh-CN"/>
            <w:rPrChange w:id="524" w:author="USER" w:date="2019-01-29T15:42:00Z">
              <w:rPr>
                <w:rFonts w:hint="eastAsia"/>
                <w:b w:val="0"/>
                <w:bCs w:val="0"/>
                <w:color w:val="0000FF"/>
                <w:u w:val="single"/>
                <w:lang w:eastAsia="zh-CN"/>
              </w:rPr>
            </w:rPrChange>
          </w:rPr>
          <w:t>或</w:t>
        </w:r>
        <w:r w:rsidRPr="003A53CF">
          <w:rPr>
            <w:rFonts w:ascii="华文细黑" w:eastAsia="华文细黑" w:hAnsi="华文细黑" w:cs="Arial"/>
            <w:color w:val="000000"/>
            <w:lang w:eastAsia="zh-CN"/>
            <w:rPrChange w:id="525" w:author="USER" w:date="2019-01-29T15:42:00Z">
              <w:rPr>
                <w:b w:val="0"/>
                <w:bCs w:val="0"/>
                <w:color w:val="0000FF"/>
                <w:u w:val="single"/>
                <w:lang w:eastAsia="zh-CN"/>
              </w:rPr>
            </w:rPrChange>
          </w:rPr>
          <w:t>1</w:t>
        </w:r>
        <w:r w:rsidRPr="003A53CF">
          <w:rPr>
            <w:rFonts w:ascii="华文细黑" w:eastAsia="华文细黑" w:hAnsi="华文细黑" w:cs="Arial" w:hint="eastAsia"/>
            <w:color w:val="000000"/>
            <w:lang w:eastAsia="zh-CN"/>
            <w:rPrChange w:id="526" w:author="USER" w:date="2019-01-29T15:42:00Z">
              <w:rPr>
                <w:rFonts w:hint="eastAsia"/>
                <w:b w:val="0"/>
                <w:bCs w:val="0"/>
                <w:color w:val="0000FF"/>
                <w:u w:val="single"/>
                <w:lang w:eastAsia="zh-CN"/>
              </w:rPr>
            </w:rPrChange>
          </w:rPr>
          <w:t>时，</w:t>
        </w:r>
        <w:r w:rsidRPr="003A53CF">
          <w:rPr>
            <w:rFonts w:ascii="华文细黑" w:eastAsia="华文细黑" w:hAnsi="华文细黑" w:cs="Arial"/>
            <w:color w:val="000000"/>
            <w:lang w:eastAsia="zh-CN"/>
            <w:rPrChange w:id="527" w:author="USER" w:date="2019-01-29T15:42:00Z">
              <w:rPr>
                <w:b w:val="0"/>
                <w:bCs w:val="0"/>
                <w:color w:val="0000FF"/>
                <w:u w:val="single"/>
                <w:lang w:eastAsia="zh-CN"/>
              </w:rPr>
            </w:rPrChange>
          </w:rPr>
          <w:t>MDEntrySize</w:t>
        </w:r>
        <w:r w:rsidRPr="003A53CF">
          <w:rPr>
            <w:rFonts w:ascii="华文细黑" w:eastAsia="华文细黑" w:hAnsi="华文细黑" w:cs="Arial" w:hint="eastAsia"/>
            <w:color w:val="000000"/>
            <w:lang w:eastAsia="zh-CN"/>
            <w:rPrChange w:id="528" w:author="USER" w:date="2019-01-29T15:42:00Z">
              <w:rPr>
                <w:rFonts w:hint="eastAsia"/>
                <w:b w:val="0"/>
                <w:bCs w:val="0"/>
                <w:color w:val="0000FF"/>
                <w:u w:val="single"/>
                <w:lang w:eastAsia="zh-CN"/>
              </w:rPr>
            </w:rPrChange>
          </w:rPr>
          <w:t>表示当前未成交的买入</w:t>
        </w:r>
        <w:r w:rsidRPr="003A53CF">
          <w:rPr>
            <w:rFonts w:ascii="华文细黑" w:eastAsia="华文细黑" w:hAnsi="华文细黑" w:cs="Arial"/>
            <w:color w:val="000000"/>
            <w:lang w:eastAsia="zh-CN"/>
            <w:rPrChange w:id="529" w:author="USER" w:date="2019-01-29T15:42:00Z">
              <w:rPr>
                <w:b w:val="0"/>
                <w:bCs w:val="0"/>
                <w:color w:val="0000FF"/>
                <w:u w:val="single"/>
                <w:lang w:eastAsia="zh-CN"/>
              </w:rPr>
            </w:rPrChange>
          </w:rPr>
          <w:t>/</w:t>
        </w:r>
        <w:r w:rsidRPr="003A53CF">
          <w:rPr>
            <w:rFonts w:ascii="华文细黑" w:eastAsia="华文细黑" w:hAnsi="华文细黑" w:cs="Arial" w:hint="eastAsia"/>
            <w:color w:val="000000"/>
            <w:lang w:eastAsia="zh-CN"/>
            <w:rPrChange w:id="530" w:author="USER" w:date="2019-01-29T15:42:00Z">
              <w:rPr>
                <w:rFonts w:hint="eastAsia"/>
                <w:b w:val="0"/>
                <w:bCs w:val="0"/>
                <w:color w:val="0000FF"/>
                <w:u w:val="single"/>
                <w:lang w:eastAsia="zh-CN"/>
              </w:rPr>
            </w:rPrChange>
          </w:rPr>
          <w:t>卖出申报总股数，此时</w:t>
        </w:r>
        <w:r w:rsidRPr="003A53CF">
          <w:rPr>
            <w:rFonts w:ascii="华文细黑" w:eastAsia="华文细黑" w:hAnsi="华文细黑" w:cs="Arial"/>
            <w:color w:val="000000"/>
            <w:lang w:eastAsia="zh-CN"/>
            <w:rPrChange w:id="531" w:author="USER" w:date="2019-01-29T15:42:00Z">
              <w:rPr>
                <w:b w:val="0"/>
                <w:bCs w:val="0"/>
                <w:color w:val="0000FF"/>
                <w:u w:val="single"/>
                <w:lang w:eastAsia="zh-CN"/>
              </w:rPr>
            </w:rPrChange>
          </w:rPr>
          <w:t>MDEntryPositionNo</w:t>
        </w:r>
        <w:r w:rsidRPr="003A53CF">
          <w:rPr>
            <w:rFonts w:ascii="华文细黑" w:eastAsia="华文细黑" w:hAnsi="华文细黑" w:cs="Arial" w:hint="eastAsia"/>
            <w:color w:val="000000"/>
            <w:lang w:eastAsia="zh-CN"/>
            <w:rPrChange w:id="532" w:author="USER" w:date="2019-01-29T15:42:00Z">
              <w:rPr>
                <w:rFonts w:hint="eastAsia"/>
                <w:b w:val="0"/>
                <w:bCs w:val="0"/>
                <w:color w:val="0000FF"/>
                <w:u w:val="single"/>
                <w:lang w:eastAsia="zh-CN"/>
              </w:rPr>
            </w:rPrChange>
          </w:rPr>
          <w:t>固定为</w:t>
        </w:r>
        <w:r w:rsidRPr="003A53CF">
          <w:rPr>
            <w:rFonts w:ascii="华文细黑" w:eastAsia="华文细黑" w:hAnsi="华文细黑" w:cs="Arial"/>
            <w:color w:val="000000"/>
            <w:lang w:eastAsia="zh-CN"/>
            <w:rPrChange w:id="533" w:author="USER" w:date="2019-01-29T15:42:00Z">
              <w:rPr>
                <w:b w:val="0"/>
                <w:bCs w:val="0"/>
                <w:color w:val="0000FF"/>
                <w:u w:val="single"/>
                <w:lang w:eastAsia="zh-CN"/>
              </w:rPr>
            </w:rPrChange>
          </w:rPr>
          <w:t>1</w:t>
        </w:r>
      </w:ins>
      <w:ins w:id="534" w:author="USER" w:date="2019-01-29T15:42:00Z">
        <w:r w:rsidRPr="003A53CF">
          <w:rPr>
            <w:rFonts w:ascii="华文细黑" w:eastAsia="华文细黑" w:hAnsi="华文细黑" w:cs="Arial" w:hint="eastAsia"/>
            <w:color w:val="000000"/>
            <w:lang w:eastAsia="zh-CN"/>
            <w:rPrChange w:id="535" w:author="USER" w:date="2019-01-29T15:42:00Z">
              <w:rPr>
                <w:rFonts w:hint="eastAsia"/>
                <w:b w:val="0"/>
                <w:bCs w:val="0"/>
                <w:color w:val="0000FF"/>
                <w:u w:val="single"/>
                <w:lang w:eastAsia="zh-CN"/>
              </w:rPr>
            </w:rPrChange>
          </w:rPr>
          <w:t>。</w:t>
        </w:r>
      </w:ins>
    </w:p>
    <w:p w:rsidR="00EF5A03" w:rsidRDefault="00EF5A03" w:rsidP="00E90DDB">
      <w:pPr>
        <w:pStyle w:val="1"/>
        <w:rPr>
          <w:lang w:val="en-US" w:eastAsia="zh-CN"/>
        </w:rPr>
      </w:pPr>
      <w:bookmarkStart w:id="536" w:name="_Toc2672554"/>
      <w:r>
        <w:rPr>
          <w:rFonts w:hint="eastAsia"/>
          <w:lang w:val="en-US"/>
        </w:rPr>
        <w:lastRenderedPageBreak/>
        <w:t>行情文件</w:t>
      </w:r>
      <w:r>
        <w:rPr>
          <w:rFonts w:hint="eastAsia"/>
          <w:lang w:val="en-US" w:eastAsia="zh-CN"/>
        </w:rPr>
        <w:t>接口</w:t>
      </w:r>
      <w:r w:rsidRPr="00B30B9F">
        <w:rPr>
          <w:rFonts w:hint="eastAsia"/>
          <w:lang w:val="en-US" w:eastAsia="zh-CN"/>
        </w:rPr>
        <w:t>mktdt01</w:t>
      </w:r>
      <w:r w:rsidRPr="00B30B9F">
        <w:rPr>
          <w:lang w:val="en-US" w:eastAsia="zh-CN"/>
        </w:rPr>
        <w:t>.txt</w:t>
      </w:r>
      <w:bookmarkEnd w:id="159"/>
      <w:bookmarkEnd w:id="536"/>
    </w:p>
    <w:tbl>
      <w:tblPr>
        <w:tblW w:w="8538" w:type="dxa"/>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mktdt01</w:t>
            </w:r>
            <w:r w:rsidRPr="00AC3853">
              <w:rPr>
                <w:b/>
              </w:rPr>
              <w:t>.txt</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lang w:eastAsia="zh-CN"/>
              </w:rPr>
            </w:pPr>
            <w:r>
              <w:rPr>
                <w:rFonts w:hint="eastAsia"/>
                <w:b/>
                <w:lang w:eastAsia="zh-CN"/>
              </w:rPr>
              <w:t>行情</w:t>
            </w:r>
            <w:r w:rsidRPr="00AC3853">
              <w:rPr>
                <w:rFonts w:hint="eastAsia"/>
                <w:b/>
              </w:rPr>
              <w:t>文件</w:t>
            </w:r>
            <w:r w:rsidRPr="00AC3853">
              <w:rPr>
                <w:b/>
              </w:rPr>
              <w:t>接口</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rPr>
            </w:pPr>
            <w:r>
              <w:rPr>
                <w:b/>
              </w:rPr>
              <w:t>描述：</w:t>
            </w:r>
          </w:p>
          <w:p w:rsidR="00EF5A03" w:rsidRDefault="00EF5A03" w:rsidP="004B7012">
            <w:pPr>
              <w:pStyle w:val="WinDescr"/>
              <w:keepNext/>
              <w:rPr>
                <w:lang w:eastAsia="zh-CN"/>
              </w:rPr>
            </w:pPr>
            <w:r w:rsidRPr="00AC3853">
              <w:t>本文件为</w:t>
            </w:r>
            <w:r>
              <w:rPr>
                <w:rFonts w:hint="eastAsia"/>
                <w:lang w:eastAsia="zh-CN"/>
              </w:rPr>
              <w:t>行情文件接口</w:t>
            </w:r>
            <w:r w:rsidRPr="00AC3853">
              <w:t>。</w:t>
            </w:r>
            <w:r>
              <w:rPr>
                <w:rFonts w:hint="eastAsia"/>
                <w:lang w:eastAsia="zh-CN"/>
              </w:rPr>
              <w:t>对于综合业务平台，行情文件名为</w:t>
            </w:r>
            <w:r>
              <w:rPr>
                <w:rFonts w:hint="eastAsia"/>
                <w:lang w:eastAsia="zh-CN"/>
              </w:rPr>
              <w:t>mktdt01.txt</w:t>
            </w:r>
            <w:r>
              <w:rPr>
                <w:rFonts w:hint="eastAsia"/>
                <w:lang w:eastAsia="zh-CN"/>
              </w:rPr>
              <w:t>，当日</w:t>
            </w:r>
            <w:r w:rsidRPr="00AC3853">
              <w:t>开市前</w:t>
            </w:r>
            <w:r>
              <w:rPr>
                <w:rFonts w:hint="eastAsia"/>
                <w:lang w:eastAsia="zh-CN"/>
              </w:rPr>
              <w:t>至交易结束期间，</w:t>
            </w:r>
            <w:r w:rsidRPr="00AC3853">
              <w:rPr>
                <w:rFonts w:hint="eastAsia"/>
              </w:rPr>
              <w:t>通过单向卫星</w:t>
            </w:r>
            <w:r>
              <w:rPr>
                <w:rFonts w:hint="eastAsia"/>
                <w:lang w:eastAsia="zh-CN"/>
              </w:rPr>
              <w:t>实时</w:t>
            </w:r>
            <w:r w:rsidRPr="00AC3853">
              <w:t>发</w:t>
            </w:r>
            <w:r w:rsidRPr="008B0823">
              <w:t>送。</w:t>
            </w:r>
          </w:p>
          <w:p w:rsidR="00EF5A03" w:rsidRDefault="00EF5A03" w:rsidP="004B7012">
            <w:pPr>
              <w:pStyle w:val="WinDescr"/>
              <w:keepNext/>
              <w:rPr>
                <w:lang w:eastAsia="zh-CN"/>
              </w:rPr>
            </w:pPr>
            <w:r>
              <w:rPr>
                <w:rFonts w:hint="eastAsia"/>
                <w:lang w:eastAsia="zh-CN"/>
              </w:rPr>
              <w:t>行情文件为文本</w:t>
            </w:r>
            <w:r>
              <w:rPr>
                <w:rFonts w:hint="eastAsia"/>
                <w:lang w:eastAsia="zh-CN"/>
              </w:rPr>
              <w:t>txt</w:t>
            </w:r>
            <w:r>
              <w:rPr>
                <w:rFonts w:hint="eastAsia"/>
                <w:lang w:eastAsia="zh-CN"/>
              </w:rPr>
              <w:t>文件，格式约定如下：</w:t>
            </w:r>
          </w:p>
          <w:p w:rsidR="00EF5A03" w:rsidRDefault="00EF5A03" w:rsidP="004B7012">
            <w:pPr>
              <w:pStyle w:val="WinDescr"/>
              <w:keepNext/>
              <w:rPr>
                <w:lang w:eastAsia="zh-CN"/>
              </w:rPr>
            </w:pPr>
            <w:r w:rsidRPr="00FA7485">
              <w:rPr>
                <w:rFonts w:hint="eastAsia"/>
              </w:rPr>
              <w:t>（一）</w:t>
            </w:r>
            <w:r w:rsidRPr="00FA7485">
              <w:t>竖线</w:t>
            </w:r>
            <w:r w:rsidRPr="00FA7485">
              <w:t>('|')</w:t>
            </w:r>
            <w:r w:rsidRPr="00FA7485">
              <w:t>为字段间分隔符</w:t>
            </w:r>
            <w:r>
              <w:rPr>
                <w:rFonts w:hint="eastAsia"/>
                <w:lang w:eastAsia="zh-CN"/>
              </w:rPr>
              <w:t>，字段数据内容不应含有分隔符；</w:t>
            </w:r>
          </w:p>
          <w:p w:rsidR="00EF5A03" w:rsidRDefault="00EF5A03" w:rsidP="004B7012">
            <w:pPr>
              <w:pStyle w:val="WinDescr"/>
              <w:keepNext/>
              <w:rPr>
                <w:lang w:eastAsia="zh-CN"/>
              </w:rPr>
            </w:pPr>
            <w:r>
              <w:rPr>
                <w:rFonts w:hint="eastAsia"/>
              </w:rPr>
              <w:t>（</w:t>
            </w:r>
            <w:r>
              <w:rPr>
                <w:rFonts w:hint="eastAsia"/>
                <w:lang w:eastAsia="zh-CN"/>
              </w:rPr>
              <w:t>二</w:t>
            </w:r>
            <w:r w:rsidRPr="00FA7485">
              <w:rPr>
                <w:rFonts w:hint="eastAsia"/>
              </w:rPr>
              <w:t>）</w:t>
            </w:r>
            <w:r w:rsidRPr="00FA7485">
              <w:t>竖线</w:t>
            </w:r>
            <w:r w:rsidRPr="00FA7485">
              <w:t>('|')</w:t>
            </w:r>
            <w:r w:rsidRPr="00FA7485">
              <w:t>不应用在每条记录的开头和结尾</w:t>
            </w:r>
            <w:r>
              <w:rPr>
                <w:rFonts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三</w:t>
            </w:r>
            <w:r w:rsidRPr="00FA7485">
              <w:rPr>
                <w:rFonts w:hint="eastAsia"/>
              </w:rPr>
              <w:t>）</w:t>
            </w:r>
            <w:r w:rsidRPr="00FA7485">
              <w:t>各字段均为一个遵循格式定义的字符串</w:t>
            </w:r>
            <w:r>
              <w:rPr>
                <w:rFonts w:hint="eastAsia"/>
                <w:lang w:eastAsia="zh-CN"/>
              </w:rPr>
              <w:t>，字段间</w:t>
            </w:r>
            <w:r w:rsidRPr="00285708">
              <w:rPr>
                <w:rFonts w:cs="Arial" w:hint="eastAsia"/>
              </w:rPr>
              <w:t>有</w:t>
            </w:r>
            <w:r>
              <w:rPr>
                <w:rFonts w:cs="Arial" w:hint="eastAsia"/>
              </w:rPr>
              <w:t>严格前后</w:t>
            </w:r>
            <w:r w:rsidRPr="00285708">
              <w:rPr>
                <w:rFonts w:cs="Arial" w:hint="eastAsia"/>
              </w:rPr>
              <w:t>顺序</w:t>
            </w:r>
            <w:r>
              <w:rPr>
                <w:rFonts w:cs="Arial"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四</w:t>
            </w:r>
            <w:r w:rsidRPr="00FA7485">
              <w:rPr>
                <w:rFonts w:hint="eastAsia"/>
              </w:rPr>
              <w:t>）</w:t>
            </w:r>
            <w:r w:rsidRPr="00285708">
              <w:rPr>
                <w:rFonts w:cs="Arial" w:hint="eastAsia"/>
              </w:rPr>
              <w:t>字段</w:t>
            </w:r>
            <w:r>
              <w:rPr>
                <w:rFonts w:cs="Arial" w:hint="eastAsia"/>
                <w:lang w:eastAsia="zh-CN"/>
              </w:rPr>
              <w:t>定</w:t>
            </w:r>
            <w:r w:rsidRPr="00285708">
              <w:rPr>
                <w:rFonts w:cs="Arial" w:hint="eastAsia"/>
              </w:rPr>
              <w:t>长</w:t>
            </w:r>
            <w:r>
              <w:rPr>
                <w:rFonts w:cs="Arial" w:hint="eastAsia"/>
                <w:lang w:eastAsia="zh-CN"/>
              </w:rPr>
              <w:t>，字段</w:t>
            </w:r>
            <w:r w:rsidRPr="00FA7485">
              <w:t>格式</w:t>
            </w:r>
            <w:r>
              <w:rPr>
                <w:rFonts w:cs="Arial" w:hint="eastAsia"/>
                <w:lang w:eastAsia="zh-CN"/>
              </w:rPr>
              <w:t>定义约定了长度和精度；</w:t>
            </w:r>
            <w:r w:rsidRPr="00FA7485">
              <w:t>字符型字段以</w:t>
            </w:r>
            <w:r w:rsidRPr="00FA7485">
              <w:t>CX</w:t>
            </w:r>
            <w:r w:rsidRPr="00FA7485">
              <w:t>格式表示，其中</w:t>
            </w:r>
            <w:r w:rsidRPr="00FA7485">
              <w:t>X</w:t>
            </w:r>
            <w:r w:rsidRPr="00FA7485">
              <w:t>代表字符串长度</w:t>
            </w:r>
            <w:r>
              <w:rPr>
                <w:rFonts w:hint="eastAsia"/>
                <w:lang w:eastAsia="zh-CN"/>
              </w:rPr>
              <w:t>，</w:t>
            </w:r>
            <w:r w:rsidRPr="00FA7485">
              <w:t>不足部分左对齐，右补空格</w:t>
            </w:r>
            <w:r>
              <w:rPr>
                <w:rFonts w:hint="eastAsia"/>
                <w:lang w:eastAsia="zh-CN"/>
              </w:rPr>
              <w:t>；</w:t>
            </w:r>
            <w:r w:rsidRPr="00FA7485">
              <w:t>整数数字型字段以</w:t>
            </w:r>
            <w:r w:rsidRPr="00FA7485">
              <w:t>NX</w:t>
            </w:r>
            <w:r w:rsidRPr="00FA7485">
              <w:t>格式表示，其中</w:t>
            </w:r>
            <w:r w:rsidRPr="00FA7485">
              <w:t>X</w:t>
            </w:r>
            <w:r w:rsidRPr="00FA7485">
              <w:t>代表数字型字符串长度</w:t>
            </w:r>
            <w:r>
              <w:rPr>
                <w:rFonts w:hint="eastAsia"/>
                <w:lang w:eastAsia="zh-CN"/>
              </w:rPr>
              <w:t>，</w:t>
            </w:r>
            <w:r w:rsidRPr="00FA7485">
              <w:t>不足部分右对齐，左补空格</w:t>
            </w:r>
            <w:r>
              <w:rPr>
                <w:rFonts w:hint="eastAsia"/>
                <w:lang w:eastAsia="zh-CN"/>
              </w:rPr>
              <w:t>；</w:t>
            </w:r>
            <w:r w:rsidRPr="00FA7485">
              <w:t>浮点数字型字段以</w:t>
            </w:r>
            <w:r w:rsidRPr="00FA7485">
              <w:t>NX (Y)</w:t>
            </w:r>
            <w:r w:rsidRPr="00FA7485">
              <w:t>格式表示，其中</w:t>
            </w:r>
            <w:r w:rsidRPr="00FA7485">
              <w:t>X</w:t>
            </w:r>
            <w:r w:rsidRPr="00FA7485">
              <w:t>代表数字型字符串总长度，</w:t>
            </w:r>
            <w:r w:rsidRPr="00FA7485">
              <w:t>Y</w:t>
            </w:r>
            <w:r w:rsidRPr="00FA7485">
              <w:t>代表小数位数</w:t>
            </w:r>
            <w:r>
              <w:rPr>
                <w:rFonts w:hint="eastAsia"/>
                <w:lang w:eastAsia="zh-CN"/>
              </w:rPr>
              <w:t>，</w:t>
            </w:r>
            <w:r w:rsidRPr="00FA7485">
              <w:t>X</w:t>
            </w:r>
            <w:r w:rsidRPr="00FA7485">
              <w:t>包括一位小数点</w:t>
            </w:r>
            <w:r>
              <w:rPr>
                <w:rFonts w:hint="eastAsia"/>
                <w:lang w:eastAsia="zh-CN"/>
              </w:rPr>
              <w:t>，整数部分最多不超过</w:t>
            </w:r>
            <w:r>
              <w:rPr>
                <w:rFonts w:hint="eastAsia"/>
                <w:lang w:eastAsia="zh-CN"/>
              </w:rPr>
              <w:t>X-Y-1</w:t>
            </w:r>
            <w:r>
              <w:rPr>
                <w:rFonts w:hint="eastAsia"/>
                <w:lang w:eastAsia="zh-CN"/>
              </w:rPr>
              <w:t>位，小数部分最多不超过</w:t>
            </w:r>
            <w:r>
              <w:rPr>
                <w:rFonts w:hint="eastAsia"/>
                <w:lang w:eastAsia="zh-CN"/>
              </w:rPr>
              <w:t>Y</w:t>
            </w:r>
            <w:r>
              <w:rPr>
                <w:rFonts w:hint="eastAsia"/>
                <w:lang w:eastAsia="zh-CN"/>
              </w:rPr>
              <w:t>位，</w:t>
            </w:r>
            <w:r w:rsidRPr="00FA7485">
              <w:t>不足部分右对齐，左补空格</w:t>
            </w:r>
            <w:r>
              <w:rPr>
                <w:rFonts w:cs="Arial" w:hint="eastAsia"/>
                <w:lang w:eastAsia="zh-CN"/>
              </w:rPr>
              <w:t>；</w:t>
            </w:r>
          </w:p>
          <w:p w:rsidR="00EF5A03" w:rsidRDefault="00EF5A03" w:rsidP="004B7012">
            <w:pPr>
              <w:pStyle w:val="WinDescr"/>
              <w:keepNext/>
              <w:rPr>
                <w:rFonts w:cs="Arial"/>
                <w:lang w:eastAsia="zh-CN"/>
              </w:rPr>
            </w:pPr>
            <w:r>
              <w:rPr>
                <w:rFonts w:hint="eastAsia"/>
              </w:rPr>
              <w:t>（</w:t>
            </w:r>
            <w:r>
              <w:rPr>
                <w:rFonts w:hint="eastAsia"/>
                <w:lang w:eastAsia="zh-CN"/>
              </w:rPr>
              <w:t>五</w:t>
            </w:r>
            <w:r w:rsidRPr="00FA7485">
              <w:rPr>
                <w:rFonts w:hint="eastAsia"/>
              </w:rPr>
              <w:t>）</w:t>
            </w:r>
            <w:r w:rsidRPr="00FA7485">
              <w:t>每行以二进制</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r w:rsidRPr="00FA7485">
              <w:t>最后一行也以</w:t>
            </w:r>
            <w:r w:rsidRPr="00FA7485">
              <w:t>0x</w:t>
            </w:r>
            <w:smartTag w:uri="urn:schemas-microsoft-com:office:smarttags" w:element="chmetcnv">
              <w:smartTagPr>
                <w:attr w:name="TCSC" w:val="0"/>
                <w:attr w:name="NumberType" w:val="1"/>
                <w:attr w:name="Negative" w:val="False"/>
                <w:attr w:name="HasSpace" w:val="False"/>
                <w:attr w:name="SourceValue" w:val="0"/>
                <w:attr w:name="UnitName" w:val="a"/>
              </w:smartTagPr>
              <w:r w:rsidRPr="00FA7485">
                <w:t>0A</w:t>
              </w:r>
            </w:smartTag>
            <w:r w:rsidRPr="00FA7485">
              <w:t>结束</w:t>
            </w:r>
            <w:r>
              <w:rPr>
                <w:rFonts w:hint="eastAsia"/>
                <w:lang w:eastAsia="zh-CN"/>
              </w:rPr>
              <w:t>。</w:t>
            </w:r>
          </w:p>
          <w:p w:rsidR="00EF5A03" w:rsidRDefault="00EF5A03" w:rsidP="004B7012">
            <w:pPr>
              <w:pStyle w:val="WinDescr"/>
              <w:keepNext/>
              <w:rPr>
                <w:lang w:eastAsia="zh-CN"/>
              </w:rPr>
            </w:pPr>
          </w:p>
          <w:p w:rsidR="00EF5A03" w:rsidRDefault="00EF5A03" w:rsidP="004B7012">
            <w:pPr>
              <w:pStyle w:val="WinDescr"/>
              <w:keepNext/>
              <w:rPr>
                <w:lang w:eastAsia="zh-CN"/>
              </w:rPr>
            </w:pPr>
            <w:r>
              <w:rPr>
                <w:rFonts w:hint="eastAsia"/>
                <w:lang w:eastAsia="zh-CN"/>
              </w:rPr>
              <w:t>文件描述：</w:t>
            </w:r>
          </w:p>
          <w:p w:rsidR="00EF5A03" w:rsidRDefault="00EF5A03" w:rsidP="004B7012">
            <w:pPr>
              <w:pStyle w:val="WinDescr"/>
              <w:keepNext/>
              <w:rPr>
                <w:lang w:eastAsia="zh-CN"/>
              </w:rPr>
            </w:pPr>
            <w:r>
              <w:rPr>
                <w:rFonts w:hint="eastAsia"/>
              </w:rPr>
              <w:t>（</w:t>
            </w:r>
            <w:r>
              <w:rPr>
                <w:rFonts w:hint="eastAsia"/>
                <w:lang w:eastAsia="zh-CN"/>
              </w:rPr>
              <w:t>一</w:t>
            </w:r>
            <w:r w:rsidRPr="00FA7485">
              <w:rPr>
                <w:rFonts w:hint="eastAsia"/>
              </w:rPr>
              <w:t>）</w:t>
            </w:r>
            <w:r>
              <w:rPr>
                <w:rFonts w:hint="eastAsia"/>
                <w:lang w:eastAsia="zh-CN"/>
              </w:rPr>
              <w:t>行情文件包含文件头、文件体、文件尾三个部分；</w:t>
            </w:r>
          </w:p>
          <w:p w:rsidR="00EF5A03" w:rsidRDefault="00EF5A03" w:rsidP="004B7012">
            <w:pPr>
              <w:pStyle w:val="WinDescr"/>
              <w:keepNext/>
              <w:rPr>
                <w:rFonts w:cs="Arial"/>
                <w:lang w:eastAsia="zh-CN"/>
              </w:rPr>
            </w:pPr>
            <w:r>
              <w:rPr>
                <w:rFonts w:hint="eastAsia"/>
              </w:rPr>
              <w:t>（</w:t>
            </w:r>
            <w:r>
              <w:rPr>
                <w:rFonts w:hint="eastAsia"/>
                <w:lang w:eastAsia="zh-CN"/>
              </w:rPr>
              <w:t>二</w:t>
            </w:r>
            <w:r w:rsidRPr="00FA7485">
              <w:rPr>
                <w:rFonts w:hint="eastAsia"/>
              </w:rPr>
              <w:t>）</w:t>
            </w:r>
            <w:r>
              <w:rPr>
                <w:rFonts w:hint="eastAsia"/>
                <w:lang w:eastAsia="zh-CN"/>
              </w:rPr>
              <w:t>注意行情文件可扩展性，文件</w:t>
            </w:r>
            <w:r w:rsidRPr="00285708">
              <w:rPr>
                <w:rFonts w:cs="Arial" w:hint="eastAsia"/>
              </w:rPr>
              <w:t>记录尾部可</w:t>
            </w:r>
            <w:r>
              <w:rPr>
                <w:rFonts w:cs="Arial" w:hint="eastAsia"/>
                <w:lang w:eastAsia="zh-CN"/>
              </w:rPr>
              <w:t>能随时增加</w:t>
            </w:r>
            <w:r w:rsidRPr="00285708">
              <w:rPr>
                <w:rFonts w:cs="Arial" w:hint="eastAsia"/>
              </w:rPr>
              <w:t>扩展字段，接收处理方</w:t>
            </w:r>
            <w:r>
              <w:rPr>
                <w:rFonts w:cs="Arial" w:hint="eastAsia"/>
                <w:lang w:eastAsia="zh-CN"/>
              </w:rPr>
              <w:t>应</w:t>
            </w:r>
            <w:r w:rsidRPr="00285708">
              <w:rPr>
                <w:rFonts w:cs="Arial" w:hint="eastAsia"/>
              </w:rPr>
              <w:t>能向下兼容处理，即</w:t>
            </w:r>
            <w:r>
              <w:rPr>
                <w:rFonts w:cs="Arial" w:hint="eastAsia"/>
                <w:lang w:eastAsia="zh-CN"/>
              </w:rPr>
              <w:t>增加</w:t>
            </w:r>
            <w:r w:rsidRPr="00285708">
              <w:rPr>
                <w:rFonts w:cs="Arial" w:hint="eastAsia"/>
              </w:rPr>
              <w:t>扩展字段后</w:t>
            </w:r>
            <w:r>
              <w:rPr>
                <w:rFonts w:cs="Arial" w:hint="eastAsia"/>
                <w:lang w:eastAsia="zh-CN"/>
              </w:rPr>
              <w:t>，对新增字段无需识别处理的</w:t>
            </w:r>
            <w:r w:rsidRPr="00285708">
              <w:rPr>
                <w:rFonts w:cs="Arial" w:hint="eastAsia"/>
              </w:rPr>
              <w:t>用户</w:t>
            </w:r>
            <w:r>
              <w:rPr>
                <w:rFonts w:cs="Arial" w:hint="eastAsia"/>
                <w:lang w:eastAsia="zh-CN"/>
              </w:rPr>
              <w:t>，不需要升级系统；</w:t>
            </w:r>
          </w:p>
          <w:p w:rsidR="00EF5A03" w:rsidRPr="00191CC7" w:rsidRDefault="00EF5A03" w:rsidP="004B7012">
            <w:pPr>
              <w:pStyle w:val="WinDescr"/>
              <w:keepNext/>
              <w:rPr>
                <w:lang w:eastAsia="zh-CN"/>
              </w:rPr>
            </w:pPr>
            <w:r>
              <w:rPr>
                <w:rFonts w:cs="Arial" w:hint="eastAsia"/>
                <w:lang w:eastAsia="zh-CN"/>
              </w:rPr>
              <w:t>（三）文件体中，对于不同的行情数据类型，分别定义记录格式，</w:t>
            </w:r>
            <w:r w:rsidRPr="00285708">
              <w:rPr>
                <w:rFonts w:cs="Arial" w:hint="eastAsia"/>
              </w:rPr>
              <w:t>接收处理方</w:t>
            </w:r>
            <w:r>
              <w:rPr>
                <w:rFonts w:cs="Arial" w:hint="eastAsia"/>
                <w:lang w:eastAsia="zh-CN"/>
              </w:rPr>
              <w:t>应</w:t>
            </w:r>
            <w:r w:rsidRPr="00285708">
              <w:rPr>
                <w:rFonts w:cs="Arial" w:hint="eastAsia"/>
              </w:rPr>
              <w:t>能</w:t>
            </w:r>
            <w:r>
              <w:rPr>
                <w:rFonts w:cs="Arial" w:hint="eastAsia"/>
                <w:lang w:eastAsia="zh-CN"/>
              </w:rPr>
              <w:t>根据行情数据类型识别处理；</w:t>
            </w:r>
          </w:p>
          <w:p w:rsidR="00EF5A03" w:rsidRDefault="00EF5A03" w:rsidP="004B7012">
            <w:pPr>
              <w:pStyle w:val="WinDescr"/>
              <w:keepNext/>
              <w:rPr>
                <w:lang w:eastAsia="zh-CN"/>
              </w:rPr>
            </w:pPr>
            <w:r w:rsidRPr="00FA7485">
              <w:rPr>
                <w:rFonts w:hint="eastAsia"/>
              </w:rPr>
              <w:t>（</w:t>
            </w:r>
            <w:r>
              <w:rPr>
                <w:rFonts w:hint="eastAsia"/>
                <w:lang w:eastAsia="zh-CN"/>
              </w:rPr>
              <w:t>四</w:t>
            </w:r>
            <w:r w:rsidRPr="00FA7485">
              <w:rPr>
                <w:rFonts w:hint="eastAsia"/>
              </w:rPr>
              <w:t>）</w:t>
            </w:r>
            <w:r>
              <w:rPr>
                <w:rFonts w:hint="eastAsia"/>
                <w:lang w:eastAsia="zh-CN"/>
              </w:rPr>
              <w:t>文件体记录按</w:t>
            </w:r>
            <w:r>
              <w:rPr>
                <w:rFonts w:cs="Arial" w:hint="eastAsia"/>
                <w:lang w:eastAsia="zh-CN"/>
              </w:rPr>
              <w:t>行情数据类型</w:t>
            </w:r>
            <w:r>
              <w:rPr>
                <w:rFonts w:hint="eastAsia"/>
                <w:lang w:eastAsia="zh-CN"/>
              </w:rPr>
              <w:t>递增，同一行情数据类型按证券代码递增；</w:t>
            </w:r>
          </w:p>
          <w:p w:rsidR="00EF5A03" w:rsidRDefault="00EF5A03" w:rsidP="004B7012">
            <w:pPr>
              <w:pStyle w:val="WinDescr"/>
              <w:keepNext/>
              <w:rPr>
                <w:lang w:val="en-US" w:eastAsia="zh-CN"/>
              </w:rPr>
            </w:pPr>
            <w:r>
              <w:rPr>
                <w:rFonts w:hint="eastAsia"/>
              </w:rPr>
              <w:t>（</w:t>
            </w:r>
            <w:r>
              <w:rPr>
                <w:rFonts w:hint="eastAsia"/>
                <w:lang w:eastAsia="zh-CN"/>
              </w:rPr>
              <w:t>五</w:t>
            </w:r>
            <w:r w:rsidRPr="00FA7485">
              <w:rPr>
                <w:rFonts w:hint="eastAsia"/>
              </w:rPr>
              <w:t>）</w:t>
            </w:r>
            <w:r>
              <w:rPr>
                <w:lang w:val="en-US"/>
              </w:rPr>
              <w:t>对于暂停上市的股票，文件中不包含该股票的记录。对于未开始上市交易的产品，文件中不包含该产品的记录。对于</w:t>
            </w:r>
            <w:r>
              <w:rPr>
                <w:rFonts w:hint="eastAsia"/>
                <w:lang w:val="en-US" w:eastAsia="zh-CN"/>
              </w:rPr>
              <w:t>摘牌后</w:t>
            </w:r>
            <w:r>
              <w:rPr>
                <w:lang w:val="en-US"/>
              </w:rPr>
              <w:t>的产品，文件中不包含该产品的记录</w:t>
            </w:r>
            <w:r>
              <w:rPr>
                <w:rFonts w:hint="eastAsia"/>
                <w:lang w:val="en-US" w:eastAsia="zh-CN"/>
              </w:rPr>
              <w:t>；</w:t>
            </w:r>
          </w:p>
          <w:p w:rsidR="00EF5A03" w:rsidRDefault="00EF5A03" w:rsidP="004B7012">
            <w:pPr>
              <w:pStyle w:val="WinDescr"/>
              <w:keepNext/>
              <w:rPr>
                <w:lang w:eastAsia="zh-CN"/>
              </w:rPr>
            </w:pPr>
            <w:r>
              <w:rPr>
                <w:rFonts w:hint="eastAsia"/>
              </w:rPr>
              <w:t>（</w:t>
            </w:r>
            <w:r>
              <w:rPr>
                <w:rFonts w:hint="eastAsia"/>
                <w:lang w:eastAsia="zh-CN"/>
              </w:rPr>
              <w:t>六</w:t>
            </w:r>
            <w:r w:rsidRPr="00FA7485">
              <w:rPr>
                <w:rFonts w:hint="eastAsia"/>
              </w:rPr>
              <w:t>）</w:t>
            </w:r>
            <w:r>
              <w:rPr>
                <w:rFonts w:hint="eastAsia"/>
                <w:lang w:eastAsia="zh-CN"/>
              </w:rPr>
              <w:t>如文件中数值字段取值超过约定格式最大值，取最大值，如</w:t>
            </w:r>
            <w:r>
              <w:rPr>
                <w:rFonts w:hint="eastAsia"/>
                <w:lang w:eastAsia="zh-CN"/>
              </w:rPr>
              <w:t>N10</w:t>
            </w:r>
            <w:r>
              <w:rPr>
                <w:rFonts w:hint="eastAsia"/>
                <w:lang w:eastAsia="zh-CN"/>
              </w:rPr>
              <w:t>取</w:t>
            </w:r>
            <w:r>
              <w:rPr>
                <w:rFonts w:hint="eastAsia"/>
                <w:lang w:eastAsia="zh-CN"/>
              </w:rPr>
              <w:t>9999999999</w:t>
            </w:r>
            <w:r>
              <w:rPr>
                <w:rFonts w:hint="eastAsia"/>
                <w:lang w:eastAsia="zh-CN"/>
              </w:rPr>
              <w:t>；</w:t>
            </w:r>
          </w:p>
          <w:p w:rsidR="00EF5A03" w:rsidRDefault="00EF5A03" w:rsidP="004B7012">
            <w:pPr>
              <w:pStyle w:val="WinDescr"/>
              <w:keepNext/>
              <w:rPr>
                <w:lang w:val="en-US" w:eastAsia="zh-CN"/>
              </w:rPr>
            </w:pPr>
            <w:r>
              <w:rPr>
                <w:rFonts w:hint="eastAsia"/>
              </w:rPr>
              <w:t>（</w:t>
            </w:r>
            <w:r>
              <w:rPr>
                <w:rFonts w:hint="eastAsia"/>
                <w:lang w:eastAsia="zh-CN"/>
              </w:rPr>
              <w:t>七</w:t>
            </w:r>
            <w:r w:rsidRPr="00FA7485">
              <w:rPr>
                <w:rFonts w:hint="eastAsia"/>
              </w:rPr>
              <w:t>）</w:t>
            </w:r>
            <w:r>
              <w:rPr>
                <w:lang w:val="en-US"/>
              </w:rPr>
              <w:t>前收盘价格，在开市之前即行发布。在开盘集合竞价之后的短暂休市和中午休市期间同样揭示各档买卖价格数量等全部信息</w:t>
            </w:r>
            <w:r>
              <w:rPr>
                <w:rFonts w:hint="eastAsia"/>
                <w:lang w:val="en-US" w:eastAsia="zh-CN"/>
              </w:rPr>
              <w:t>；</w:t>
            </w:r>
          </w:p>
          <w:p w:rsidR="00EF5A03" w:rsidRDefault="00EF5A03" w:rsidP="004B7012">
            <w:pPr>
              <w:pStyle w:val="WinDescr"/>
              <w:keepNext/>
              <w:rPr>
                <w:lang w:val="en-US" w:eastAsia="zh-CN"/>
              </w:rPr>
            </w:pPr>
            <w:r>
              <w:rPr>
                <w:rFonts w:hint="eastAsia"/>
              </w:rPr>
              <w:t>（</w:t>
            </w:r>
            <w:r>
              <w:rPr>
                <w:rFonts w:hint="eastAsia"/>
                <w:lang w:eastAsia="zh-CN"/>
              </w:rPr>
              <w:t>八</w:t>
            </w:r>
            <w:r w:rsidRPr="00FA7485">
              <w:rPr>
                <w:rFonts w:hint="eastAsia"/>
              </w:rPr>
              <w:t>）</w:t>
            </w:r>
            <w:r>
              <w:rPr>
                <w:rFonts w:hint="eastAsia"/>
                <w:lang w:val="en-US" w:eastAsia="zh-CN"/>
              </w:rPr>
              <w:t>对于价格、金额数据，</w:t>
            </w:r>
            <w:r>
              <w:rPr>
                <w:lang w:val="en-US"/>
              </w:rPr>
              <w:t>单位为人民币元</w:t>
            </w:r>
            <w:r>
              <w:rPr>
                <w:rFonts w:hint="eastAsia"/>
                <w:lang w:val="en-US" w:eastAsia="zh-CN"/>
              </w:rPr>
              <w:t>。对于数量数据，</w:t>
            </w:r>
            <w:r>
              <w:rPr>
                <w:lang w:val="en-US"/>
              </w:rPr>
              <w:t>单位对股票为股，基金为份，债券与回购为手</w:t>
            </w:r>
            <w:r>
              <w:rPr>
                <w:rFonts w:hint="eastAsia"/>
                <w:lang w:val="en-US" w:eastAsia="zh-CN"/>
              </w:rPr>
              <w:t>；</w:t>
            </w:r>
          </w:p>
          <w:p w:rsidR="00EF5A03" w:rsidRDefault="00EF5A03" w:rsidP="004B7012">
            <w:pPr>
              <w:pStyle w:val="WinDescr"/>
              <w:keepNext/>
              <w:rPr>
                <w:lang w:val="en-US" w:eastAsia="zh-CN"/>
              </w:rPr>
            </w:pPr>
            <w:r>
              <w:rPr>
                <w:rFonts w:hint="eastAsia"/>
              </w:rPr>
              <w:t>（</w:t>
            </w:r>
            <w:r>
              <w:rPr>
                <w:rFonts w:hint="eastAsia"/>
                <w:lang w:eastAsia="zh-CN"/>
              </w:rPr>
              <w:t>九</w:t>
            </w:r>
            <w:r w:rsidRPr="00FA7485">
              <w:rPr>
                <w:rFonts w:hint="eastAsia"/>
              </w:rPr>
              <w:t>）</w:t>
            </w:r>
            <w:r w:rsidRPr="00F83930">
              <w:rPr>
                <w:lang w:val="en-US"/>
              </w:rPr>
              <w:t>在集合竞价时段内，当前买入价和当前卖出价中同时为虚拟开盘参考价格，</w:t>
            </w:r>
            <w:r>
              <w:rPr>
                <w:rFonts w:hint="eastAsia"/>
                <w:lang w:val="en-US" w:eastAsia="zh-CN"/>
              </w:rPr>
              <w:t>即</w:t>
            </w:r>
            <w:r w:rsidRPr="00F83930">
              <w:rPr>
                <w:lang w:val="en-US"/>
              </w:rPr>
              <w:t>根据集合竞价算法计算得出</w:t>
            </w:r>
            <w:r>
              <w:rPr>
                <w:rFonts w:hint="eastAsia"/>
                <w:lang w:val="en-US" w:eastAsia="zh-CN"/>
              </w:rPr>
              <w:t>的</w:t>
            </w:r>
            <w:r w:rsidRPr="00F83930">
              <w:rPr>
                <w:lang w:val="en-US"/>
              </w:rPr>
              <w:t>虚拟撮合</w:t>
            </w:r>
            <w:r>
              <w:rPr>
                <w:lang w:val="en-US"/>
              </w:rPr>
              <w:t>价格。同时</w:t>
            </w:r>
            <w:r>
              <w:rPr>
                <w:rFonts w:ascii="宋体" w:hAnsi="宋体" w:cs="Arial" w:hint="eastAsia"/>
                <w:lang w:eastAsia="zh-CN"/>
              </w:rPr>
              <w:t>申</w:t>
            </w:r>
            <w:r>
              <w:rPr>
                <w:lang w:val="en-US"/>
              </w:rPr>
              <w:t>买量一和</w:t>
            </w:r>
            <w:r>
              <w:rPr>
                <w:rFonts w:ascii="宋体" w:hAnsi="宋体" w:cs="Arial" w:hint="eastAsia"/>
                <w:lang w:eastAsia="zh-CN"/>
              </w:rPr>
              <w:t>申</w:t>
            </w:r>
            <w:r>
              <w:rPr>
                <w:lang w:val="en-US"/>
              </w:rPr>
              <w:t>卖量一为行情发布时刻的虚拟匹配量。</w:t>
            </w:r>
            <w:r>
              <w:rPr>
                <w:rFonts w:ascii="宋体" w:hAnsi="宋体" w:cs="Arial" w:hint="eastAsia"/>
                <w:lang w:eastAsia="zh-CN"/>
              </w:rPr>
              <w:t>申</w:t>
            </w:r>
            <w:r>
              <w:rPr>
                <w:lang w:val="en-US"/>
              </w:rPr>
              <w:lastRenderedPageBreak/>
              <w:t>买量二为行情发布时刻的买方虚拟未匹配量。</w:t>
            </w:r>
            <w:r>
              <w:rPr>
                <w:rFonts w:ascii="宋体" w:hAnsi="宋体" w:cs="Arial" w:hint="eastAsia"/>
                <w:lang w:eastAsia="zh-CN"/>
              </w:rPr>
              <w:t>申</w:t>
            </w:r>
            <w:r>
              <w:rPr>
                <w:lang w:val="en-US"/>
              </w:rPr>
              <w:t>卖量二为行情发布时刻的卖方虚拟未匹配量</w:t>
            </w:r>
            <w:r>
              <w:rPr>
                <w:rFonts w:hint="eastAsia"/>
                <w:lang w:val="en-US" w:eastAsia="zh-CN"/>
              </w:rPr>
              <w:t>；</w:t>
            </w:r>
          </w:p>
          <w:p w:rsidR="00EF5A03" w:rsidRPr="00C55BF5" w:rsidRDefault="00EF5A03" w:rsidP="004B7012">
            <w:pPr>
              <w:pStyle w:val="WinDescr"/>
              <w:keepNext/>
              <w:rPr>
                <w:lang w:eastAsia="zh-CN"/>
              </w:rPr>
            </w:pPr>
            <w:r>
              <w:rPr>
                <w:rFonts w:hint="eastAsia"/>
              </w:rPr>
              <w:t>（</w:t>
            </w:r>
            <w:r>
              <w:rPr>
                <w:rFonts w:hint="eastAsia"/>
                <w:lang w:eastAsia="zh-CN"/>
              </w:rPr>
              <w:t>十</w:t>
            </w:r>
            <w:r w:rsidRPr="00FA7485">
              <w:rPr>
                <w:rFonts w:hint="eastAsia"/>
              </w:rPr>
              <w:t>）</w:t>
            </w:r>
            <w:r>
              <w:rPr>
                <w:rFonts w:hint="eastAsia"/>
                <w:lang w:eastAsia="zh-CN"/>
              </w:rPr>
              <w:t>字段无意义或无该字段行情</w:t>
            </w:r>
            <w:r w:rsidRPr="00C55BF5">
              <w:rPr>
                <w:rFonts w:hint="eastAsia"/>
                <w:lang w:eastAsia="zh-CN"/>
              </w:rPr>
              <w:t>数据时，</w:t>
            </w:r>
            <w:r w:rsidRPr="00C55BF5">
              <w:rPr>
                <w:rFonts w:ascii="宋体" w:hAnsi="宋体" w:hint="eastAsia"/>
              </w:rPr>
              <w:t>字符填空格，数值填</w:t>
            </w:r>
            <w:r w:rsidRPr="00C55BF5">
              <w:t>0</w:t>
            </w:r>
            <w:r w:rsidRPr="00C55BF5">
              <w:rPr>
                <w:rFonts w:hint="eastAsia"/>
                <w:lang w:eastAsia="zh-CN"/>
              </w:rPr>
              <w:t>；</w:t>
            </w:r>
          </w:p>
          <w:p w:rsidR="00EF5A03" w:rsidRDefault="00EF5A03" w:rsidP="004B7012">
            <w:pPr>
              <w:pStyle w:val="WinDescrLeft"/>
              <w:rPr>
                <w:lang w:eastAsia="zh-CN"/>
              </w:rPr>
            </w:pPr>
            <w:r>
              <w:rPr>
                <w:rFonts w:hint="eastAsia"/>
                <w:lang w:val="en-US" w:eastAsia="zh-CN"/>
              </w:rPr>
              <w:t>（十一）</w:t>
            </w:r>
            <w:r w:rsidRPr="00501B79">
              <w:rPr>
                <w:rFonts w:hint="eastAsia"/>
                <w:lang w:val="en-US"/>
              </w:rPr>
              <w:t>交易所</w:t>
            </w:r>
            <w:r>
              <w:rPr>
                <w:rFonts w:hint="eastAsia"/>
                <w:lang w:val="en-US" w:eastAsia="zh-CN"/>
              </w:rPr>
              <w:t>具体</w:t>
            </w:r>
            <w:r w:rsidRPr="00501B79">
              <w:rPr>
                <w:rFonts w:hint="eastAsia"/>
                <w:lang w:val="en-US"/>
              </w:rPr>
              <w:t>产品代码，参见相关发文通知</w:t>
            </w:r>
            <w:r>
              <w:rPr>
                <w:rFonts w:hint="eastAsia"/>
                <w:lang w:val="en-US" w:eastAsia="zh-CN"/>
              </w:rPr>
              <w:t>，并参考以上处理。</w:t>
            </w:r>
          </w:p>
        </w:tc>
      </w:tr>
    </w:tbl>
    <w:p w:rsidR="00EF5A03" w:rsidRDefault="00EF5A03" w:rsidP="00EF5A03">
      <w:pPr>
        <w:rPr>
          <w:lang w:eastAsia="zh-CN"/>
        </w:rPr>
      </w:pPr>
    </w:p>
    <w:p w:rsidR="00EF5A03" w:rsidRPr="00272E66" w:rsidRDefault="00EF5A03" w:rsidP="00E90DDB">
      <w:pPr>
        <w:pStyle w:val="2"/>
        <w:rPr>
          <w:bCs w:val="0"/>
          <w:lang w:eastAsia="zh-CN"/>
        </w:rPr>
      </w:pPr>
      <w:bookmarkStart w:id="537" w:name="_Toc359568009"/>
      <w:bookmarkStart w:id="538" w:name="_Toc2672555"/>
      <w:r w:rsidRPr="00272E66">
        <w:rPr>
          <w:rFonts w:hint="eastAsia"/>
          <w:bCs w:val="0"/>
          <w:lang w:eastAsia="zh-CN"/>
        </w:rPr>
        <w:t>结构描述</w:t>
      </w:r>
      <w:bookmarkEnd w:id="537"/>
      <w:bookmarkEnd w:id="538"/>
    </w:p>
    <w:p w:rsidR="00EF5A03" w:rsidRDefault="00EF5A03" w:rsidP="00EF5A03">
      <w:pPr>
        <w:rPr>
          <w:rFonts w:cs="Arial"/>
        </w:rPr>
      </w:pPr>
      <w:r>
        <w:rPr>
          <w:rFonts w:cs="Arial" w:hint="eastAsia"/>
        </w:rPr>
        <w:t>结构</w:t>
      </w:r>
      <w:r>
        <w:rPr>
          <w:rFonts w:cs="Arial" w:hint="eastAsia"/>
          <w:lang w:eastAsia="zh-CN"/>
        </w:rPr>
        <w:t>图如下</w:t>
      </w:r>
      <w:r>
        <w:rPr>
          <w:rFonts w:cs="Arial" w:hint="eastAsia"/>
        </w:rPr>
        <w:t>：</w:t>
      </w:r>
    </w:p>
    <w:p w:rsidR="00EF5A03" w:rsidRDefault="00EF5A03" w:rsidP="00EF5A03">
      <w:pPr>
        <w:rPr>
          <w:rFonts w:cs="Arial"/>
        </w:rPr>
      </w:pPr>
      <w:r>
        <w:rPr>
          <w:rFonts w:cs="Arial"/>
          <w:noProof/>
          <w:lang w:val="en-US" w:eastAsia="zh-CN"/>
        </w:rPr>
        <w:drawing>
          <wp:inline distT="0" distB="0" distL="0" distR="0">
            <wp:extent cx="5271643" cy="866775"/>
            <wp:effectExtent l="19050" t="0" r="24257" b="0"/>
            <wp:docPr id="12"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EF5A03" w:rsidRPr="00D129BF" w:rsidRDefault="00EF5A03" w:rsidP="00EF5A03">
      <w:pPr>
        <w:rPr>
          <w:rFonts w:cs="Arial"/>
        </w:rPr>
      </w:pPr>
      <w:r>
        <w:rPr>
          <w:rFonts w:cs="Arial" w:hint="eastAsia"/>
          <w:lang w:eastAsia="zh-CN"/>
        </w:rPr>
        <w:t>文件结构描述参考</w:t>
      </w:r>
      <w:r w:rsidRPr="00D129BF">
        <w:rPr>
          <w:rFonts w:cs="Arial" w:hint="eastAsia"/>
        </w:rPr>
        <w:t>：</w:t>
      </w:r>
    </w:p>
    <w:p w:rsidR="00EF5A03" w:rsidRPr="00606400" w:rsidRDefault="00EF5A03" w:rsidP="00EF5A03">
      <w:pPr>
        <w:kinsoku w:val="0"/>
        <w:overflowPunct w:val="0"/>
        <w:autoSpaceDE w:val="0"/>
        <w:autoSpaceDN w:val="0"/>
        <w:adjustRightInd w:val="0"/>
        <w:snapToGrid w:val="0"/>
        <w:textAlignment w:val="top"/>
        <w:rPr>
          <w:rFonts w:cs="Arial"/>
          <w:b/>
          <w:color w:val="E36C0A"/>
        </w:rPr>
      </w:pPr>
      <w:r w:rsidRPr="00606400">
        <w:rPr>
          <w:rFonts w:cs="Arial"/>
          <w:b/>
          <w:color w:val="E36C0A"/>
        </w:rPr>
        <w:t>BeginString</w:t>
      </w:r>
      <w:r>
        <w:rPr>
          <w:rFonts w:cs="Arial" w:hint="eastAsia"/>
          <w:b/>
          <w:color w:val="E36C0A"/>
        </w:rPr>
        <w:t>|Version</w:t>
      </w:r>
      <w:r w:rsidRPr="00606400">
        <w:rPr>
          <w:rFonts w:cs="Arial" w:hint="eastAsia"/>
          <w:b/>
          <w:color w:val="E36C0A"/>
        </w:rPr>
        <w:t>|</w:t>
      </w:r>
      <w:r w:rsidRPr="00606400">
        <w:rPr>
          <w:rFonts w:cs="Arial"/>
          <w:b/>
          <w:color w:val="E36C0A"/>
        </w:rPr>
        <w:t>BodyLength</w:t>
      </w:r>
      <w:r w:rsidRPr="00606400">
        <w:rPr>
          <w:rFonts w:cs="Arial" w:hint="eastAsia"/>
          <w:b/>
          <w:color w:val="E36C0A"/>
        </w:rPr>
        <w:t>|</w:t>
      </w:r>
      <w:hyperlink r:id="rId28" w:tgtFrame="tagFrame" w:history="1">
        <w:r w:rsidRPr="00606400">
          <w:rPr>
            <w:rFonts w:cs="Arial"/>
            <w:b/>
            <w:color w:val="E36C0A"/>
          </w:rPr>
          <w:t>TotNumTradeReports</w:t>
        </w:r>
      </w:hyperlink>
      <w:r>
        <w:rPr>
          <w:rFonts w:cs="Arial" w:hint="eastAsia"/>
          <w:b/>
          <w:color w:val="E36C0A"/>
          <w:lang w:eastAsia="zh-CN"/>
        </w:rPr>
        <w:t>|</w:t>
      </w:r>
      <w:r w:rsidRPr="001B0246">
        <w:rPr>
          <w:rFonts w:cs="Arial" w:hint="eastAsia"/>
          <w:b/>
          <w:color w:val="E36C0A"/>
        </w:rPr>
        <w:t>MDReportID</w:t>
      </w:r>
      <w:r w:rsidRPr="00606400">
        <w:rPr>
          <w:rFonts w:cs="Arial" w:hint="eastAsia"/>
          <w:b/>
          <w:color w:val="E36C0A"/>
        </w:rPr>
        <w:t>|</w:t>
      </w:r>
      <w:r>
        <w:rPr>
          <w:rFonts w:cs="Arial" w:hint="eastAsia"/>
          <w:b/>
          <w:color w:val="E36C0A"/>
          <w:lang w:eastAsia="zh-CN"/>
        </w:rPr>
        <w:t>SenderCompID|MD</w:t>
      </w:r>
      <w:r w:rsidRPr="00606400">
        <w:rPr>
          <w:rFonts w:cs="Arial"/>
          <w:b/>
          <w:color w:val="E36C0A"/>
        </w:rPr>
        <w:t>Time</w:t>
      </w:r>
      <w:r w:rsidRPr="00606400">
        <w:rPr>
          <w:rFonts w:cs="Arial" w:hint="eastAsia"/>
          <w:b/>
          <w:color w:val="E36C0A"/>
        </w:rPr>
        <w:t>|</w:t>
      </w:r>
      <w:r>
        <w:rPr>
          <w:rFonts w:cs="Arial" w:hint="eastAsia"/>
          <w:b/>
          <w:color w:val="E36C0A"/>
          <w:lang w:eastAsia="zh-CN"/>
        </w:rPr>
        <w:t>MDUpdateType|</w:t>
      </w:r>
      <w:r w:rsidRPr="00606400">
        <w:rPr>
          <w:rFonts w:cs="Arial" w:hint="eastAsia"/>
          <w:b/>
          <w:color w:val="E36C0A"/>
        </w:rPr>
        <w:t>MDSesStatus</w:t>
      </w:r>
    </w:p>
    <w:p w:rsidR="00EF5A03" w:rsidRPr="00606400" w:rsidRDefault="00EF5A03" w:rsidP="00EF5A03">
      <w:pPr>
        <w:kinsoku w:val="0"/>
        <w:overflowPunct w:val="0"/>
        <w:autoSpaceDE w:val="0"/>
        <w:autoSpaceDN w:val="0"/>
        <w:adjustRightInd w:val="0"/>
        <w:snapToGrid w:val="0"/>
        <w:textAlignment w:val="top"/>
        <w:rPr>
          <w:rFonts w:cs="Arial"/>
          <w:b/>
          <w:color w:val="5F497A"/>
        </w:rPr>
      </w:pPr>
      <w:r w:rsidRPr="00E3417B">
        <w:rPr>
          <w:rFonts w:cs="Arial" w:hint="eastAsia"/>
          <w:b/>
          <w:color w:val="5F497A"/>
        </w:rPr>
        <w:t>MDStreamID</w:t>
      </w:r>
      <w:r>
        <w:rPr>
          <w:rFonts w:cs="Arial" w:hint="eastAsia"/>
          <w:b/>
          <w:color w:val="5F497A"/>
        </w:rPr>
        <w:t>|</w:t>
      </w:r>
      <w:r w:rsidRPr="00606400">
        <w:rPr>
          <w:rFonts w:cs="Arial" w:hint="eastAsia"/>
          <w:b/>
          <w:color w:val="5F497A"/>
        </w:rPr>
        <w:t>SecurityID|Symbol|TradeVolume|TotalValueTraded|PreClosePx|OpenPrice|HighPrice|LowPrice|TradePrice|</w:t>
      </w:r>
      <w:r>
        <w:rPr>
          <w:rFonts w:cs="Arial" w:hint="eastAsia"/>
          <w:b/>
          <w:color w:val="5F497A"/>
        </w:rPr>
        <w:t>Buy</w:t>
      </w:r>
      <w:r w:rsidRPr="00606400">
        <w:rPr>
          <w:rFonts w:cs="Arial" w:hint="eastAsia"/>
          <w:b/>
          <w:color w:val="5F497A"/>
        </w:rPr>
        <w:t>Price1|</w:t>
      </w:r>
      <w:r>
        <w:rPr>
          <w:rFonts w:cs="Arial" w:hint="eastAsia"/>
          <w:b/>
          <w:color w:val="5F497A"/>
        </w:rPr>
        <w:t>Buy</w:t>
      </w:r>
      <w:r w:rsidRPr="00606400">
        <w:rPr>
          <w:rFonts w:cs="Arial" w:hint="eastAsia"/>
          <w:b/>
          <w:color w:val="5F497A"/>
        </w:rPr>
        <w:t>Volume1|</w:t>
      </w:r>
      <w:r>
        <w:rPr>
          <w:rFonts w:cs="Arial" w:hint="eastAsia"/>
          <w:b/>
          <w:color w:val="5F497A"/>
        </w:rPr>
        <w:t>Sell</w:t>
      </w:r>
      <w:r w:rsidRPr="00606400">
        <w:rPr>
          <w:rFonts w:cs="Arial" w:hint="eastAsia"/>
          <w:b/>
          <w:color w:val="5F497A"/>
        </w:rPr>
        <w:t>Price1|</w:t>
      </w:r>
      <w:r>
        <w:rPr>
          <w:rFonts w:cs="Arial" w:hint="eastAsia"/>
          <w:b/>
          <w:color w:val="5F497A"/>
        </w:rPr>
        <w:t>Sell</w:t>
      </w:r>
      <w:r w:rsidRPr="00606400">
        <w:rPr>
          <w:rFonts w:cs="Arial" w:hint="eastAsia"/>
          <w:b/>
          <w:color w:val="5F497A"/>
        </w:rPr>
        <w:t>Volume1|</w:t>
      </w:r>
      <w:r>
        <w:rPr>
          <w:rFonts w:cs="Arial" w:hint="eastAsia"/>
          <w:b/>
          <w:color w:val="5F497A"/>
        </w:rPr>
        <w:t>BuyPrice2</w:t>
      </w:r>
      <w:r w:rsidRPr="00606400">
        <w:rPr>
          <w:rFonts w:cs="Arial" w:hint="eastAsia"/>
          <w:b/>
          <w:color w:val="5F497A"/>
        </w:rPr>
        <w:t>|</w:t>
      </w:r>
      <w:r>
        <w:rPr>
          <w:rFonts w:cs="Arial" w:hint="eastAsia"/>
          <w:b/>
          <w:color w:val="5F497A"/>
        </w:rPr>
        <w:t>BuyVolume2</w:t>
      </w:r>
      <w:r w:rsidRPr="00606400">
        <w:rPr>
          <w:rFonts w:cs="Arial" w:hint="eastAsia"/>
          <w:b/>
          <w:color w:val="5F497A"/>
        </w:rPr>
        <w:t>|</w:t>
      </w:r>
      <w:r>
        <w:rPr>
          <w:rFonts w:cs="Arial" w:hint="eastAsia"/>
          <w:b/>
          <w:color w:val="5F497A"/>
        </w:rPr>
        <w:t>SellPrice2</w:t>
      </w:r>
      <w:r w:rsidRPr="00606400">
        <w:rPr>
          <w:rFonts w:cs="Arial" w:hint="eastAsia"/>
          <w:b/>
          <w:color w:val="5F497A"/>
        </w:rPr>
        <w:t>|</w:t>
      </w:r>
      <w:r>
        <w:rPr>
          <w:rFonts w:cs="Arial" w:hint="eastAsia"/>
          <w:b/>
          <w:color w:val="5F497A"/>
        </w:rPr>
        <w:t>SellVolume2</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3</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3</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4</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4</w:t>
      </w:r>
      <w:r w:rsidRPr="00606400">
        <w:rPr>
          <w:rFonts w:cs="Arial" w:hint="eastAsia"/>
          <w:b/>
          <w:color w:val="5F497A"/>
        </w:rPr>
        <w:t>|</w:t>
      </w:r>
      <w:r>
        <w:rPr>
          <w:rFonts w:cs="Arial" w:hint="eastAsia"/>
          <w:b/>
          <w:color w:val="5F497A"/>
        </w:rPr>
        <w:t>Buy</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B</w:t>
      </w:r>
      <w:r>
        <w:rPr>
          <w:rFonts w:cs="Arial"/>
          <w:b/>
          <w:color w:val="5F497A"/>
        </w:rPr>
        <w:t>u</w:t>
      </w:r>
      <w:r>
        <w:rPr>
          <w:rFonts w:cs="Arial" w:hint="eastAsia"/>
          <w:b/>
          <w:color w:val="5F497A"/>
        </w:rPr>
        <w:t>y</w:t>
      </w:r>
      <w:r w:rsidRPr="00606400">
        <w:rPr>
          <w:rFonts w:cs="Arial" w:hint="eastAsia"/>
          <w:b/>
          <w:color w:val="5F497A"/>
        </w:rPr>
        <w:t>Volume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Price</w:t>
      </w:r>
      <w:r>
        <w:rPr>
          <w:rFonts w:cs="Arial" w:hint="eastAsia"/>
          <w:b/>
          <w:color w:val="5F497A"/>
        </w:rPr>
        <w:t>5</w:t>
      </w:r>
      <w:r w:rsidRPr="00606400">
        <w:rPr>
          <w:rFonts w:cs="Arial" w:hint="eastAsia"/>
          <w:b/>
          <w:color w:val="5F497A"/>
        </w:rPr>
        <w:t>|</w:t>
      </w:r>
      <w:r>
        <w:rPr>
          <w:rFonts w:cs="Arial" w:hint="eastAsia"/>
          <w:b/>
          <w:color w:val="5F497A"/>
        </w:rPr>
        <w:t>Sell</w:t>
      </w:r>
      <w:r w:rsidRPr="00606400">
        <w:rPr>
          <w:rFonts w:cs="Arial" w:hint="eastAsia"/>
          <w:b/>
          <w:color w:val="5F497A"/>
        </w:rPr>
        <w:t>Volume</w:t>
      </w:r>
      <w:r>
        <w:rPr>
          <w:rFonts w:cs="Arial" w:hint="eastAsia"/>
          <w:b/>
          <w:color w:val="5F497A"/>
        </w:rPr>
        <w:t>5</w:t>
      </w:r>
      <w:r w:rsidRPr="00606400">
        <w:rPr>
          <w:rFonts w:cs="Arial" w:hint="eastAsia"/>
          <w:b/>
          <w:color w:val="5F497A"/>
        </w:rPr>
        <w:t>|TradingPhaseCode|Timestamp</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lang w:eastAsia="zh-CN"/>
        </w:rPr>
        <w:t>……</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rPr>
        <w:t>……</w:t>
      </w:r>
    </w:p>
    <w:p w:rsidR="00EF5A03" w:rsidRDefault="00EF5A03" w:rsidP="00EF5A03">
      <w:pPr>
        <w:kinsoku w:val="0"/>
        <w:overflowPunct w:val="0"/>
        <w:autoSpaceDE w:val="0"/>
        <w:autoSpaceDN w:val="0"/>
        <w:adjustRightInd w:val="0"/>
        <w:snapToGrid w:val="0"/>
        <w:textAlignment w:val="top"/>
        <w:rPr>
          <w:rFonts w:cs="Arial"/>
          <w:b/>
          <w:color w:val="5F497A"/>
        </w:rPr>
      </w:pPr>
      <w:r>
        <w:rPr>
          <w:rFonts w:cs="Arial"/>
          <w:b/>
          <w:color w:val="5F497A"/>
        </w:rPr>
        <w:t>……</w:t>
      </w:r>
    </w:p>
    <w:p w:rsidR="00EF5A03" w:rsidRDefault="00EF5A03" w:rsidP="00E90DDB">
      <w:pPr>
        <w:outlineLvl w:val="0"/>
        <w:rPr>
          <w:rFonts w:cs="Arial"/>
          <w:b/>
          <w:color w:val="E36C0A"/>
        </w:rPr>
      </w:pPr>
      <w:r w:rsidRPr="003F063B">
        <w:rPr>
          <w:rFonts w:cs="Arial"/>
          <w:b/>
          <w:color w:val="E36C0A"/>
        </w:rPr>
        <w:t>EndString|CheckSum</w:t>
      </w:r>
    </w:p>
    <w:p w:rsidR="00EF5A03" w:rsidRDefault="00EF5A03" w:rsidP="00EF5A03">
      <w:pPr>
        <w:rPr>
          <w:lang w:eastAsia="zh-CN"/>
        </w:rPr>
      </w:pPr>
    </w:p>
    <w:p w:rsidR="00EF5A03" w:rsidRPr="005E5CFC" w:rsidRDefault="00EF5A03" w:rsidP="00E90DDB">
      <w:pPr>
        <w:pStyle w:val="2"/>
        <w:rPr>
          <w:bCs w:val="0"/>
          <w:lang w:eastAsia="zh-CN"/>
        </w:rPr>
      </w:pPr>
      <w:bookmarkStart w:id="539" w:name="_Toc359568010"/>
      <w:bookmarkStart w:id="540" w:name="_Toc2672556"/>
      <w:r w:rsidRPr="005E5CFC">
        <w:rPr>
          <w:rFonts w:hint="eastAsia"/>
          <w:bCs w:val="0"/>
          <w:lang w:eastAsia="zh-CN"/>
        </w:rPr>
        <w:t>格式定义</w:t>
      </w:r>
      <w:bookmarkEnd w:id="539"/>
      <w:bookmarkEnd w:id="540"/>
    </w:p>
    <w:p w:rsidR="00EF5A03" w:rsidRDefault="00EF5A03" w:rsidP="00EF5A03">
      <w:pPr>
        <w:rPr>
          <w:lang w:eastAsia="zh-CN"/>
        </w:rPr>
      </w:pPr>
      <w:r>
        <w:rPr>
          <w:rFonts w:hint="eastAsia"/>
        </w:rPr>
        <w:t>文件头</w:t>
      </w:r>
      <w:r>
        <w:rPr>
          <w:rFonts w:hint="eastAsia"/>
          <w:lang w:eastAsia="zh-CN"/>
        </w:rPr>
        <w:t>定义</w:t>
      </w:r>
      <w:r>
        <w:rPr>
          <w:rFonts w:hint="eastAsia"/>
        </w:rPr>
        <w:t>，第一行特殊记录</w:t>
      </w:r>
      <w:r>
        <w:rPr>
          <w:rFonts w:hint="eastAsia"/>
          <w:lang w:eastAsia="zh-CN"/>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F5A03" w:rsidRPr="00166DCD"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605632" w:rsidRDefault="00EF5A03" w:rsidP="004B7012">
            <w:pPr>
              <w:pStyle w:val="SSEBodyTextJustifiedLeft148Hanging"/>
              <w:ind w:left="0"/>
              <w:rPr>
                <w:rFonts w:eastAsia="宋体" w:cs="Arial"/>
                <w:lang w:eastAsia="zh-CN"/>
              </w:rPr>
            </w:pP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cs="Arial"/>
              </w:rPr>
              <w:t>BeginString</w:t>
            </w:r>
          </w:p>
        </w:tc>
        <w:tc>
          <w:tcPr>
            <w:tcW w:w="1559"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起始</w:t>
            </w:r>
            <w:r>
              <w:rPr>
                <w:rFonts w:ascii="宋体" w:hAnsi="宋体" w:cs="Arial" w:hint="eastAsia"/>
                <w:lang w:eastAsia="zh-CN"/>
              </w:rPr>
              <w:t>标识符</w:t>
            </w:r>
          </w:p>
        </w:tc>
        <w:tc>
          <w:tcPr>
            <w:tcW w:w="1276"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C6</w:t>
            </w:r>
          </w:p>
        </w:tc>
        <w:tc>
          <w:tcPr>
            <w:tcW w:w="3685" w:type="dxa"/>
            <w:tcBorders>
              <w:top w:val="single" w:sz="4" w:space="0" w:color="auto"/>
              <w:left w:val="single" w:sz="4" w:space="0" w:color="auto"/>
              <w:bottom w:val="single" w:sz="4" w:space="0" w:color="auto"/>
              <w:right w:val="single" w:sz="4" w:space="0" w:color="auto"/>
            </w:tcBorders>
          </w:tcPr>
          <w:p w:rsidR="00EF5A03" w:rsidRPr="004C5CD7"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HEADER</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eastAsia="宋体" w:cs="Arial"/>
                <w:lang w:eastAsia="zh-CN"/>
              </w:rPr>
            </w:pP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163E6C" w:rsidRDefault="00EF5A03" w:rsidP="004B7012">
            <w:pPr>
              <w:pStyle w:val="SSEBodyTextJustifiedLeft148Hanging"/>
              <w:ind w:left="0"/>
              <w:rPr>
                <w:rFonts w:eastAsia="宋体" w:cs="Arial"/>
                <w:lang w:eastAsia="zh-CN"/>
              </w:rPr>
            </w:pPr>
            <w:r>
              <w:rPr>
                <w:rFonts w:eastAsia="宋体" w:cs="Arial" w:hint="eastAsia"/>
                <w:lang w:eastAsia="zh-CN"/>
              </w:rPr>
              <w:t>Version</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版本</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C8</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ATP1.00</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605632" w:rsidRDefault="00EF5A03" w:rsidP="004B7012">
            <w:pPr>
              <w:pStyle w:val="SSEBodyTextJustifiedLeft148Hanging"/>
              <w:ind w:left="0"/>
              <w:rPr>
                <w:rFonts w:eastAsia="宋体" w:cs="Arial"/>
                <w:lang w:eastAsia="zh-CN"/>
              </w:rPr>
            </w:pP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cs="Arial"/>
              </w:rPr>
            </w:pPr>
            <w:r>
              <w:rPr>
                <w:rFonts w:cs="Arial"/>
              </w:rPr>
              <w:t>BodyLength</w:t>
            </w:r>
          </w:p>
        </w:tc>
        <w:tc>
          <w:tcPr>
            <w:tcW w:w="1559"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数据长度</w:t>
            </w:r>
          </w:p>
        </w:tc>
        <w:tc>
          <w:tcPr>
            <w:tcW w:w="1276" w:type="dxa"/>
            <w:tcBorders>
              <w:top w:val="single" w:sz="4" w:space="0" w:color="auto"/>
              <w:left w:val="single" w:sz="4" w:space="0" w:color="auto"/>
              <w:bottom w:val="single" w:sz="4" w:space="0" w:color="auto"/>
              <w:right w:val="single" w:sz="4" w:space="0" w:color="auto"/>
            </w:tcBorders>
          </w:tcPr>
          <w:p w:rsidR="00EF5A03" w:rsidRPr="006155BC"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N10</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cs="Arial"/>
                <w:lang w:eastAsia="zh-CN"/>
              </w:rPr>
            </w:pPr>
            <w:r>
              <w:rPr>
                <w:rFonts w:ascii="宋体" w:eastAsia="宋体" w:hAnsi="宋体" w:cs="宋体" w:hint="eastAsia"/>
                <w:lang w:eastAsia="zh-CN"/>
              </w:rPr>
              <w:t>计算出的</w:t>
            </w:r>
            <w:r w:rsidRPr="006155BC">
              <w:rPr>
                <w:rFonts w:ascii="宋体" w:eastAsia="宋体" w:hAnsi="宋体" w:cs="Arial"/>
                <w:lang w:eastAsia="zh-CN"/>
              </w:rPr>
              <w:t>长度</w:t>
            </w:r>
            <w:r>
              <w:rPr>
                <w:rFonts w:ascii="宋体" w:eastAsia="宋体" w:hAnsi="宋体" w:cs="Arial" w:hint="eastAsia"/>
                <w:lang w:eastAsia="zh-CN"/>
              </w:rPr>
              <w:t>字段分隔符</w:t>
            </w:r>
            <w:r w:rsidRPr="006155BC">
              <w:rPr>
                <w:rFonts w:ascii="宋体" w:eastAsia="宋体" w:hAnsi="宋体" w:cs="Arial"/>
                <w:lang w:eastAsia="zh-CN"/>
              </w:rPr>
              <w:t>后面的字</w:t>
            </w:r>
            <w:r>
              <w:rPr>
                <w:rFonts w:ascii="宋体" w:eastAsia="宋体" w:hAnsi="宋体" w:cs="Arial" w:hint="eastAsia"/>
                <w:lang w:eastAsia="zh-CN"/>
              </w:rPr>
              <w:t>节</w:t>
            </w:r>
            <w:r w:rsidRPr="006155BC">
              <w:rPr>
                <w:rFonts w:ascii="宋体" w:eastAsia="宋体" w:hAnsi="宋体" w:cs="Arial"/>
                <w:lang w:eastAsia="zh-CN"/>
              </w:rPr>
              <w:t>数</w:t>
            </w:r>
            <w:r>
              <w:rPr>
                <w:rFonts w:ascii="宋体" w:eastAsia="宋体" w:hAnsi="宋体" w:cs="Arial" w:hint="eastAsia"/>
                <w:lang w:eastAsia="zh-CN"/>
              </w:rPr>
              <w:t>（不包含本字段后面的分隔符），</w:t>
            </w:r>
            <w:r w:rsidRPr="006155BC">
              <w:rPr>
                <w:rFonts w:ascii="宋体" w:eastAsia="宋体" w:hAnsi="宋体" w:cs="Arial"/>
                <w:lang w:eastAsia="zh-CN"/>
              </w:rPr>
              <w:t>包含</w:t>
            </w:r>
            <w:r w:rsidRPr="006155BC">
              <w:rPr>
                <w:rFonts w:ascii="宋体" w:eastAsia="宋体" w:hAnsi="宋体" w:cs="Arial" w:hint="eastAsia"/>
                <w:lang w:eastAsia="zh-CN"/>
              </w:rPr>
              <w:t>其他字段</w:t>
            </w:r>
            <w:r>
              <w:rPr>
                <w:rFonts w:ascii="宋体" w:eastAsia="宋体" w:hAnsi="宋体" w:cs="Arial" w:hint="eastAsia"/>
                <w:lang w:eastAsia="zh-CN"/>
              </w:rPr>
              <w:t>后面的</w:t>
            </w:r>
            <w:r w:rsidRPr="006155BC">
              <w:rPr>
                <w:rFonts w:ascii="宋体" w:eastAsia="宋体" w:hAnsi="宋体" w:cs="Arial" w:hint="eastAsia"/>
                <w:lang w:eastAsia="zh-CN"/>
              </w:rPr>
              <w:t>分隔</w:t>
            </w:r>
            <w:r w:rsidRPr="006155BC">
              <w:rPr>
                <w:rFonts w:ascii="宋体" w:eastAsia="宋体" w:hAnsi="宋体" w:cs="Arial"/>
                <w:lang w:eastAsia="zh-CN"/>
              </w:rPr>
              <w:t>符</w:t>
            </w:r>
            <w:r>
              <w:rPr>
                <w:rFonts w:ascii="宋体" w:eastAsia="宋体" w:hAnsi="宋体" w:cs="Arial" w:hint="eastAsia"/>
                <w:lang w:eastAsia="zh-CN"/>
              </w:rPr>
              <w:t>、换行符。</w:t>
            </w:r>
          </w:p>
          <w:p w:rsidR="00EF5A03" w:rsidRPr="00051EB6" w:rsidRDefault="00EF5A03" w:rsidP="004B7012">
            <w:pPr>
              <w:pStyle w:val="af7"/>
              <w:rPr>
                <w:lang w:val="en-US" w:eastAsia="zh-CN"/>
              </w:rPr>
            </w:pPr>
            <w:r>
              <w:rPr>
                <w:rFonts w:hint="eastAsia"/>
                <w:lang w:val="en-US" w:eastAsia="zh-CN"/>
              </w:rPr>
              <w:t>(</w:t>
            </w:r>
            <w:r>
              <w:rPr>
                <w:rFonts w:hint="eastAsia"/>
                <w:lang w:val="en-US" w:eastAsia="zh-CN"/>
              </w:rPr>
              <w:t>暂不</w:t>
            </w:r>
            <w:ins w:id="541" w:author="dsware" w:date="2019-01-29T16:15:00Z">
              <w:r w:rsidR="00A61DBF">
                <w:rPr>
                  <w:rFonts w:hint="eastAsia"/>
                  <w:lang w:val="en-US" w:eastAsia="zh-CN"/>
                </w:rPr>
                <w:t>启用</w:t>
              </w:r>
            </w:ins>
            <w:del w:id="542" w:author="dsware" w:date="2019-01-29T16:15:00Z">
              <w:r w:rsidDel="00A61DBF">
                <w:rPr>
                  <w:rFonts w:hint="eastAsia"/>
                  <w:lang w:val="en-US" w:eastAsia="zh-CN"/>
                </w:rPr>
                <w:delText>填写</w:delText>
              </w:r>
            </w:del>
            <w:r>
              <w:rPr>
                <w:rFonts w:hint="eastAsia"/>
                <w:lang w:val="en-US" w:eastAsia="zh-CN"/>
              </w:rPr>
              <w:t>)</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eastAsia="宋体" w:cs="Arial"/>
                <w:lang w:eastAsia="zh-CN"/>
              </w:rPr>
            </w:pPr>
            <w:r>
              <w:rPr>
                <w:rFonts w:eastAsia="宋体" w:cs="Arial" w:hint="eastAsia"/>
                <w:lang w:eastAsia="zh-CN"/>
              </w:rPr>
              <w:lastRenderedPageBreak/>
              <w:t>4</w:t>
            </w:r>
          </w:p>
        </w:tc>
        <w:tc>
          <w:tcPr>
            <w:tcW w:w="1418" w:type="dxa"/>
            <w:tcBorders>
              <w:top w:val="single" w:sz="4" w:space="0" w:color="auto"/>
              <w:left w:val="single" w:sz="4" w:space="0" w:color="auto"/>
              <w:bottom w:val="single" w:sz="4" w:space="0" w:color="auto"/>
              <w:right w:val="single" w:sz="4" w:space="0" w:color="auto"/>
            </w:tcBorders>
          </w:tcPr>
          <w:p w:rsidR="00EF5A03" w:rsidRPr="00735C04" w:rsidRDefault="003A53CF" w:rsidP="004B7012">
            <w:pPr>
              <w:pStyle w:val="SSEBodyTextJustifiedLeft148Hanging"/>
              <w:ind w:left="0"/>
              <w:rPr>
                <w:rFonts w:cs="Arial"/>
              </w:rPr>
            </w:pPr>
            <w:hyperlink r:id="rId29" w:tgtFrame="tagFrame" w:history="1">
              <w:r w:rsidR="00EF5A03" w:rsidRPr="00735C04">
                <w:t>TotNumTradeReports</w:t>
              </w:r>
            </w:hyperlink>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文件体记录数</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N5</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hAnsi="宋体" w:cs="Arial"/>
                <w:lang w:eastAsia="zh-CN"/>
              </w:rPr>
            </w:pPr>
            <w:r>
              <w:rPr>
                <w:rFonts w:ascii="宋体" w:eastAsia="宋体" w:hAnsi="宋体" w:hint="eastAsia"/>
                <w:noProof/>
                <w:lang w:eastAsia="zh-CN"/>
              </w:rPr>
              <w:t>文件体记录数</w:t>
            </w:r>
          </w:p>
        </w:tc>
      </w:tr>
      <w:tr w:rsidR="00EF5A03" w:rsidRPr="00C65378" w:rsidTr="004B7012">
        <w:trPr>
          <w:trHeight w:val="341"/>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EF5A03" w:rsidRPr="00F852EA" w:rsidRDefault="00EF5A03" w:rsidP="004B7012">
            <w:pPr>
              <w:rPr>
                <w:rFonts w:cs="Arial"/>
                <w:lang w:eastAsia="zh-CN"/>
              </w:rPr>
            </w:pPr>
            <w:r>
              <w:rPr>
                <w:rFonts w:cs="Arial" w:hint="eastAsia"/>
                <w:lang w:eastAsia="zh-CN"/>
              </w:rPr>
              <w:t>MDReportID</w:t>
            </w:r>
          </w:p>
        </w:tc>
        <w:tc>
          <w:tcPr>
            <w:tcW w:w="1559"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rPr>
            </w:pPr>
            <w:r>
              <w:rPr>
                <w:rFonts w:ascii="宋体" w:hAnsi="宋体" w:cs="Arial" w:hint="eastAsia"/>
              </w:rPr>
              <w:t>行情序号</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N8</w:t>
            </w:r>
          </w:p>
        </w:tc>
        <w:tc>
          <w:tcPr>
            <w:tcW w:w="3685"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lang w:eastAsia="zh-CN"/>
              </w:rPr>
            </w:pPr>
            <w:r>
              <w:rPr>
                <w:rFonts w:ascii="宋体" w:hAnsi="宋体" w:cs="Arial" w:hint="eastAsia"/>
              </w:rPr>
              <w:t>行情文件序号</w:t>
            </w:r>
            <w:r>
              <w:rPr>
                <w:rFonts w:ascii="宋体" w:hAnsi="宋体" w:cs="Arial" w:hint="eastAsia"/>
                <w:lang w:eastAsia="zh-CN"/>
              </w:rPr>
              <w:t>（预留，暂不填）</w:t>
            </w:r>
          </w:p>
        </w:tc>
      </w:tr>
      <w:tr w:rsidR="00EF5A03" w:rsidRPr="00C65378" w:rsidTr="004B7012">
        <w:trPr>
          <w:trHeight w:val="341"/>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3176B6" w:rsidRDefault="003A53CF" w:rsidP="004B7012">
            <w:pPr>
              <w:rPr>
                <w:lang w:eastAsia="zh-CN"/>
              </w:rPr>
            </w:pPr>
            <w:hyperlink r:id="rId30" w:tgtFrame="tagFrame" w:history="1">
              <w:r w:rsidR="00EF5A03" w:rsidRPr="00B221EA">
                <w:rPr>
                  <w:lang w:eastAsia="zh-CN"/>
                </w:rPr>
                <w:t>SenderCompID</w:t>
              </w:r>
            </w:hyperlink>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发送方</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C6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发送方标示符，取</w:t>
            </w:r>
          </w:p>
          <w:p w:rsidR="00EF5A03" w:rsidRDefault="00EF5A03" w:rsidP="004B7012">
            <w:pPr>
              <w:spacing w:before="48" w:after="48"/>
              <w:rPr>
                <w:rFonts w:ascii="宋体" w:hAnsi="宋体" w:cs="Arial"/>
                <w:lang w:eastAsia="zh-CN"/>
              </w:rPr>
            </w:pPr>
            <w:r>
              <w:rPr>
                <w:rFonts w:ascii="宋体" w:hAnsi="宋体" w:cs="Arial" w:hint="eastAsia"/>
                <w:lang w:eastAsia="zh-CN"/>
              </w:rPr>
              <w:t>XSHG01</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3176B6" w:rsidRDefault="003A53CF" w:rsidP="004B7012">
            <w:pPr>
              <w:rPr>
                <w:lang w:eastAsia="zh-CN"/>
              </w:rPr>
            </w:pPr>
            <w:hyperlink r:id="rId31" w:tgtFrame="tagFrame" w:history="1">
              <w:r w:rsidR="00EF5A03" w:rsidRPr="003176B6">
                <w:rPr>
                  <w:lang w:eastAsia="zh-CN"/>
                </w:rPr>
                <w:t>MDTime</w:t>
              </w:r>
            </w:hyperlink>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lang w:eastAsia="zh-CN"/>
              </w:rPr>
              <w:t>行情</w:t>
            </w:r>
            <w:r>
              <w:rPr>
                <w:rFonts w:ascii="宋体" w:hAnsi="宋体" w:cs="Arial" w:hint="eastAsia"/>
              </w:rPr>
              <w:t>时间</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rPr>
              <w:t>C</w:t>
            </w:r>
            <w:r>
              <w:rPr>
                <w:rFonts w:ascii="宋体" w:hAnsi="宋体" w:cs="Arial" w:hint="eastAsia"/>
              </w:rPr>
              <w:t>21</w:t>
            </w:r>
          </w:p>
        </w:tc>
        <w:tc>
          <w:tcPr>
            <w:tcW w:w="3685" w:type="dxa"/>
            <w:tcBorders>
              <w:top w:val="single" w:sz="4" w:space="0" w:color="auto"/>
              <w:left w:val="single" w:sz="4" w:space="0" w:color="auto"/>
              <w:bottom w:val="single" w:sz="4" w:space="0" w:color="auto"/>
              <w:right w:val="single" w:sz="4" w:space="0" w:color="auto"/>
            </w:tcBorders>
          </w:tcPr>
          <w:p w:rsidR="00EF5A03" w:rsidRPr="000B670C" w:rsidRDefault="00EF5A03" w:rsidP="004B7012">
            <w:pPr>
              <w:spacing w:before="48" w:after="48"/>
              <w:rPr>
                <w:rFonts w:ascii="宋体" w:hAnsi="宋体" w:cs="Arial"/>
              </w:rPr>
            </w:pPr>
            <w:r>
              <w:rPr>
                <w:rFonts w:ascii="宋体" w:hAnsi="宋体" w:cs="Arial" w:hint="eastAsia"/>
                <w:lang w:eastAsia="zh-CN"/>
              </w:rPr>
              <w:t>行情</w:t>
            </w:r>
            <w:r w:rsidRPr="003D29D4">
              <w:rPr>
                <w:rFonts w:ascii="宋体" w:hAnsi="宋体" w:cs="Arial"/>
              </w:rPr>
              <w:t>时间</w:t>
            </w:r>
            <w:r w:rsidRPr="003D29D4">
              <w:rPr>
                <w:rFonts w:ascii="宋体" w:hAnsi="宋体" w:cs="Arial" w:hint="eastAsia"/>
              </w:rPr>
              <w:t>，格式为</w:t>
            </w:r>
            <w:r w:rsidRPr="003D29D4">
              <w:rPr>
                <w:rFonts w:ascii="宋体" w:hAnsi="宋体" w:cs="Arial"/>
              </w:rPr>
              <w:t>YYYYMMDD-HH:MM:SS</w:t>
            </w:r>
            <w:r w:rsidRPr="003D29D4">
              <w:rPr>
                <w:rFonts w:ascii="宋体" w:hAnsi="宋体" w:cs="Arial" w:hint="eastAsia"/>
              </w:rPr>
              <w:t>.000</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3176B6" w:rsidRDefault="00EF5A03" w:rsidP="004B7012">
            <w:pPr>
              <w:rPr>
                <w:lang w:eastAsia="zh-CN"/>
              </w:rPr>
            </w:pPr>
            <w:r w:rsidRPr="003176B6">
              <w:rPr>
                <w:rFonts w:hint="eastAsia"/>
                <w:lang w:eastAsia="zh-CN"/>
              </w:rPr>
              <w:t>MDUpdateType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发送方式</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N1</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0 = 快照Full refresh</w:t>
            </w:r>
          </w:p>
          <w:p w:rsidR="00EF5A03" w:rsidRPr="003D29D4" w:rsidRDefault="00EF5A03" w:rsidP="004B7012">
            <w:pPr>
              <w:spacing w:before="48" w:after="48"/>
              <w:rPr>
                <w:rFonts w:ascii="宋体" w:hAnsi="宋体" w:cs="Arial"/>
                <w:lang w:eastAsia="zh-CN"/>
              </w:rPr>
            </w:pPr>
            <w:r>
              <w:rPr>
                <w:rFonts w:ascii="宋体" w:hAnsi="宋体" w:cs="Arial" w:hint="eastAsia"/>
                <w:lang w:eastAsia="zh-CN"/>
              </w:rPr>
              <w:t>1 = 增量Incremental（暂不支持）</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9</w:t>
            </w:r>
          </w:p>
        </w:tc>
        <w:tc>
          <w:tcPr>
            <w:tcW w:w="1418" w:type="dxa"/>
            <w:tcBorders>
              <w:top w:val="single" w:sz="4" w:space="0" w:color="auto"/>
              <w:left w:val="single" w:sz="4" w:space="0" w:color="auto"/>
              <w:bottom w:val="single" w:sz="4" w:space="0" w:color="auto"/>
              <w:right w:val="single" w:sz="4" w:space="0" w:color="auto"/>
            </w:tcBorders>
          </w:tcPr>
          <w:p w:rsidR="00EF5A03" w:rsidRPr="0043757C" w:rsidRDefault="00EF5A03" w:rsidP="004B7012">
            <w:pPr>
              <w:rPr>
                <w:rFonts w:cs="Arial"/>
              </w:rPr>
            </w:pPr>
            <w:r w:rsidRPr="0043757C">
              <w:rPr>
                <w:rFonts w:cs="Arial" w:hint="eastAsia"/>
              </w:rPr>
              <w:t>MDSesStatus</w:t>
            </w:r>
          </w:p>
        </w:tc>
        <w:tc>
          <w:tcPr>
            <w:tcW w:w="1559" w:type="dxa"/>
            <w:tcBorders>
              <w:top w:val="single" w:sz="4" w:space="0" w:color="auto"/>
              <w:left w:val="single" w:sz="4" w:space="0" w:color="auto"/>
              <w:bottom w:val="single" w:sz="4" w:space="0" w:color="auto"/>
              <w:right w:val="single" w:sz="4" w:space="0" w:color="auto"/>
            </w:tcBorders>
          </w:tcPr>
          <w:p w:rsidR="00EF5A03" w:rsidRPr="003D29D4" w:rsidRDefault="00EF5A03" w:rsidP="004B7012">
            <w:pPr>
              <w:spacing w:before="48" w:after="48"/>
              <w:rPr>
                <w:rFonts w:ascii="宋体" w:hAnsi="宋体" w:cs="Arial"/>
              </w:rPr>
            </w:pPr>
            <w:r>
              <w:rPr>
                <w:rFonts w:ascii="宋体" w:hAnsi="宋体" w:cs="Arial" w:hint="eastAsia"/>
                <w:lang w:eastAsia="zh-CN"/>
              </w:rPr>
              <w:t>市场</w:t>
            </w:r>
            <w:r w:rsidRPr="0043757C">
              <w:rPr>
                <w:rFonts w:ascii="宋体" w:hAnsi="宋体" w:cs="Arial" w:hint="eastAsia"/>
              </w:rPr>
              <w:t>行情状态</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lang w:eastAsia="zh-CN"/>
              </w:rPr>
              <w:t>C8</w:t>
            </w:r>
          </w:p>
        </w:tc>
        <w:tc>
          <w:tcPr>
            <w:tcW w:w="3685" w:type="dxa"/>
            <w:tcBorders>
              <w:top w:val="single" w:sz="4" w:space="0" w:color="auto"/>
              <w:left w:val="single" w:sz="4" w:space="0" w:color="auto"/>
              <w:bottom w:val="single" w:sz="4" w:space="0" w:color="auto"/>
              <w:right w:val="single" w:sz="4" w:space="0" w:color="auto"/>
            </w:tcBorders>
          </w:tcPr>
          <w:p w:rsidR="00EF5A03" w:rsidRPr="0043757C" w:rsidRDefault="00EF5A03" w:rsidP="004B7012">
            <w:pPr>
              <w:spacing w:before="48" w:after="48"/>
              <w:rPr>
                <w:rFonts w:ascii="宋体" w:hAnsi="宋体" w:cs="Arial"/>
              </w:rPr>
            </w:pPr>
            <w:r>
              <w:rPr>
                <w:rFonts w:ascii="宋体" w:hAnsi="宋体" w:cs="Arial" w:hint="eastAsia"/>
                <w:lang w:eastAsia="zh-CN"/>
              </w:rPr>
              <w:t>全市场</w:t>
            </w:r>
            <w:r w:rsidRPr="0043757C">
              <w:rPr>
                <w:rFonts w:ascii="宋体" w:hAnsi="宋体" w:cs="Arial" w:hint="eastAsia"/>
              </w:rPr>
              <w:t>行情状态：</w:t>
            </w:r>
          </w:p>
          <w:p w:rsidR="00EF5A03" w:rsidRPr="00191EC6" w:rsidRDefault="00EF5A03" w:rsidP="004B7012">
            <w:pPr>
              <w:spacing w:before="48" w:after="48"/>
              <w:rPr>
                <w:rFonts w:ascii="宋体" w:hAnsi="宋体" w:cs="Arial"/>
              </w:rPr>
            </w:pPr>
            <w:r w:rsidRPr="00191EC6">
              <w:rPr>
                <w:rFonts w:ascii="宋体" w:hAnsi="宋体" w:cs="Arial" w:hint="eastAsia"/>
              </w:rPr>
              <w:t>该字段为</w:t>
            </w:r>
            <w:r>
              <w:rPr>
                <w:rFonts w:ascii="宋体" w:hAnsi="宋体" w:cs="Arial" w:hint="eastAsia"/>
                <w:lang w:eastAsia="zh-CN"/>
              </w:rPr>
              <w:t>8</w:t>
            </w:r>
            <w:r w:rsidRPr="00191EC6">
              <w:rPr>
                <w:rFonts w:ascii="宋体" w:hAnsi="宋体" w:cs="Arial" w:hint="eastAsia"/>
              </w:rPr>
              <w:t>位字符串，左起每位表示特定的含义，无定义则填空格。</w:t>
            </w:r>
          </w:p>
          <w:p w:rsidR="00EF5A03" w:rsidRDefault="00EF5A03" w:rsidP="004B70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全市场启动期间（开市前）</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全市场处于交易期间（含中间休市），</w:t>
            </w:r>
            <w:r w:rsidRPr="00191EC6">
              <w:rPr>
                <w:rFonts w:ascii="宋体" w:hAnsi="宋体" w:cs="Arial" w:hint="eastAsia"/>
              </w:rPr>
              <w:t xml:space="preserve"> ‘</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全市场处于闭市期间</w:t>
            </w:r>
            <w:r w:rsidRPr="00191EC6">
              <w:rPr>
                <w:rFonts w:ascii="宋体" w:hAnsi="宋体" w:cs="Arial" w:hint="eastAsia"/>
              </w:rPr>
              <w:t>。</w:t>
            </w:r>
          </w:p>
          <w:p w:rsidR="00EF5A03" w:rsidRDefault="00EF5A03" w:rsidP="004B70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1</w:t>
            </w:r>
            <w:r w:rsidRPr="00191EC6">
              <w:rPr>
                <w:rFonts w:ascii="宋体" w:hAnsi="宋体" w:cs="Arial" w:hint="eastAsia"/>
              </w:rPr>
              <w:t>位：</w:t>
            </w:r>
            <w:r>
              <w:rPr>
                <w:rFonts w:ascii="宋体" w:hAnsi="宋体" w:cs="Arial" w:hint="eastAsia"/>
                <w:lang w:eastAsia="zh-CN"/>
              </w:rPr>
              <w:t>‘1’表示</w:t>
            </w:r>
            <w:r>
              <w:rPr>
                <w:rFonts w:ascii="宋体" w:hAnsi="宋体" w:hint="eastAsia"/>
              </w:rPr>
              <w:t>开盘集合竞价结束标志</w:t>
            </w:r>
            <w:r>
              <w:rPr>
                <w:rFonts w:ascii="宋体" w:hAnsi="宋体" w:hint="eastAsia"/>
                <w:lang w:eastAsia="zh-CN"/>
              </w:rPr>
              <w:t>，未结束取‘0’。</w:t>
            </w:r>
          </w:p>
          <w:p w:rsidR="00EF5A03" w:rsidRDefault="00EF5A03" w:rsidP="004B7012">
            <w:pPr>
              <w:spacing w:before="48" w:after="48"/>
              <w:rPr>
                <w:rFonts w:ascii="宋体" w:hAnsi="宋体"/>
                <w:lang w:eastAsia="zh-CN"/>
              </w:rPr>
            </w:pPr>
            <w:r w:rsidRPr="00191EC6">
              <w:rPr>
                <w:rFonts w:ascii="宋体" w:hAnsi="宋体" w:cs="Arial" w:hint="eastAsia"/>
              </w:rPr>
              <w:t>第</w:t>
            </w:r>
            <w:r>
              <w:rPr>
                <w:rFonts w:ascii="宋体" w:hAnsi="宋体" w:cs="Arial" w:hint="eastAsia"/>
                <w:lang w:eastAsia="zh-CN"/>
              </w:rPr>
              <w:t>2</w:t>
            </w:r>
            <w:r w:rsidRPr="00191EC6">
              <w:rPr>
                <w:rFonts w:ascii="宋体" w:hAnsi="宋体" w:cs="Arial" w:hint="eastAsia"/>
              </w:rPr>
              <w:t>位：</w:t>
            </w:r>
            <w:r>
              <w:rPr>
                <w:rFonts w:ascii="宋体" w:hAnsi="宋体" w:cs="Arial" w:hint="eastAsia"/>
                <w:lang w:eastAsia="zh-CN"/>
              </w:rPr>
              <w:t>‘1’表示</w:t>
            </w:r>
            <w:r>
              <w:rPr>
                <w:rFonts w:ascii="宋体" w:hAnsi="宋体" w:hint="eastAsia"/>
              </w:rPr>
              <w:t>收盘集合竞价结束标志</w:t>
            </w:r>
            <w:r>
              <w:rPr>
                <w:rFonts w:ascii="宋体" w:hAnsi="宋体" w:hint="eastAsia"/>
                <w:lang w:eastAsia="zh-CN"/>
              </w:rPr>
              <w:t>，未结束取‘0’。</w:t>
            </w:r>
          </w:p>
          <w:p w:rsidR="00EF5A03" w:rsidRDefault="00EF5A03" w:rsidP="004B7012">
            <w:pPr>
              <w:spacing w:before="48" w:after="48"/>
              <w:rPr>
                <w:ins w:id="543" w:author="明坤 王" w:date="2018-12-11T11:20:00Z"/>
                <w:rFonts w:ascii="宋体" w:hAnsi="宋体"/>
                <w:lang w:eastAsia="zh-CN"/>
              </w:rPr>
            </w:pPr>
            <w:r w:rsidRPr="00191EC6">
              <w:rPr>
                <w:rFonts w:ascii="宋体" w:hAnsi="宋体" w:cs="Arial" w:hint="eastAsia"/>
              </w:rPr>
              <w:t>第</w:t>
            </w:r>
            <w:r>
              <w:rPr>
                <w:rFonts w:ascii="宋体" w:hAnsi="宋体" w:cs="Arial" w:hint="eastAsia"/>
                <w:lang w:eastAsia="zh-CN"/>
              </w:rPr>
              <w:t>3</w:t>
            </w:r>
            <w:r w:rsidRPr="00191EC6">
              <w:rPr>
                <w:rFonts w:ascii="宋体" w:hAnsi="宋体" w:cs="Arial" w:hint="eastAsia"/>
              </w:rPr>
              <w:t>位：</w:t>
            </w:r>
            <w:r>
              <w:rPr>
                <w:rFonts w:ascii="宋体" w:hAnsi="宋体" w:cs="Arial" w:hint="eastAsia"/>
                <w:lang w:eastAsia="zh-CN"/>
              </w:rPr>
              <w:t>‘1’表示</w:t>
            </w:r>
            <w:ins w:id="544" w:author="明坤 王" w:date="2018-12-11T14:10:00Z">
              <w:r w:rsidR="009F40FD">
                <w:rPr>
                  <w:rFonts w:ascii="宋体" w:hAnsi="宋体" w:cs="Arial" w:hint="eastAsia"/>
                  <w:lang w:eastAsia="zh-CN"/>
                </w:rPr>
                <w:t>国债预发行</w:t>
              </w:r>
            </w:ins>
            <w:r>
              <w:rPr>
                <w:rFonts w:ascii="宋体" w:hAnsi="宋体" w:hint="eastAsia"/>
              </w:rPr>
              <w:t>市场行情闭市标志</w:t>
            </w:r>
            <w:r>
              <w:rPr>
                <w:rFonts w:ascii="宋体" w:hAnsi="宋体" w:hint="eastAsia"/>
                <w:lang w:eastAsia="zh-CN"/>
              </w:rPr>
              <w:t>，未闭市取‘0’。</w:t>
            </w:r>
          </w:p>
          <w:p w:rsidR="009920E9" w:rsidRPr="000C3CF7" w:rsidRDefault="009920E9" w:rsidP="004B7012">
            <w:pPr>
              <w:spacing w:before="48" w:after="48"/>
              <w:rPr>
                <w:rFonts w:ascii="宋体" w:hAnsi="宋体" w:cs="Arial"/>
                <w:lang w:eastAsia="zh-CN"/>
              </w:rPr>
            </w:pPr>
            <w:ins w:id="545" w:author="明坤 王" w:date="2018-12-11T11:20:00Z">
              <w:r>
                <w:rPr>
                  <w:rFonts w:ascii="宋体" w:hAnsi="宋体" w:cs="Arial" w:hint="eastAsia"/>
                  <w:lang w:eastAsia="zh-CN"/>
                </w:rPr>
                <w:t>第4位：‘1’表示盘后固定价格交易行情闭市标志，</w:t>
              </w:r>
            </w:ins>
            <w:ins w:id="546" w:author="明坤 王" w:date="2018-12-11T11:21:00Z">
              <w:r>
                <w:rPr>
                  <w:rFonts w:ascii="宋体" w:hAnsi="宋体" w:cs="Arial" w:hint="eastAsia"/>
                  <w:lang w:eastAsia="zh-CN"/>
                </w:rPr>
                <w:t>未闭市取‘0’</w:t>
              </w:r>
            </w:ins>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系统应能支持记录尾部扩展新的字段。</w:t>
            </w:r>
          </w:p>
        </w:tc>
      </w:tr>
    </w:tbl>
    <w:p w:rsidR="00EF5A03" w:rsidRDefault="00EF5A03" w:rsidP="00EF5A03"/>
    <w:p w:rsidR="00EF5A03" w:rsidRDefault="00EF5A03" w:rsidP="00EF5A03">
      <w:pPr>
        <w:rPr>
          <w:lang w:eastAsia="zh-CN"/>
        </w:rPr>
      </w:pPr>
      <w:r>
        <w:rPr>
          <w:rFonts w:hint="eastAsia"/>
        </w:rPr>
        <w:t>文件体</w:t>
      </w:r>
      <w:r>
        <w:rPr>
          <w:rFonts w:hint="eastAsia"/>
          <w:lang w:eastAsia="zh-CN"/>
        </w:rPr>
        <w:t>定义</w:t>
      </w:r>
      <w:r>
        <w:rPr>
          <w:rFonts w:hint="eastAsia"/>
        </w:rPr>
        <w:t>，多条</w:t>
      </w:r>
      <w:r>
        <w:rPr>
          <w:rFonts w:hint="eastAsia"/>
          <w:lang w:eastAsia="zh-CN"/>
        </w:rPr>
        <w:t>行情</w:t>
      </w:r>
      <w:r>
        <w:rPr>
          <w:rFonts w:hint="eastAsia"/>
        </w:rPr>
        <w:t>记录</w:t>
      </w:r>
      <w:r>
        <w:rPr>
          <w:rFonts w:hint="eastAsia"/>
          <w:lang w:eastAsia="zh-CN"/>
        </w:rPr>
        <w:t>，行情数据类型取值标识字母</w:t>
      </w:r>
      <w:r>
        <w:rPr>
          <w:rFonts w:hint="eastAsia"/>
          <w:lang w:eastAsia="zh-CN"/>
        </w:rPr>
        <w:t>MD</w:t>
      </w:r>
      <w:r>
        <w:rPr>
          <w:rFonts w:hint="eastAsia"/>
          <w:lang w:eastAsia="zh-CN"/>
        </w:rPr>
        <w:t>加类型编号。</w:t>
      </w:r>
    </w:p>
    <w:p w:rsidR="00EF5A03" w:rsidRDefault="00EF5A03" w:rsidP="00EF5A03">
      <w:pPr>
        <w:rPr>
          <w:lang w:eastAsia="zh-CN"/>
        </w:rPr>
      </w:pPr>
      <w:r>
        <w:rPr>
          <w:rFonts w:hint="eastAsia"/>
          <w:lang w:eastAsia="zh-CN"/>
        </w:rPr>
        <w:t>当取值为</w:t>
      </w:r>
      <w:r>
        <w:rPr>
          <w:rFonts w:hint="eastAsia"/>
          <w:lang w:eastAsia="zh-CN"/>
        </w:rPr>
        <w:t>MD101</w:t>
      </w:r>
      <w:r>
        <w:rPr>
          <w:rFonts w:hint="eastAsia"/>
          <w:lang w:eastAsia="zh-CN"/>
        </w:rPr>
        <w:t>时，文件体记录格式如下：</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EF5A03"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序号</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EF5A03" w:rsidRPr="00166DCD" w:rsidRDefault="00EF5A03" w:rsidP="004B7012">
            <w:pPr>
              <w:pStyle w:val="SSEBodyTextJustifiedLeft148Hanging"/>
              <w:ind w:left="0"/>
              <w:rPr>
                <w:rFonts w:ascii="宋体" w:eastAsia="宋体" w:hAnsi="宋体"/>
                <w:noProof/>
                <w:lang w:eastAsia="zh-CN"/>
              </w:rPr>
            </w:pPr>
            <w:r>
              <w:rPr>
                <w:rFonts w:ascii="宋体" w:eastAsia="宋体" w:hAnsi="宋体" w:hint="eastAsia"/>
                <w:noProof/>
                <w:lang w:eastAsia="zh-CN"/>
              </w:rPr>
              <w:t>域名</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eastAsia="宋体" w:cs="Arial"/>
                <w:lang w:eastAsia="zh-CN"/>
              </w:rPr>
            </w:pPr>
            <w:r w:rsidRPr="00917A26">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MDStreamID</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行情数据类型</w:t>
            </w:r>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ascii="宋体" w:eastAsia="宋体" w:hAnsi="宋体"/>
                <w:noProof/>
                <w:lang w:eastAsia="zh-CN"/>
              </w:rPr>
            </w:pPr>
            <w:r w:rsidRPr="00917A26">
              <w:rPr>
                <w:rFonts w:ascii="宋体" w:eastAsia="宋体" w:hAnsi="宋体" w:hint="eastAsia"/>
                <w:noProof/>
                <w:lang w:eastAsia="zh-CN"/>
              </w:rPr>
              <w:t>C5</w:t>
            </w:r>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EF5A03" w:rsidRPr="00917A26" w:rsidRDefault="00EF5A03" w:rsidP="004B7012">
            <w:pPr>
              <w:pStyle w:val="SSEBodyTextJustifiedLeft148Hanging"/>
              <w:ind w:left="0"/>
              <w:rPr>
                <w:rFonts w:eastAsia="宋体" w:cs="Arial"/>
                <w:color w:val="000000"/>
                <w:lang w:eastAsia="zh-CN"/>
              </w:rPr>
            </w:pPr>
            <w:r w:rsidRPr="00917A26">
              <w:rPr>
                <w:rFonts w:eastAsia="宋体" w:cs="Arial" w:hint="eastAsia"/>
                <w:color w:val="000000"/>
                <w:lang w:eastAsia="zh-CN"/>
              </w:rPr>
              <w:t>行情数据类型</w:t>
            </w:r>
            <w:r w:rsidRPr="00917A26">
              <w:rPr>
                <w:rFonts w:ascii="宋体" w:hAnsi="宋体" w:cs="Arial" w:hint="eastAsia"/>
                <w:lang w:eastAsia="zh-CN"/>
              </w:rPr>
              <w:t>标识符</w:t>
            </w:r>
            <w:r w:rsidRPr="00917A26">
              <w:rPr>
                <w:rFonts w:cs="Arial" w:hint="eastAsia"/>
                <w:color w:val="000000"/>
                <w:lang w:eastAsia="zh-CN"/>
              </w:rPr>
              <w:t>，</w:t>
            </w:r>
            <w:r w:rsidRPr="00917A26">
              <w:rPr>
                <w:rFonts w:eastAsia="宋体" w:cs="Arial" w:hint="eastAsia"/>
                <w:color w:val="000000"/>
                <w:lang w:eastAsia="zh-CN"/>
              </w:rPr>
              <w:t>取值</w:t>
            </w:r>
          </w:p>
          <w:p w:rsidR="00EF5A03" w:rsidRPr="00C55BF5" w:rsidRDefault="00EF5A03" w:rsidP="004B7012">
            <w:pPr>
              <w:pStyle w:val="SSEBodyTextJustifiedLeft148Hanging"/>
              <w:ind w:left="0"/>
              <w:rPr>
                <w:rFonts w:ascii="宋体" w:eastAsia="宋体" w:hAnsi="宋体"/>
                <w:noProof/>
                <w:lang w:eastAsia="zh-CN"/>
              </w:rPr>
            </w:pPr>
            <w:r w:rsidRPr="00917A26">
              <w:rPr>
                <w:rFonts w:eastAsia="宋体" w:cs="Arial" w:hint="eastAsia"/>
                <w:color w:val="000000"/>
                <w:lang w:eastAsia="zh-CN"/>
              </w:rPr>
              <w:t xml:space="preserve">MD101 </w:t>
            </w:r>
            <w:r w:rsidRPr="00917A26">
              <w:rPr>
                <w:rFonts w:eastAsia="宋体" w:cs="Arial" w:hint="eastAsia"/>
                <w:color w:val="000000"/>
                <w:lang w:eastAsia="zh-CN"/>
              </w:rPr>
              <w:t>表示行情数据格式类型，目前该类型包含综业国债预发行行情，国债预发行产品生命周期结束后，除代码、产</w:t>
            </w:r>
            <w:r w:rsidRPr="00917A26">
              <w:rPr>
                <w:rFonts w:eastAsia="宋体" w:cs="Arial" w:hint="eastAsia"/>
                <w:color w:val="000000"/>
                <w:lang w:eastAsia="zh-CN"/>
              </w:rPr>
              <w:lastRenderedPageBreak/>
              <w:t>品</w:t>
            </w:r>
            <w:r w:rsidRPr="00917A26">
              <w:rPr>
                <w:rFonts w:ascii="宋体" w:hAnsi="宋体" w:cs="Arial" w:hint="eastAsia"/>
                <w:lang w:eastAsia="zh-CN"/>
              </w:rPr>
              <w:t>实时阶段及标志</w:t>
            </w:r>
            <w:r w:rsidRPr="00917A26">
              <w:rPr>
                <w:rFonts w:ascii="宋体" w:eastAsia="宋体" w:hAnsi="宋体" w:cs="Arial" w:hint="eastAsia"/>
                <w:lang w:eastAsia="zh-CN"/>
              </w:rPr>
              <w:t>、时间戳外，其他业务字段无实际意义。</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lastRenderedPageBreak/>
              <w:t>2</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F852EA">
              <w:rPr>
                <w:rFonts w:cs="Arial"/>
              </w:rPr>
              <w:t>SecurityID</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产品代码</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rPr>
              <w:t>C</w:t>
            </w:r>
            <w:r>
              <w:rPr>
                <w:rFonts w:ascii="宋体" w:hAnsi="宋体" w:cs="Arial" w:hint="eastAsia"/>
              </w:rPr>
              <w:t>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证券代码</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A701AC">
              <w:rPr>
                <w:rFonts w:cs="Arial" w:hint="eastAsia"/>
              </w:rPr>
              <w:t>Symbol</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产品名称</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C8</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lang w:eastAsia="zh-CN"/>
              </w:rPr>
            </w:pPr>
            <w:r>
              <w:rPr>
                <w:rFonts w:ascii="宋体" w:hAnsi="宋体" w:cs="Arial" w:hint="eastAsia"/>
              </w:rPr>
              <w:t>证券</w:t>
            </w:r>
            <w:r>
              <w:rPr>
                <w:rFonts w:ascii="宋体" w:hAnsi="宋体" w:cs="Arial" w:hint="eastAsia"/>
                <w:lang w:eastAsia="zh-CN"/>
              </w:rPr>
              <w:t>简称</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TradeVolume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成交数量</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N16</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hint="eastAsia"/>
              </w:rPr>
              <w:t>TotalValueTraded</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成交金额</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N16(2)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hint="eastAsia"/>
              </w:rPr>
              <w:t>PreClosePx</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昨日收盘价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0218BA" w:rsidRDefault="00EF5A03" w:rsidP="004B7012">
            <w:pPr>
              <w:rPr>
                <w:rFonts w:cs="Arial"/>
              </w:rPr>
            </w:pPr>
            <w:r w:rsidRPr="000218BA">
              <w:rPr>
                <w:rFonts w:cs="Arial"/>
              </w:rPr>
              <w:t>OpenPrice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今日开盘价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8</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HighPrice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最高价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9</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Low</w:t>
            </w:r>
            <w:r w:rsidRPr="000218BA">
              <w:rPr>
                <w:rFonts w:cs="Arial" w:hint="eastAsia"/>
              </w:rPr>
              <w:t>P</w:t>
            </w:r>
            <w:r w:rsidRPr="000218BA">
              <w:rPr>
                <w:rFonts w:cs="Arial"/>
              </w:rPr>
              <w:t>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最低价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F852EA" w:rsidRDefault="00EF5A03" w:rsidP="004B7012">
            <w:pPr>
              <w:rPr>
                <w:rFonts w:cs="Arial"/>
              </w:rPr>
            </w:pPr>
            <w:r w:rsidRPr="000218BA">
              <w:rPr>
                <w:rFonts w:cs="Arial"/>
              </w:rPr>
              <w:t>Trade</w:t>
            </w:r>
            <w:r w:rsidRPr="000218BA">
              <w:rPr>
                <w:rFonts w:cs="Arial" w:hint="eastAsia"/>
              </w:rPr>
              <w:t>Price</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最新价</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最新成交价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买价一</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当前买入价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卖价一</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当前卖出价</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sidRPr="000218BA">
              <w:rPr>
                <w:rFonts w:cs="Arial" w:hint="eastAsia"/>
              </w:rPr>
              <w:t>1</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买量一</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1</w:t>
            </w: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18</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2</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卖量二</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19</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3</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卖量三</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3</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4</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5</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2</w:t>
            </w:r>
            <w:r>
              <w:rPr>
                <w:rFonts w:eastAsia="宋体" w:cs="Arial" w:hint="eastAsia"/>
                <w:lang w:eastAsia="zh-CN"/>
              </w:rPr>
              <w:t>6</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4</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卖量四</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lastRenderedPageBreak/>
              <w:t>2</w:t>
            </w:r>
            <w:r>
              <w:rPr>
                <w:rFonts w:eastAsia="宋体" w:cs="Arial" w:hint="eastAsia"/>
                <w:lang w:eastAsia="zh-CN"/>
              </w:rPr>
              <w:t>7</w:t>
            </w:r>
          </w:p>
        </w:tc>
        <w:tc>
          <w:tcPr>
            <w:tcW w:w="1418" w:type="dxa"/>
            <w:tcBorders>
              <w:top w:val="single" w:sz="4" w:space="0" w:color="auto"/>
              <w:left w:val="single" w:sz="4" w:space="0" w:color="auto"/>
              <w:bottom w:val="single" w:sz="4" w:space="0" w:color="auto"/>
              <w:right w:val="single" w:sz="4" w:space="0" w:color="auto"/>
            </w:tcBorders>
            <w:vAlign w:val="center"/>
          </w:tcPr>
          <w:p w:rsidR="00EF5A03" w:rsidRPr="00C35E64" w:rsidRDefault="00EF5A03" w:rsidP="004B7012">
            <w:pPr>
              <w:rPr>
                <w:rFonts w:cs="Arial"/>
              </w:rPr>
            </w:pPr>
            <w:r>
              <w:rPr>
                <w:rFonts w:cs="Arial" w:hint="eastAsia"/>
              </w:rPr>
              <w:t>BuyPrice5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买价五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28</w:t>
            </w:r>
          </w:p>
        </w:tc>
        <w:tc>
          <w:tcPr>
            <w:tcW w:w="1418" w:type="dxa"/>
            <w:tcBorders>
              <w:top w:val="single" w:sz="4" w:space="0" w:color="auto"/>
              <w:left w:val="single" w:sz="4" w:space="0" w:color="auto"/>
              <w:bottom w:val="single" w:sz="4" w:space="0" w:color="auto"/>
              <w:right w:val="single" w:sz="4" w:space="0" w:color="auto"/>
            </w:tcBorders>
          </w:tcPr>
          <w:p w:rsidR="00EF5A03" w:rsidRPr="00C35E64" w:rsidRDefault="00EF5A03" w:rsidP="004B7012">
            <w:pPr>
              <w:rPr>
                <w:rFonts w:cs="Arial"/>
              </w:rPr>
            </w:pPr>
            <w:r>
              <w:rPr>
                <w:rFonts w:cs="Arial" w:hint="eastAsia"/>
              </w:rPr>
              <w:t>Buy</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买量五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Pr>
                <w:rFonts w:eastAsia="宋体" w:cs="Arial" w:hint="eastAsia"/>
                <w:lang w:eastAsia="zh-CN"/>
              </w:rPr>
              <w:t>29</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SellPrice5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卖价五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N11(3)</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r>
              <w:rPr>
                <w:rFonts w:eastAsia="宋体" w:cs="Arial" w:hint="eastAsia"/>
                <w:lang w:eastAsia="zh-CN"/>
              </w:rPr>
              <w:t>0</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Pr>
                <w:rFonts w:cs="Arial" w:hint="eastAsia"/>
              </w:rPr>
              <w:t>Sell</w:t>
            </w:r>
            <w:r w:rsidRPr="000218BA">
              <w:rPr>
                <w:rFonts w:cs="Arial"/>
              </w:rPr>
              <w:t>Volume</w:t>
            </w:r>
            <w:r>
              <w:rPr>
                <w:rFonts w:cs="Arial" w:hint="eastAsia"/>
              </w:rPr>
              <w:t>5</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lang w:eastAsia="zh-CN"/>
              </w:rPr>
              <w:t>申</w:t>
            </w:r>
            <w:r>
              <w:rPr>
                <w:rFonts w:ascii="宋体" w:hAnsi="宋体" w:cs="Arial" w:hint="eastAsia"/>
              </w:rPr>
              <w:t>卖量五</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rPr>
            </w:pPr>
            <w:r>
              <w:rPr>
                <w:rFonts w:ascii="宋体" w:hAnsi="宋体" w:cs="Arial" w:hint="eastAsia"/>
              </w:rPr>
              <w:t>N12</w:t>
            </w:r>
          </w:p>
        </w:tc>
        <w:tc>
          <w:tcPr>
            <w:tcW w:w="3685"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8065A8" w:rsidRDefault="00EF5A03" w:rsidP="004B7012">
            <w:pPr>
              <w:pStyle w:val="SSEBodyTextJustifiedLeft148Hanging"/>
              <w:ind w:left="0"/>
              <w:rPr>
                <w:rFonts w:eastAsia="宋体" w:cs="Arial"/>
                <w:lang w:eastAsia="zh-CN"/>
              </w:rPr>
            </w:pPr>
            <w:r w:rsidRPr="008065A8">
              <w:rPr>
                <w:rFonts w:eastAsia="宋体" w:cs="Arial" w:hint="eastAsia"/>
                <w:lang w:eastAsia="zh-CN"/>
              </w:rPr>
              <w:t>3</w:t>
            </w:r>
            <w:r>
              <w:rPr>
                <w:rFonts w:eastAsia="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Pr="000218BA" w:rsidRDefault="00EF5A03" w:rsidP="004B7012">
            <w:pPr>
              <w:rPr>
                <w:rFonts w:cs="Arial"/>
              </w:rPr>
            </w:pPr>
            <w:r w:rsidRPr="000218BA">
              <w:rPr>
                <w:rFonts w:cs="Arial" w:hint="eastAsia"/>
              </w:rPr>
              <w:t>TradingPhaseCode</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rPr>
              <w:t>产品实时阶段</w:t>
            </w:r>
            <w:r>
              <w:rPr>
                <w:rFonts w:ascii="宋体" w:hAnsi="宋体" w:cs="Arial" w:hint="eastAsia"/>
                <w:lang w:eastAsia="zh-CN"/>
              </w:rPr>
              <w:t>及标志</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rPr>
              <w:t>C</w:t>
            </w:r>
            <w:r>
              <w:rPr>
                <w:rFonts w:ascii="宋体" w:hAnsi="宋体" w:cs="Arial" w:hint="eastAsia"/>
                <w:lang w:eastAsia="zh-CN"/>
              </w:rPr>
              <w:t>8</w:t>
            </w:r>
          </w:p>
        </w:tc>
        <w:tc>
          <w:tcPr>
            <w:tcW w:w="3685" w:type="dxa"/>
            <w:tcBorders>
              <w:top w:val="single" w:sz="4" w:space="0" w:color="auto"/>
              <w:left w:val="single" w:sz="4" w:space="0" w:color="auto"/>
              <w:bottom w:val="single" w:sz="4" w:space="0" w:color="auto"/>
              <w:right w:val="single" w:sz="4" w:space="0" w:color="auto"/>
            </w:tcBorders>
          </w:tcPr>
          <w:p w:rsidR="00EF5A03" w:rsidRPr="004974D1" w:rsidRDefault="00EF5A03" w:rsidP="004B7012">
            <w:pPr>
              <w:spacing w:before="48" w:after="48"/>
              <w:rPr>
                <w:rFonts w:ascii="宋体" w:hAnsi="宋体" w:cs="Arial"/>
              </w:rPr>
            </w:pPr>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位字符串，左起每位表示特定的含义，无定义则填空格。</w:t>
            </w:r>
          </w:p>
          <w:p w:rsidR="00EF5A03" w:rsidRDefault="00EF5A03" w:rsidP="004B7012">
            <w:pPr>
              <w:spacing w:before="48" w:after="48"/>
              <w:rPr>
                <w:rFonts w:ascii="宋体" w:hAnsi="宋体" w:cs="Arial"/>
                <w:lang w:eastAsia="zh-CN"/>
              </w:rPr>
            </w:pPr>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Pr>
                <w:rFonts w:ascii="宋体" w:hAnsi="宋体" w:cs="Arial" w:hint="eastAsia"/>
                <w:lang w:eastAsia="zh-CN"/>
              </w:rPr>
              <w:t>S</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r>
              <w:rPr>
                <w:rFonts w:ascii="宋体" w:hAnsi="宋体" w:cs="Arial" w:hint="eastAsia"/>
                <w:lang w:eastAsia="zh-CN"/>
              </w:rPr>
              <w:t>C</w:t>
            </w:r>
            <w:r w:rsidRPr="00191EC6">
              <w:rPr>
                <w:rFonts w:ascii="宋体" w:hAnsi="宋体" w:cs="Arial" w:hint="eastAsia"/>
              </w:rPr>
              <w:t>’表示</w:t>
            </w:r>
            <w:r>
              <w:rPr>
                <w:rFonts w:ascii="宋体" w:hAnsi="宋体" w:cs="Arial" w:hint="eastAsia"/>
                <w:lang w:eastAsia="zh-CN"/>
              </w:rPr>
              <w:t>集合竞价时段，</w:t>
            </w:r>
            <w:r w:rsidRPr="00191EC6">
              <w:rPr>
                <w:rFonts w:ascii="宋体" w:hAnsi="宋体" w:cs="Arial" w:hint="eastAsia"/>
              </w:rPr>
              <w:t>‘</w:t>
            </w:r>
            <w:r>
              <w:rPr>
                <w:rFonts w:ascii="宋体" w:hAnsi="宋体" w:cs="Arial" w:hint="eastAsia"/>
                <w:lang w:eastAsia="zh-CN"/>
              </w:rPr>
              <w:t>T</w:t>
            </w:r>
            <w:r w:rsidRPr="00191EC6">
              <w:rPr>
                <w:rFonts w:ascii="宋体" w:hAnsi="宋体" w:cs="Arial" w:hint="eastAsia"/>
              </w:rPr>
              <w:t>’表示</w:t>
            </w:r>
            <w:r>
              <w:rPr>
                <w:rFonts w:ascii="宋体" w:hAnsi="宋体" w:cs="Arial" w:hint="eastAsia"/>
                <w:lang w:eastAsia="zh-CN"/>
              </w:rPr>
              <w:t>连续交易时段，</w:t>
            </w:r>
            <w:ins w:id="547" w:author="USER" w:date="2018-11-09T19:55:00Z">
              <w:r w:rsidR="003962B2" w:rsidRPr="00191EC6" w:rsidDel="003962B2">
                <w:rPr>
                  <w:rFonts w:ascii="宋体" w:hAnsi="宋体" w:cs="Arial" w:hint="eastAsia"/>
                </w:rPr>
                <w:t xml:space="preserve"> </w:t>
              </w:r>
            </w:ins>
            <w:del w:id="548" w:author="USER" w:date="2018-11-09T19:55:00Z">
              <w:r w:rsidRPr="00191EC6" w:rsidDel="003962B2">
                <w:rPr>
                  <w:rFonts w:ascii="宋体" w:hAnsi="宋体" w:cs="Arial" w:hint="eastAsia"/>
                </w:rPr>
                <w:delText>‘</w:delText>
              </w:r>
              <w:r w:rsidDel="003962B2">
                <w:rPr>
                  <w:rFonts w:ascii="宋体" w:hAnsi="宋体" w:cs="Arial" w:hint="eastAsia"/>
                  <w:lang w:eastAsia="zh-CN"/>
                </w:rPr>
                <w:delText>B</w:delText>
              </w:r>
              <w:r w:rsidRPr="00191EC6" w:rsidDel="003962B2">
                <w:rPr>
                  <w:rFonts w:ascii="宋体" w:hAnsi="宋体" w:cs="Arial" w:hint="eastAsia"/>
                </w:rPr>
                <w:delText>’表示</w:delText>
              </w:r>
              <w:r w:rsidDel="003962B2">
                <w:rPr>
                  <w:rFonts w:ascii="宋体" w:hAnsi="宋体" w:cs="Arial" w:hint="eastAsia"/>
                  <w:lang w:eastAsia="zh-CN"/>
                </w:rPr>
                <w:delText>休市时段，</w:delText>
              </w:r>
            </w:del>
            <w:r w:rsidRPr="00191EC6">
              <w:rPr>
                <w:rFonts w:ascii="宋体" w:hAnsi="宋体" w:cs="Arial" w:hint="eastAsia"/>
              </w:rPr>
              <w:t>‘</w:t>
            </w:r>
            <w:r>
              <w:rPr>
                <w:rFonts w:ascii="宋体" w:hAnsi="宋体" w:cs="Arial" w:hint="eastAsia"/>
                <w:lang w:eastAsia="zh-CN"/>
              </w:rPr>
              <w:t>E</w:t>
            </w:r>
            <w:r w:rsidRPr="00191EC6">
              <w:rPr>
                <w:rFonts w:ascii="宋体" w:hAnsi="宋体" w:cs="Arial" w:hint="eastAsia"/>
              </w:rPr>
              <w:t>’表示</w:t>
            </w:r>
            <w:r>
              <w:rPr>
                <w:rFonts w:ascii="宋体" w:hAnsi="宋体" w:cs="Arial" w:hint="eastAsia"/>
                <w:lang w:eastAsia="zh-CN"/>
              </w:rPr>
              <w:t>闭市时段</w:t>
            </w:r>
            <w:ins w:id="549" w:author="USER" w:date="2018-11-09T19:55:00Z">
              <w:r w:rsidR="003962B2">
                <w:rPr>
                  <w:rFonts w:ascii="宋体" w:hAnsi="宋体" w:cs="Arial" w:hint="eastAsia"/>
                  <w:lang w:eastAsia="zh-CN"/>
                </w:rPr>
                <w:t>，</w:t>
              </w:r>
              <w:r w:rsidR="003962B2">
                <w:rPr>
                  <w:rFonts w:ascii="宋体" w:hAnsi="宋体" w:cs="Arial"/>
                  <w:lang w:eastAsia="zh-CN"/>
                </w:rPr>
                <w:t>‘P’</w:t>
              </w:r>
              <w:r w:rsidR="003962B2">
                <w:rPr>
                  <w:rFonts w:ascii="宋体" w:hAnsi="宋体" w:cs="Arial" w:hint="eastAsia"/>
                  <w:lang w:eastAsia="zh-CN"/>
                </w:rPr>
                <w:t>表示</w:t>
              </w:r>
              <w:r w:rsidR="003962B2">
                <w:rPr>
                  <w:rFonts w:ascii="宋体" w:hAnsi="宋体" w:cs="Arial"/>
                  <w:lang w:eastAsia="zh-CN"/>
                </w:rPr>
                <w:t>停牌</w:t>
              </w:r>
            </w:ins>
            <w:r w:rsidRPr="00191EC6">
              <w:rPr>
                <w:rFonts w:ascii="宋体" w:hAnsi="宋体" w:cs="Arial" w:hint="eastAsia"/>
              </w:rPr>
              <w:t>。</w:t>
            </w:r>
          </w:p>
          <w:p w:rsidR="00EF5A03" w:rsidRDefault="00EF5A03" w:rsidP="004B7012">
            <w:pPr>
              <w:spacing w:before="48" w:after="48"/>
              <w:rPr>
                <w:rFonts w:ascii="宋体" w:hAnsi="宋体" w:cs="Arial"/>
              </w:rPr>
            </w:pPr>
            <w:del w:id="550" w:author="USER" w:date="2018-11-09T19:55:00Z">
              <w:r w:rsidRPr="004974D1" w:rsidDel="003962B2">
                <w:rPr>
                  <w:rFonts w:ascii="宋体" w:hAnsi="宋体" w:cs="Arial" w:hint="eastAsia"/>
                </w:rPr>
                <w:delText>第</w:delText>
              </w:r>
              <w:r w:rsidDel="003962B2">
                <w:rPr>
                  <w:rFonts w:ascii="宋体" w:hAnsi="宋体" w:cs="Arial" w:hint="eastAsia"/>
                  <w:lang w:eastAsia="zh-CN"/>
                </w:rPr>
                <w:delText>1</w:delText>
              </w:r>
              <w:r w:rsidRPr="004974D1" w:rsidDel="003962B2">
                <w:rPr>
                  <w:rFonts w:ascii="宋体" w:hAnsi="宋体" w:cs="Arial" w:hint="eastAsia"/>
                </w:rPr>
                <w:delText>位：‘</w:delText>
              </w:r>
              <w:r w:rsidRPr="004974D1" w:rsidDel="003962B2">
                <w:rPr>
                  <w:rFonts w:ascii="宋体" w:hAnsi="宋体" w:cs="Arial"/>
                </w:rPr>
                <w:delText>0</w:delText>
              </w:r>
              <w:r w:rsidRPr="004974D1" w:rsidDel="003962B2">
                <w:rPr>
                  <w:rFonts w:ascii="宋体" w:hAnsi="宋体" w:cs="Arial" w:hint="eastAsia"/>
                </w:rPr>
                <w:delText>’表示</w:delText>
              </w:r>
              <w:r w:rsidDel="003962B2">
                <w:rPr>
                  <w:rFonts w:ascii="宋体" w:hAnsi="宋体" w:cs="Arial" w:hint="eastAsia"/>
                  <w:lang w:eastAsia="zh-CN"/>
                </w:rPr>
                <w:delText>未停牌或未暂停</w:delText>
              </w:r>
              <w:r w:rsidRPr="004974D1" w:rsidDel="003962B2">
                <w:rPr>
                  <w:rFonts w:ascii="宋体" w:hAnsi="宋体" w:cs="Arial" w:hint="eastAsia"/>
                </w:rPr>
                <w:delText>，‘</w:delText>
              </w:r>
              <w:r w:rsidRPr="004974D1" w:rsidDel="003962B2">
                <w:rPr>
                  <w:rFonts w:ascii="宋体" w:hAnsi="宋体" w:cs="Arial"/>
                </w:rPr>
                <w:delText>1</w:delText>
              </w:r>
              <w:r w:rsidRPr="004974D1" w:rsidDel="003962B2">
                <w:rPr>
                  <w:rFonts w:ascii="宋体" w:hAnsi="宋体" w:cs="Arial" w:hint="eastAsia"/>
                </w:rPr>
                <w:delText>’表示停牌或暂停。</w:delText>
              </w:r>
            </w:del>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ascii="宋体" w:hAnsi="宋体" w:cs="Arial"/>
                <w:lang w:eastAsia="zh-CN"/>
              </w:rPr>
            </w:pPr>
            <w:r w:rsidRPr="008065A8">
              <w:rPr>
                <w:rFonts w:eastAsia="宋体" w:cs="Arial" w:hint="eastAsia"/>
                <w:lang w:eastAsia="zh-CN"/>
              </w:rPr>
              <w:t>3</w:t>
            </w:r>
            <w:r>
              <w:rPr>
                <w:rFonts w:eastAsia="宋体" w:cs="Arial" w:hint="eastAsia"/>
                <w:lang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rPr>
                <w:rFonts w:ascii="宋体" w:hAnsi="宋体" w:cs="Arial"/>
              </w:rPr>
            </w:pPr>
            <w:r w:rsidRPr="000218BA">
              <w:rPr>
                <w:rFonts w:cs="Arial" w:hint="eastAsia"/>
              </w:rPr>
              <w:t>Timestamp</w:t>
            </w:r>
          </w:p>
        </w:tc>
        <w:tc>
          <w:tcPr>
            <w:tcW w:w="1559"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时间戳</w:t>
            </w:r>
          </w:p>
        </w:tc>
        <w:tc>
          <w:tcPr>
            <w:tcW w:w="1276" w:type="dxa"/>
            <w:tcBorders>
              <w:top w:val="single" w:sz="4" w:space="0" w:color="auto"/>
              <w:left w:val="single" w:sz="4" w:space="0" w:color="auto"/>
              <w:bottom w:val="single" w:sz="4" w:space="0" w:color="auto"/>
              <w:right w:val="single" w:sz="4" w:space="0" w:color="auto"/>
            </w:tcBorders>
          </w:tcPr>
          <w:p w:rsidR="00EF5A03" w:rsidRDefault="00EF5A03" w:rsidP="004B7012">
            <w:pPr>
              <w:spacing w:before="48" w:after="48"/>
              <w:rPr>
                <w:rFonts w:ascii="宋体" w:hAnsi="宋体" w:cs="Arial"/>
              </w:rPr>
            </w:pPr>
            <w:r>
              <w:rPr>
                <w:rFonts w:ascii="宋体" w:hAnsi="宋体" w:cs="Arial" w:hint="eastAsia"/>
              </w:rPr>
              <w:t>C12</w:t>
            </w:r>
          </w:p>
        </w:tc>
        <w:tc>
          <w:tcPr>
            <w:tcW w:w="3685" w:type="dxa"/>
            <w:tcBorders>
              <w:top w:val="single" w:sz="4" w:space="0" w:color="auto"/>
              <w:left w:val="single" w:sz="4" w:space="0" w:color="auto"/>
              <w:bottom w:val="single" w:sz="4" w:space="0" w:color="auto"/>
              <w:right w:val="single" w:sz="4" w:space="0" w:color="auto"/>
            </w:tcBorders>
          </w:tcPr>
          <w:p w:rsidR="00EF5A03" w:rsidRPr="00C65378" w:rsidRDefault="00EF5A03" w:rsidP="004B7012">
            <w:pPr>
              <w:spacing w:before="48" w:after="48"/>
              <w:rPr>
                <w:rFonts w:ascii="宋体" w:hAnsi="宋体" w:cs="Arial"/>
              </w:rPr>
            </w:pPr>
            <w:r w:rsidRPr="003D29D4">
              <w:rPr>
                <w:rFonts w:ascii="宋体" w:hAnsi="宋体" w:cs="Arial"/>
              </w:rPr>
              <w:t>HH:MM:SS</w:t>
            </w:r>
            <w:r w:rsidRPr="003D29D4">
              <w:rPr>
                <w:rFonts w:ascii="宋体" w:hAnsi="宋体" w:cs="Arial" w:hint="eastAsia"/>
              </w:rPr>
              <w:t>.000</w:t>
            </w:r>
          </w:p>
        </w:tc>
      </w:tr>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EF5A03" w:rsidRPr="0043089C" w:rsidRDefault="00EF5A03" w:rsidP="004B7012">
            <w:pPr>
              <w:pStyle w:val="SSEBodyTextJustifiedLeft148Hanging"/>
              <w:ind w:left="0"/>
              <w:rPr>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pStyle w:val="SSEBodyTextJustifiedLeft148Hanging"/>
              <w:ind w:left="0"/>
              <w:rPr>
                <w:rFonts w:ascii="宋体" w:eastAsia="宋体" w:hAnsi="宋体"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扩展区域</w:t>
            </w:r>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不定</w:t>
            </w:r>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EF5A03" w:rsidRPr="0009689D" w:rsidRDefault="00EF5A03" w:rsidP="004B7012">
            <w:pPr>
              <w:spacing w:before="48" w:after="48"/>
              <w:rPr>
                <w:rFonts w:ascii="宋体" w:hAnsi="宋体" w:cs="Arial"/>
              </w:rPr>
            </w:pPr>
            <w:r w:rsidRPr="0009689D">
              <w:rPr>
                <w:rFonts w:ascii="宋体" w:hAnsi="宋体" w:cs="Arial" w:hint="eastAsia"/>
              </w:rPr>
              <w:t>系统应能支持记录尾部扩展新的字段。</w:t>
            </w:r>
          </w:p>
        </w:tc>
      </w:tr>
    </w:tbl>
    <w:p w:rsidR="00EF5A03" w:rsidRDefault="00EF5A03" w:rsidP="00EF5A03">
      <w:pPr>
        <w:rPr>
          <w:ins w:id="551" w:author="USER" w:date="2018-11-09T19:25:00Z"/>
        </w:rPr>
      </w:pPr>
    </w:p>
    <w:p w:rsidR="00F77D8D" w:rsidRDefault="00F77D8D" w:rsidP="00F77D8D">
      <w:pPr>
        <w:rPr>
          <w:ins w:id="552" w:author="USER" w:date="2018-11-09T19:25:00Z"/>
          <w:lang w:eastAsia="zh-CN"/>
        </w:rPr>
      </w:pPr>
      <w:ins w:id="553" w:author="USER" w:date="2018-11-09T19:25:00Z">
        <w:r>
          <w:rPr>
            <w:rFonts w:hint="eastAsia"/>
            <w:lang w:eastAsia="zh-CN"/>
          </w:rPr>
          <w:t>当取值为</w:t>
        </w:r>
        <w:r>
          <w:rPr>
            <w:rFonts w:hint="eastAsia"/>
            <w:lang w:eastAsia="zh-CN"/>
          </w:rPr>
          <w:t>MD102</w:t>
        </w:r>
        <w:r>
          <w:rPr>
            <w:rFonts w:hint="eastAsia"/>
            <w:lang w:eastAsia="zh-CN"/>
          </w:rPr>
          <w:t>时，文件体记录格式如下：</w:t>
        </w:r>
      </w:ins>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F77D8D" w:rsidRPr="00DF218E" w:rsidTr="00313730">
        <w:trPr>
          <w:trHeight w:val="510"/>
          <w:ins w:id="554" w:author="USER" w:date="2018-11-09T19:25:00Z"/>
        </w:trPr>
        <w:tc>
          <w:tcPr>
            <w:tcW w:w="741" w:type="dxa"/>
            <w:tcBorders>
              <w:top w:val="single" w:sz="4" w:space="0" w:color="auto"/>
              <w:left w:val="single" w:sz="4" w:space="0" w:color="auto"/>
              <w:bottom w:val="single" w:sz="4" w:space="0" w:color="auto"/>
              <w:right w:val="single" w:sz="4" w:space="0" w:color="auto"/>
            </w:tcBorders>
            <w:shd w:val="clear" w:color="auto" w:fill="D9D9D9"/>
          </w:tcPr>
          <w:p w:rsidR="00F77D8D" w:rsidRDefault="00F77D8D" w:rsidP="00313730">
            <w:pPr>
              <w:pStyle w:val="SSEBodyTextJustifiedLeft148Hanging"/>
              <w:ind w:left="0"/>
              <w:rPr>
                <w:ins w:id="555" w:author="USER" w:date="2018-11-09T19:25:00Z"/>
                <w:rFonts w:ascii="宋体" w:eastAsia="宋体" w:hAnsi="宋体"/>
                <w:noProof/>
                <w:lang w:eastAsia="zh-CN"/>
              </w:rPr>
            </w:pPr>
            <w:ins w:id="556" w:author="USER" w:date="2018-11-09T19:25:00Z">
              <w:r>
                <w:rPr>
                  <w:rFonts w:ascii="宋体" w:eastAsia="宋体" w:hAnsi="宋体" w:hint="eastAsia"/>
                  <w:noProof/>
                  <w:lang w:eastAsia="zh-CN"/>
                </w:rPr>
                <w:t>序号</w:t>
              </w:r>
            </w:ins>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F77D8D" w:rsidRPr="00166DCD" w:rsidRDefault="00F77D8D" w:rsidP="00313730">
            <w:pPr>
              <w:pStyle w:val="SSEBodyTextJustifiedLeft148Hanging"/>
              <w:ind w:left="0"/>
              <w:rPr>
                <w:ins w:id="557" w:author="USER" w:date="2018-11-09T19:25:00Z"/>
                <w:rFonts w:ascii="宋体" w:eastAsia="宋体" w:hAnsi="宋体"/>
                <w:noProof/>
                <w:lang w:eastAsia="zh-CN"/>
              </w:rPr>
            </w:pPr>
            <w:ins w:id="558" w:author="USER" w:date="2018-11-09T19:25:00Z">
              <w:r>
                <w:rPr>
                  <w:rFonts w:ascii="宋体" w:eastAsia="宋体" w:hAnsi="宋体" w:hint="eastAsia"/>
                  <w:noProof/>
                  <w:lang w:eastAsia="zh-CN"/>
                </w:rPr>
                <w:t>域名</w:t>
              </w:r>
            </w:ins>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F77D8D" w:rsidRPr="00DF218E" w:rsidRDefault="00F77D8D" w:rsidP="00313730">
            <w:pPr>
              <w:pStyle w:val="SSEBodyTextJustifiedLeft148Hanging"/>
              <w:ind w:left="0"/>
              <w:rPr>
                <w:ins w:id="559" w:author="USER" w:date="2018-11-09T19:25:00Z"/>
                <w:rFonts w:ascii="宋体" w:hAnsi="宋体"/>
              </w:rPr>
            </w:pPr>
            <w:ins w:id="560" w:author="USER" w:date="2018-11-09T19:25:00Z">
              <w:r w:rsidRPr="00DF218E">
                <w:rPr>
                  <w:rFonts w:ascii="宋体" w:hAnsi="宋体"/>
                  <w:noProof/>
                </w:rPr>
                <w:t>字段名</w:t>
              </w:r>
            </w:ins>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F77D8D" w:rsidRPr="00DF218E" w:rsidRDefault="00F77D8D" w:rsidP="00313730">
            <w:pPr>
              <w:pStyle w:val="SSEBodyTextJustifiedLeft148Hanging"/>
              <w:ind w:left="0"/>
              <w:rPr>
                <w:ins w:id="561" w:author="USER" w:date="2018-11-09T19:25:00Z"/>
                <w:rFonts w:ascii="宋体" w:hAnsi="宋体"/>
              </w:rPr>
            </w:pPr>
            <w:ins w:id="562" w:author="USER" w:date="2018-11-09T19:25:00Z">
              <w:r w:rsidRPr="00DF218E">
                <w:rPr>
                  <w:rFonts w:ascii="宋体" w:hAnsi="宋体"/>
                  <w:noProof/>
                </w:rPr>
                <w:t>字段类型</w:t>
              </w:r>
            </w:ins>
          </w:p>
        </w:tc>
        <w:tc>
          <w:tcPr>
            <w:tcW w:w="3685" w:type="dxa"/>
            <w:tcBorders>
              <w:top w:val="single" w:sz="4" w:space="0" w:color="auto"/>
              <w:left w:val="single" w:sz="4" w:space="0" w:color="auto"/>
              <w:bottom w:val="single" w:sz="4" w:space="0" w:color="auto"/>
              <w:right w:val="single" w:sz="4" w:space="0" w:color="auto"/>
            </w:tcBorders>
            <w:shd w:val="clear" w:color="auto" w:fill="D9D9D9"/>
          </w:tcPr>
          <w:p w:rsidR="00F77D8D" w:rsidRPr="00DF218E" w:rsidRDefault="00F77D8D" w:rsidP="00313730">
            <w:pPr>
              <w:pStyle w:val="SSEBodyTextJustifiedLeft148Hanging"/>
              <w:ind w:left="0"/>
              <w:rPr>
                <w:ins w:id="563" w:author="USER" w:date="2018-11-09T19:25:00Z"/>
                <w:rFonts w:ascii="宋体" w:hAnsi="宋体"/>
              </w:rPr>
            </w:pPr>
            <w:ins w:id="564" w:author="USER" w:date="2018-11-09T19:25:00Z">
              <w:r w:rsidRPr="00DF218E">
                <w:rPr>
                  <w:rFonts w:ascii="宋体" w:hAnsi="宋体"/>
                  <w:noProof/>
                </w:rPr>
                <w:t>描述</w:t>
              </w:r>
            </w:ins>
          </w:p>
        </w:tc>
      </w:tr>
      <w:tr w:rsidR="00F77D8D" w:rsidRPr="00DF218E" w:rsidTr="00313730">
        <w:trPr>
          <w:trHeight w:val="510"/>
          <w:ins w:id="565" w:author="USER" w:date="2018-11-09T19:25:00Z"/>
        </w:trPr>
        <w:tc>
          <w:tcPr>
            <w:tcW w:w="741" w:type="dxa"/>
            <w:tcBorders>
              <w:top w:val="single" w:sz="4" w:space="0" w:color="auto"/>
              <w:left w:val="single" w:sz="4" w:space="0" w:color="auto"/>
              <w:bottom w:val="single" w:sz="4" w:space="0" w:color="auto"/>
              <w:right w:val="single" w:sz="4" w:space="0" w:color="auto"/>
            </w:tcBorders>
            <w:shd w:val="clear" w:color="auto" w:fill="FFFFFF"/>
          </w:tcPr>
          <w:p w:rsidR="00F77D8D" w:rsidRPr="00917A26" w:rsidRDefault="00F77D8D" w:rsidP="00313730">
            <w:pPr>
              <w:pStyle w:val="SSEBodyTextJustifiedLeft148Hanging"/>
              <w:ind w:left="0"/>
              <w:rPr>
                <w:ins w:id="566" w:author="USER" w:date="2018-11-09T19:25:00Z"/>
                <w:rFonts w:eastAsia="宋体" w:cs="Arial"/>
                <w:lang w:eastAsia="zh-CN"/>
              </w:rPr>
            </w:pPr>
            <w:ins w:id="567" w:author="USER" w:date="2018-11-09T19:25:00Z">
              <w:r w:rsidRPr="00917A26">
                <w:rPr>
                  <w:rFonts w:eastAsia="宋体" w:cs="Arial" w:hint="eastAsia"/>
                  <w:lang w:eastAsia="zh-CN"/>
                </w:rPr>
                <w:t>1</w:t>
              </w:r>
            </w:ins>
          </w:p>
        </w:tc>
        <w:tc>
          <w:tcPr>
            <w:tcW w:w="1418" w:type="dxa"/>
            <w:tcBorders>
              <w:top w:val="single" w:sz="4" w:space="0" w:color="auto"/>
              <w:left w:val="single" w:sz="4" w:space="0" w:color="auto"/>
              <w:bottom w:val="single" w:sz="4" w:space="0" w:color="auto"/>
              <w:right w:val="single" w:sz="4" w:space="0" w:color="auto"/>
            </w:tcBorders>
            <w:shd w:val="clear" w:color="auto" w:fill="FFFFFF"/>
          </w:tcPr>
          <w:p w:rsidR="00F77D8D" w:rsidRPr="00917A26" w:rsidRDefault="00F77D8D" w:rsidP="00313730">
            <w:pPr>
              <w:pStyle w:val="SSEBodyTextJustifiedLeft148Hanging"/>
              <w:ind w:left="0"/>
              <w:rPr>
                <w:ins w:id="568" w:author="USER" w:date="2018-11-09T19:25:00Z"/>
                <w:rFonts w:ascii="宋体" w:eastAsia="宋体" w:hAnsi="宋体"/>
                <w:noProof/>
                <w:lang w:eastAsia="zh-CN"/>
              </w:rPr>
            </w:pPr>
            <w:ins w:id="569" w:author="USER" w:date="2018-11-09T19:25:00Z">
              <w:r w:rsidRPr="00917A26">
                <w:rPr>
                  <w:rFonts w:eastAsia="宋体" w:cs="Arial" w:hint="eastAsia"/>
                  <w:color w:val="000000"/>
                  <w:lang w:eastAsia="zh-CN"/>
                </w:rPr>
                <w:t>MDStreamID</w:t>
              </w:r>
            </w:ins>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F77D8D" w:rsidRPr="00917A26" w:rsidRDefault="00F77D8D" w:rsidP="00313730">
            <w:pPr>
              <w:pStyle w:val="SSEBodyTextJustifiedLeft148Hanging"/>
              <w:ind w:left="0"/>
              <w:rPr>
                <w:ins w:id="570" w:author="USER" w:date="2018-11-09T19:25:00Z"/>
                <w:rFonts w:ascii="宋体" w:eastAsia="宋体" w:hAnsi="宋体"/>
                <w:noProof/>
                <w:lang w:eastAsia="zh-CN"/>
              </w:rPr>
            </w:pPr>
            <w:ins w:id="571" w:author="USER" w:date="2018-11-09T19:25:00Z">
              <w:r w:rsidRPr="00917A26">
                <w:rPr>
                  <w:rFonts w:eastAsia="宋体" w:cs="Arial" w:hint="eastAsia"/>
                  <w:color w:val="000000"/>
                  <w:lang w:eastAsia="zh-CN"/>
                </w:rPr>
                <w:t>行情数据类型</w:t>
              </w:r>
            </w:ins>
          </w:p>
        </w:tc>
        <w:tc>
          <w:tcPr>
            <w:tcW w:w="1276" w:type="dxa"/>
            <w:tcBorders>
              <w:top w:val="single" w:sz="4" w:space="0" w:color="auto"/>
              <w:left w:val="single" w:sz="4" w:space="0" w:color="auto"/>
              <w:bottom w:val="single" w:sz="4" w:space="0" w:color="auto"/>
              <w:right w:val="single" w:sz="4" w:space="0" w:color="auto"/>
            </w:tcBorders>
            <w:shd w:val="clear" w:color="auto" w:fill="FFFFFF"/>
          </w:tcPr>
          <w:p w:rsidR="00F77D8D" w:rsidRPr="00917A26" w:rsidRDefault="00F77D8D" w:rsidP="00313730">
            <w:pPr>
              <w:pStyle w:val="SSEBodyTextJustifiedLeft148Hanging"/>
              <w:ind w:left="0"/>
              <w:rPr>
                <w:ins w:id="572" w:author="USER" w:date="2018-11-09T19:25:00Z"/>
                <w:rFonts w:ascii="宋体" w:eastAsia="宋体" w:hAnsi="宋体"/>
                <w:noProof/>
                <w:lang w:eastAsia="zh-CN"/>
              </w:rPr>
            </w:pPr>
            <w:ins w:id="573" w:author="USER" w:date="2018-11-09T19:25:00Z">
              <w:r w:rsidRPr="00917A26">
                <w:rPr>
                  <w:rFonts w:ascii="宋体" w:eastAsia="宋体" w:hAnsi="宋体" w:hint="eastAsia"/>
                  <w:noProof/>
                  <w:lang w:eastAsia="zh-CN"/>
                </w:rPr>
                <w:t>C5</w:t>
              </w:r>
            </w:ins>
          </w:p>
        </w:tc>
        <w:tc>
          <w:tcPr>
            <w:tcW w:w="3685" w:type="dxa"/>
            <w:tcBorders>
              <w:top w:val="single" w:sz="4" w:space="0" w:color="auto"/>
              <w:left w:val="single" w:sz="4" w:space="0" w:color="auto"/>
              <w:bottom w:val="single" w:sz="4" w:space="0" w:color="auto"/>
              <w:right w:val="single" w:sz="4" w:space="0" w:color="auto"/>
            </w:tcBorders>
            <w:shd w:val="clear" w:color="auto" w:fill="FFFFFF"/>
          </w:tcPr>
          <w:p w:rsidR="00F77D8D" w:rsidRPr="00917A26" w:rsidRDefault="00F77D8D" w:rsidP="00313730">
            <w:pPr>
              <w:pStyle w:val="SSEBodyTextJustifiedLeft148Hanging"/>
              <w:ind w:left="0"/>
              <w:rPr>
                <w:ins w:id="574" w:author="USER" w:date="2018-11-09T19:25:00Z"/>
                <w:rFonts w:eastAsia="宋体" w:cs="Arial"/>
                <w:color w:val="000000"/>
                <w:lang w:eastAsia="zh-CN"/>
              </w:rPr>
            </w:pPr>
            <w:ins w:id="575" w:author="USER" w:date="2018-11-09T19:25:00Z">
              <w:r w:rsidRPr="00917A26">
                <w:rPr>
                  <w:rFonts w:eastAsia="宋体" w:cs="Arial" w:hint="eastAsia"/>
                  <w:color w:val="000000"/>
                  <w:lang w:eastAsia="zh-CN"/>
                </w:rPr>
                <w:t>行情数据类型</w:t>
              </w:r>
              <w:r w:rsidRPr="00917A26">
                <w:rPr>
                  <w:rFonts w:ascii="宋体" w:hAnsi="宋体" w:cs="Arial" w:hint="eastAsia"/>
                  <w:lang w:eastAsia="zh-CN"/>
                </w:rPr>
                <w:t>标识符</w:t>
              </w:r>
              <w:r w:rsidRPr="00917A26">
                <w:rPr>
                  <w:rFonts w:cs="Arial" w:hint="eastAsia"/>
                  <w:color w:val="000000"/>
                  <w:lang w:eastAsia="zh-CN"/>
                </w:rPr>
                <w:t>，</w:t>
              </w:r>
              <w:r w:rsidRPr="00917A26">
                <w:rPr>
                  <w:rFonts w:eastAsia="宋体" w:cs="Arial" w:hint="eastAsia"/>
                  <w:color w:val="000000"/>
                  <w:lang w:eastAsia="zh-CN"/>
                </w:rPr>
                <w:t>取值</w:t>
              </w:r>
            </w:ins>
          </w:p>
          <w:p w:rsidR="00F77D8D" w:rsidRPr="00C55BF5" w:rsidRDefault="00F77D8D" w:rsidP="00F77D8D">
            <w:pPr>
              <w:pStyle w:val="SSEBodyTextJustifiedLeft148Hanging"/>
              <w:ind w:left="0"/>
              <w:rPr>
                <w:ins w:id="576" w:author="USER" w:date="2018-11-09T19:25:00Z"/>
                <w:rFonts w:ascii="宋体" w:eastAsia="宋体" w:hAnsi="宋体"/>
                <w:noProof/>
                <w:lang w:eastAsia="zh-CN"/>
              </w:rPr>
            </w:pPr>
            <w:ins w:id="577" w:author="USER" w:date="2018-11-09T19:25:00Z">
              <w:r>
                <w:rPr>
                  <w:rFonts w:eastAsia="宋体" w:cs="Arial" w:hint="eastAsia"/>
                  <w:color w:val="000000"/>
                  <w:lang w:eastAsia="zh-CN"/>
                </w:rPr>
                <w:t>MD102</w:t>
              </w:r>
              <w:r w:rsidRPr="00917A26">
                <w:rPr>
                  <w:rFonts w:eastAsia="宋体" w:cs="Arial" w:hint="eastAsia"/>
                  <w:color w:val="000000"/>
                  <w:lang w:eastAsia="zh-CN"/>
                </w:rPr>
                <w:t xml:space="preserve"> </w:t>
              </w:r>
              <w:r w:rsidRPr="00917A26">
                <w:rPr>
                  <w:rFonts w:eastAsia="宋体" w:cs="Arial" w:hint="eastAsia"/>
                  <w:color w:val="000000"/>
                  <w:lang w:eastAsia="zh-CN"/>
                </w:rPr>
                <w:t>表示</w:t>
              </w:r>
            </w:ins>
            <w:ins w:id="578" w:author="USER" w:date="2018-11-09T19:26:00Z">
              <w:r>
                <w:rPr>
                  <w:rFonts w:eastAsia="宋体" w:cs="Arial" w:hint="eastAsia"/>
                  <w:color w:val="000000"/>
                  <w:lang w:eastAsia="zh-CN"/>
                </w:rPr>
                <w:t>盘后固定价格</w:t>
              </w:r>
              <w:r>
                <w:rPr>
                  <w:rFonts w:eastAsia="宋体" w:cs="Arial"/>
                  <w:color w:val="000000"/>
                  <w:lang w:eastAsia="zh-CN"/>
                </w:rPr>
                <w:t>交易</w:t>
              </w:r>
            </w:ins>
            <w:ins w:id="579" w:author="USER" w:date="2018-11-09T19:25:00Z">
              <w:r w:rsidRPr="00917A26">
                <w:rPr>
                  <w:rFonts w:eastAsia="宋体" w:cs="Arial" w:hint="eastAsia"/>
                  <w:color w:val="000000"/>
                  <w:lang w:eastAsia="zh-CN"/>
                </w:rPr>
                <w:t>行情数据格式类型，产品生命周期结束后，除代码、产品</w:t>
              </w:r>
              <w:r w:rsidRPr="00F77D8D">
                <w:rPr>
                  <w:rFonts w:eastAsia="宋体" w:cs="Arial" w:hint="eastAsia"/>
                  <w:color w:val="000000"/>
                  <w:lang w:eastAsia="zh-CN"/>
                </w:rPr>
                <w:t>实时阶段及标志、时间戳外，其他业务字段无实际意义。</w:t>
              </w:r>
            </w:ins>
          </w:p>
        </w:tc>
      </w:tr>
      <w:tr w:rsidR="00F77D8D" w:rsidRPr="00DF218E" w:rsidTr="00313730">
        <w:trPr>
          <w:trHeight w:val="510"/>
          <w:ins w:id="580"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F77D8D" w:rsidP="00313730">
            <w:pPr>
              <w:pStyle w:val="SSEBodyTextJustifiedLeft148Hanging"/>
              <w:ind w:left="0"/>
              <w:rPr>
                <w:ins w:id="581" w:author="USER" w:date="2018-11-09T19:25:00Z"/>
                <w:rFonts w:eastAsia="宋体" w:cs="Arial"/>
                <w:lang w:eastAsia="zh-CN"/>
              </w:rPr>
            </w:pPr>
            <w:ins w:id="582" w:author="USER" w:date="2018-11-09T19:25:00Z">
              <w:r w:rsidRPr="008065A8">
                <w:rPr>
                  <w:rFonts w:eastAsia="宋体" w:cs="Arial" w:hint="eastAsia"/>
                  <w:lang w:eastAsia="zh-CN"/>
                </w:rPr>
                <w:t>2</w:t>
              </w:r>
            </w:ins>
          </w:p>
        </w:tc>
        <w:tc>
          <w:tcPr>
            <w:tcW w:w="1418" w:type="dxa"/>
            <w:tcBorders>
              <w:top w:val="single" w:sz="4" w:space="0" w:color="auto"/>
              <w:left w:val="single" w:sz="4" w:space="0" w:color="auto"/>
              <w:bottom w:val="single" w:sz="4" w:space="0" w:color="auto"/>
              <w:right w:val="single" w:sz="4" w:space="0" w:color="auto"/>
            </w:tcBorders>
            <w:vAlign w:val="center"/>
          </w:tcPr>
          <w:p w:rsidR="00F77D8D" w:rsidRPr="00F852EA" w:rsidRDefault="00F77D8D" w:rsidP="00313730">
            <w:pPr>
              <w:rPr>
                <w:ins w:id="583" w:author="USER" w:date="2018-11-09T19:25:00Z"/>
                <w:rFonts w:cs="Arial"/>
              </w:rPr>
            </w:pPr>
            <w:ins w:id="584" w:author="USER" w:date="2018-11-09T19:25:00Z">
              <w:r w:rsidRPr="00F852EA">
                <w:rPr>
                  <w:rFonts w:cs="Arial"/>
                </w:rPr>
                <w:t>SecurityID</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585" w:author="USER" w:date="2018-11-09T19:25:00Z"/>
                <w:rFonts w:ascii="宋体" w:hAnsi="宋体" w:cs="Arial"/>
              </w:rPr>
            </w:pPr>
            <w:ins w:id="586" w:author="USER" w:date="2018-11-09T19:25:00Z">
              <w:r>
                <w:rPr>
                  <w:rFonts w:ascii="宋体" w:hAnsi="宋体" w:cs="Arial" w:hint="eastAsia"/>
                </w:rPr>
                <w:t>产品代码</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587" w:author="USER" w:date="2018-11-09T19:25:00Z"/>
                <w:rFonts w:ascii="宋体" w:hAnsi="宋体" w:cs="Arial"/>
              </w:rPr>
            </w:pPr>
            <w:ins w:id="588" w:author="USER" w:date="2018-11-09T19:25:00Z">
              <w:r>
                <w:rPr>
                  <w:rFonts w:ascii="宋体" w:hAnsi="宋体" w:cs="Arial"/>
                </w:rPr>
                <w:t>C</w:t>
              </w:r>
              <w:r>
                <w:rPr>
                  <w:rFonts w:ascii="宋体" w:hAnsi="宋体" w:cs="Arial" w:hint="eastAsia"/>
                </w:rPr>
                <w:t>6</w:t>
              </w:r>
            </w:ins>
          </w:p>
        </w:tc>
        <w:tc>
          <w:tcPr>
            <w:tcW w:w="3685"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589" w:author="USER" w:date="2018-11-09T19:25:00Z"/>
                <w:rFonts w:ascii="宋体" w:hAnsi="宋体" w:cs="Arial"/>
              </w:rPr>
            </w:pPr>
            <w:ins w:id="590" w:author="USER" w:date="2018-11-09T19:25:00Z">
              <w:r>
                <w:rPr>
                  <w:rFonts w:ascii="宋体" w:hAnsi="宋体" w:cs="Arial" w:hint="eastAsia"/>
                </w:rPr>
                <w:t>证券代码</w:t>
              </w:r>
            </w:ins>
          </w:p>
        </w:tc>
      </w:tr>
      <w:tr w:rsidR="00F77D8D" w:rsidRPr="00DF218E" w:rsidTr="00313730">
        <w:trPr>
          <w:trHeight w:val="510"/>
          <w:ins w:id="591"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F77D8D" w:rsidP="00313730">
            <w:pPr>
              <w:pStyle w:val="SSEBodyTextJustifiedLeft148Hanging"/>
              <w:ind w:left="0"/>
              <w:rPr>
                <w:ins w:id="592" w:author="USER" w:date="2018-11-09T19:25:00Z"/>
                <w:rFonts w:eastAsia="宋体" w:cs="Arial"/>
                <w:lang w:eastAsia="zh-CN"/>
              </w:rPr>
            </w:pPr>
            <w:ins w:id="593" w:author="USER" w:date="2018-11-09T19:25:00Z">
              <w:r w:rsidRPr="008065A8">
                <w:rPr>
                  <w:rFonts w:eastAsia="宋体" w:cs="Arial" w:hint="eastAsia"/>
                  <w:lang w:eastAsia="zh-CN"/>
                </w:rPr>
                <w:t>3</w:t>
              </w:r>
            </w:ins>
          </w:p>
        </w:tc>
        <w:tc>
          <w:tcPr>
            <w:tcW w:w="1418" w:type="dxa"/>
            <w:tcBorders>
              <w:top w:val="single" w:sz="4" w:space="0" w:color="auto"/>
              <w:left w:val="single" w:sz="4" w:space="0" w:color="auto"/>
              <w:bottom w:val="single" w:sz="4" w:space="0" w:color="auto"/>
              <w:right w:val="single" w:sz="4" w:space="0" w:color="auto"/>
            </w:tcBorders>
            <w:vAlign w:val="center"/>
          </w:tcPr>
          <w:p w:rsidR="00F77D8D" w:rsidRPr="00F852EA" w:rsidRDefault="00F77D8D" w:rsidP="00313730">
            <w:pPr>
              <w:rPr>
                <w:ins w:id="594" w:author="USER" w:date="2018-11-09T19:25:00Z"/>
                <w:rFonts w:cs="Arial"/>
              </w:rPr>
            </w:pPr>
            <w:ins w:id="595" w:author="USER" w:date="2018-11-09T19:25:00Z">
              <w:r w:rsidRPr="00A701AC">
                <w:rPr>
                  <w:rFonts w:cs="Arial" w:hint="eastAsia"/>
                </w:rPr>
                <w:t>Symbol</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596" w:author="USER" w:date="2018-11-09T19:25:00Z"/>
                <w:rFonts w:ascii="宋体" w:hAnsi="宋体" w:cs="Arial"/>
              </w:rPr>
            </w:pPr>
            <w:ins w:id="597" w:author="USER" w:date="2018-11-09T19:25:00Z">
              <w:r>
                <w:rPr>
                  <w:rFonts w:ascii="宋体" w:hAnsi="宋体" w:cs="Arial" w:hint="eastAsia"/>
                </w:rPr>
                <w:t>产品名称</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598" w:author="USER" w:date="2018-11-09T19:25:00Z"/>
                <w:rFonts w:ascii="宋体" w:hAnsi="宋体" w:cs="Arial"/>
              </w:rPr>
            </w:pPr>
            <w:ins w:id="599" w:author="USER" w:date="2018-11-09T19:25:00Z">
              <w:r>
                <w:rPr>
                  <w:rFonts w:ascii="宋体" w:hAnsi="宋体" w:cs="Arial" w:hint="eastAsia"/>
                </w:rPr>
                <w:t>C8</w:t>
              </w:r>
            </w:ins>
          </w:p>
        </w:tc>
        <w:tc>
          <w:tcPr>
            <w:tcW w:w="3685"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00" w:author="USER" w:date="2018-11-09T19:25:00Z"/>
                <w:rFonts w:ascii="宋体" w:hAnsi="宋体" w:cs="Arial"/>
                <w:lang w:eastAsia="zh-CN"/>
              </w:rPr>
            </w:pPr>
            <w:ins w:id="601" w:author="USER" w:date="2018-11-09T19:25:00Z">
              <w:r>
                <w:rPr>
                  <w:rFonts w:ascii="宋体" w:hAnsi="宋体" w:cs="Arial" w:hint="eastAsia"/>
                </w:rPr>
                <w:t>证券</w:t>
              </w:r>
              <w:r>
                <w:rPr>
                  <w:rFonts w:ascii="宋体" w:hAnsi="宋体" w:cs="Arial" w:hint="eastAsia"/>
                  <w:lang w:eastAsia="zh-CN"/>
                </w:rPr>
                <w:t>简称</w:t>
              </w:r>
            </w:ins>
          </w:p>
        </w:tc>
      </w:tr>
      <w:tr w:rsidR="00F77D8D" w:rsidRPr="00DF218E" w:rsidTr="00313730">
        <w:trPr>
          <w:trHeight w:val="510"/>
          <w:ins w:id="602"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F77D8D" w:rsidP="00313730">
            <w:pPr>
              <w:pStyle w:val="SSEBodyTextJustifiedLeft148Hanging"/>
              <w:ind w:left="0"/>
              <w:rPr>
                <w:ins w:id="603" w:author="USER" w:date="2018-11-09T19:25:00Z"/>
                <w:rFonts w:eastAsia="宋体" w:cs="Arial"/>
                <w:lang w:eastAsia="zh-CN"/>
              </w:rPr>
            </w:pPr>
            <w:ins w:id="604" w:author="USER" w:date="2018-11-09T19:25:00Z">
              <w:r>
                <w:rPr>
                  <w:rFonts w:eastAsia="宋体" w:cs="Arial" w:hint="eastAsia"/>
                  <w:lang w:eastAsia="zh-CN"/>
                </w:rPr>
                <w:t>4</w:t>
              </w:r>
            </w:ins>
          </w:p>
        </w:tc>
        <w:tc>
          <w:tcPr>
            <w:tcW w:w="1418" w:type="dxa"/>
            <w:tcBorders>
              <w:top w:val="single" w:sz="4" w:space="0" w:color="auto"/>
              <w:left w:val="single" w:sz="4" w:space="0" w:color="auto"/>
              <w:bottom w:val="single" w:sz="4" w:space="0" w:color="auto"/>
              <w:right w:val="single" w:sz="4" w:space="0" w:color="auto"/>
            </w:tcBorders>
            <w:vAlign w:val="center"/>
          </w:tcPr>
          <w:p w:rsidR="00F77D8D" w:rsidRPr="00F852EA" w:rsidRDefault="00F77D8D" w:rsidP="00313730">
            <w:pPr>
              <w:rPr>
                <w:ins w:id="605" w:author="USER" w:date="2018-11-09T19:25:00Z"/>
                <w:rFonts w:cs="Arial"/>
              </w:rPr>
            </w:pPr>
            <w:ins w:id="606" w:author="USER" w:date="2018-11-09T19:25:00Z">
              <w:r w:rsidRPr="000218BA">
                <w:rPr>
                  <w:rFonts w:cs="Arial"/>
                </w:rPr>
                <w:t>TradeVolume</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07" w:author="USER" w:date="2018-11-09T19:25:00Z"/>
                <w:rFonts w:ascii="宋体" w:hAnsi="宋体" w:cs="Arial"/>
              </w:rPr>
            </w:pPr>
            <w:ins w:id="608" w:author="USER" w:date="2018-11-09T19:30:00Z">
              <w:del w:id="609" w:author="USER" w:date="2018-12-13T17:16:00Z">
                <w:r w:rsidDel="00F459C6">
                  <w:rPr>
                    <w:rFonts w:ascii="宋体" w:hAnsi="宋体" w:cs="Arial" w:hint="eastAsia"/>
                    <w:lang w:eastAsia="zh-CN"/>
                  </w:rPr>
                  <w:delText>累计</w:delText>
                </w:r>
              </w:del>
            </w:ins>
            <w:ins w:id="610" w:author="USER" w:date="2018-11-09T19:25:00Z">
              <w:r>
                <w:rPr>
                  <w:rFonts w:ascii="宋体" w:hAnsi="宋体" w:cs="Arial" w:hint="eastAsia"/>
                </w:rPr>
                <w:t>成交数量</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11" w:author="USER" w:date="2018-11-09T19:25:00Z"/>
                <w:rFonts w:ascii="宋体" w:hAnsi="宋体" w:cs="Arial"/>
              </w:rPr>
            </w:pPr>
            <w:ins w:id="612" w:author="USER" w:date="2018-11-09T19:25:00Z">
              <w:r>
                <w:rPr>
                  <w:rFonts w:ascii="宋体" w:hAnsi="宋体" w:cs="Arial" w:hint="eastAsia"/>
                </w:rPr>
                <w:t>N16</w:t>
              </w:r>
            </w:ins>
          </w:p>
        </w:tc>
        <w:tc>
          <w:tcPr>
            <w:tcW w:w="3685"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13" w:author="USER" w:date="2018-11-09T19:25:00Z"/>
                <w:rFonts w:ascii="宋体" w:hAnsi="宋体" w:cs="Arial"/>
              </w:rPr>
            </w:pPr>
          </w:p>
        </w:tc>
      </w:tr>
      <w:tr w:rsidR="00F77D8D" w:rsidRPr="00DF218E" w:rsidTr="00313730">
        <w:trPr>
          <w:trHeight w:val="510"/>
          <w:ins w:id="614"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F77D8D" w:rsidP="00313730">
            <w:pPr>
              <w:pStyle w:val="SSEBodyTextJustifiedLeft148Hanging"/>
              <w:ind w:left="0"/>
              <w:rPr>
                <w:ins w:id="615" w:author="USER" w:date="2018-11-09T19:25:00Z"/>
                <w:rFonts w:eastAsia="宋体" w:cs="Arial"/>
                <w:lang w:eastAsia="zh-CN"/>
              </w:rPr>
            </w:pPr>
            <w:ins w:id="616" w:author="USER" w:date="2018-11-09T19:25:00Z">
              <w:r>
                <w:rPr>
                  <w:rFonts w:eastAsia="宋体" w:cs="Arial" w:hint="eastAsia"/>
                  <w:lang w:eastAsia="zh-CN"/>
                </w:rPr>
                <w:t>5</w:t>
              </w:r>
            </w:ins>
          </w:p>
        </w:tc>
        <w:tc>
          <w:tcPr>
            <w:tcW w:w="1418" w:type="dxa"/>
            <w:tcBorders>
              <w:top w:val="single" w:sz="4" w:space="0" w:color="auto"/>
              <w:left w:val="single" w:sz="4" w:space="0" w:color="auto"/>
              <w:bottom w:val="single" w:sz="4" w:space="0" w:color="auto"/>
              <w:right w:val="single" w:sz="4" w:space="0" w:color="auto"/>
            </w:tcBorders>
            <w:vAlign w:val="center"/>
          </w:tcPr>
          <w:p w:rsidR="00F77D8D" w:rsidRPr="00F852EA" w:rsidRDefault="00F77D8D" w:rsidP="00313730">
            <w:pPr>
              <w:rPr>
                <w:ins w:id="617" w:author="USER" w:date="2018-11-09T19:25:00Z"/>
                <w:rFonts w:cs="Arial"/>
              </w:rPr>
            </w:pPr>
            <w:ins w:id="618" w:author="USER" w:date="2018-11-09T19:25:00Z">
              <w:r w:rsidRPr="000218BA">
                <w:rPr>
                  <w:rFonts w:cs="Arial" w:hint="eastAsia"/>
                </w:rPr>
                <w:t>TotalValueTraded</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19" w:author="USER" w:date="2018-11-09T19:25:00Z"/>
                <w:rFonts w:ascii="宋体" w:hAnsi="宋体" w:cs="Arial"/>
              </w:rPr>
            </w:pPr>
            <w:ins w:id="620" w:author="USER" w:date="2018-11-09T19:30:00Z">
              <w:del w:id="621" w:author="USER" w:date="2018-12-13T17:16:00Z">
                <w:r w:rsidDel="00F459C6">
                  <w:rPr>
                    <w:rFonts w:ascii="宋体" w:hAnsi="宋体" w:cs="Arial" w:hint="eastAsia"/>
                    <w:lang w:eastAsia="zh-CN"/>
                  </w:rPr>
                  <w:delText>累计</w:delText>
                </w:r>
              </w:del>
            </w:ins>
            <w:ins w:id="622" w:author="USER" w:date="2018-11-09T19:25:00Z">
              <w:r>
                <w:rPr>
                  <w:rFonts w:ascii="宋体" w:hAnsi="宋体" w:cs="Arial" w:hint="eastAsia"/>
                </w:rPr>
                <w:t>成交金额</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23" w:author="USER" w:date="2018-11-09T19:25:00Z"/>
                <w:rFonts w:ascii="宋体" w:hAnsi="宋体" w:cs="Arial"/>
              </w:rPr>
            </w:pPr>
            <w:ins w:id="624" w:author="USER" w:date="2018-11-09T19:25:00Z">
              <w:r>
                <w:rPr>
                  <w:rFonts w:ascii="宋体" w:hAnsi="宋体" w:cs="Arial" w:hint="eastAsia"/>
                </w:rPr>
                <w:t>N16(2)</w:t>
              </w:r>
            </w:ins>
          </w:p>
        </w:tc>
        <w:tc>
          <w:tcPr>
            <w:tcW w:w="3685"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25" w:author="USER" w:date="2018-11-09T19:25:00Z"/>
                <w:rFonts w:ascii="宋体" w:hAnsi="宋体" w:cs="Arial"/>
              </w:rPr>
            </w:pPr>
          </w:p>
        </w:tc>
      </w:tr>
      <w:tr w:rsidR="00F77D8D" w:rsidRPr="00DF218E" w:rsidTr="00313730">
        <w:trPr>
          <w:trHeight w:val="510"/>
          <w:ins w:id="626"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2A45D8" w:rsidP="00313730">
            <w:pPr>
              <w:pStyle w:val="SSEBodyTextJustifiedLeft148Hanging"/>
              <w:ind w:left="0"/>
              <w:rPr>
                <w:ins w:id="627" w:author="USER" w:date="2018-11-09T19:25:00Z"/>
                <w:rFonts w:eastAsia="宋体" w:cs="Arial"/>
                <w:lang w:eastAsia="zh-CN"/>
              </w:rPr>
            </w:pPr>
            <w:ins w:id="628" w:author="明坤 王" w:date="2018-12-11T14:51:00Z">
              <w:r>
                <w:rPr>
                  <w:rFonts w:eastAsia="宋体" w:cs="Arial"/>
                  <w:lang w:eastAsia="zh-CN"/>
                </w:rPr>
                <w:t>6</w:t>
              </w:r>
            </w:ins>
          </w:p>
        </w:tc>
        <w:tc>
          <w:tcPr>
            <w:tcW w:w="1418" w:type="dxa"/>
            <w:tcBorders>
              <w:top w:val="single" w:sz="4" w:space="0" w:color="auto"/>
              <w:left w:val="single" w:sz="4" w:space="0" w:color="auto"/>
              <w:bottom w:val="single" w:sz="4" w:space="0" w:color="auto"/>
              <w:right w:val="single" w:sz="4" w:space="0" w:color="auto"/>
            </w:tcBorders>
            <w:vAlign w:val="center"/>
          </w:tcPr>
          <w:p w:rsidR="00F77D8D" w:rsidRPr="000218BA" w:rsidRDefault="00F77D8D" w:rsidP="00313730">
            <w:pPr>
              <w:rPr>
                <w:ins w:id="629" w:author="USER" w:date="2018-11-09T19:25:00Z"/>
                <w:rFonts w:cs="Arial"/>
              </w:rPr>
            </w:pPr>
            <w:ins w:id="630" w:author="USER" w:date="2018-11-09T19:27:00Z">
              <w:r>
                <w:rPr>
                  <w:rFonts w:cs="Arial"/>
                </w:rPr>
                <w:t>Close</w:t>
              </w:r>
            </w:ins>
            <w:ins w:id="631" w:author="USER" w:date="2018-11-09T19:25:00Z">
              <w:r w:rsidRPr="000218BA">
                <w:rPr>
                  <w:rFonts w:cs="Arial"/>
                </w:rPr>
                <w:t>Price</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F77D8D">
            <w:pPr>
              <w:spacing w:before="48" w:after="48"/>
              <w:rPr>
                <w:ins w:id="632" w:author="USER" w:date="2018-11-09T19:25:00Z"/>
                <w:rFonts w:ascii="宋体" w:hAnsi="宋体" w:cs="Arial"/>
              </w:rPr>
            </w:pPr>
            <w:ins w:id="633" w:author="USER" w:date="2018-11-09T19:25:00Z">
              <w:r>
                <w:rPr>
                  <w:rFonts w:ascii="宋体" w:hAnsi="宋体" w:cs="Arial" w:hint="eastAsia"/>
                </w:rPr>
                <w:t>今日</w:t>
              </w:r>
            </w:ins>
            <w:ins w:id="634" w:author="USER" w:date="2018-11-09T19:27:00Z">
              <w:r>
                <w:rPr>
                  <w:rFonts w:ascii="宋体" w:hAnsi="宋体" w:cs="Arial" w:hint="eastAsia"/>
                  <w:lang w:eastAsia="zh-CN"/>
                </w:rPr>
                <w:t>收盘</w:t>
              </w:r>
            </w:ins>
            <w:ins w:id="635" w:author="USER" w:date="2018-11-09T19:25:00Z">
              <w:r>
                <w:rPr>
                  <w:rFonts w:ascii="宋体" w:hAnsi="宋体" w:cs="Arial" w:hint="eastAsia"/>
                </w:rPr>
                <w:t>价</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36" w:author="USER" w:date="2018-11-09T19:25:00Z"/>
                <w:rFonts w:ascii="宋体" w:hAnsi="宋体" w:cs="Arial"/>
              </w:rPr>
            </w:pPr>
            <w:ins w:id="637" w:author="USER" w:date="2018-11-09T19:25:00Z">
              <w:r>
                <w:rPr>
                  <w:rFonts w:ascii="宋体" w:hAnsi="宋体" w:cs="Arial" w:hint="eastAsia"/>
                </w:rPr>
                <w:t>N11(3)</w:t>
              </w:r>
            </w:ins>
          </w:p>
        </w:tc>
        <w:tc>
          <w:tcPr>
            <w:tcW w:w="3685"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38" w:author="USER" w:date="2018-11-09T19:25:00Z"/>
                <w:rFonts w:ascii="宋体" w:hAnsi="宋体" w:cs="Arial"/>
              </w:rPr>
            </w:pPr>
          </w:p>
        </w:tc>
      </w:tr>
      <w:tr w:rsidR="00F77D8D" w:rsidRPr="00DF218E" w:rsidTr="00313730">
        <w:trPr>
          <w:trHeight w:val="510"/>
          <w:ins w:id="639"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2A45D8" w:rsidP="00313730">
            <w:pPr>
              <w:pStyle w:val="SSEBodyTextJustifiedLeft148Hanging"/>
              <w:ind w:left="0"/>
              <w:rPr>
                <w:ins w:id="640" w:author="USER" w:date="2018-11-09T19:25:00Z"/>
                <w:rFonts w:eastAsia="宋体" w:cs="Arial"/>
                <w:lang w:eastAsia="zh-CN"/>
              </w:rPr>
            </w:pPr>
            <w:ins w:id="641" w:author="明坤 王" w:date="2018-12-11T14:51:00Z">
              <w:r>
                <w:rPr>
                  <w:rFonts w:eastAsia="宋体" w:cs="Arial"/>
                  <w:lang w:eastAsia="zh-CN"/>
                </w:rPr>
                <w:t>7</w:t>
              </w:r>
            </w:ins>
          </w:p>
        </w:tc>
        <w:tc>
          <w:tcPr>
            <w:tcW w:w="1418" w:type="dxa"/>
            <w:tcBorders>
              <w:top w:val="single" w:sz="4" w:space="0" w:color="auto"/>
              <w:left w:val="single" w:sz="4" w:space="0" w:color="auto"/>
              <w:bottom w:val="single" w:sz="4" w:space="0" w:color="auto"/>
              <w:right w:val="single" w:sz="4" w:space="0" w:color="auto"/>
            </w:tcBorders>
          </w:tcPr>
          <w:p w:rsidR="00F77D8D" w:rsidRPr="00C35E64" w:rsidRDefault="00F77D8D" w:rsidP="00313730">
            <w:pPr>
              <w:rPr>
                <w:ins w:id="642" w:author="USER" w:date="2018-11-09T19:25:00Z"/>
                <w:rFonts w:cs="Arial"/>
              </w:rPr>
            </w:pPr>
            <w:ins w:id="643" w:author="USER" w:date="2018-11-09T19:25:00Z">
              <w:r>
                <w:rPr>
                  <w:rFonts w:cs="Arial" w:hint="eastAsia"/>
                </w:rPr>
                <w:t>Buy</w:t>
              </w:r>
              <w:r w:rsidRPr="000218BA">
                <w:rPr>
                  <w:rFonts w:cs="Arial"/>
                </w:rPr>
                <w:t>Volume</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F77D8D">
            <w:pPr>
              <w:spacing w:before="48" w:after="48"/>
              <w:rPr>
                <w:ins w:id="644" w:author="USER" w:date="2018-11-09T19:25:00Z"/>
                <w:rFonts w:ascii="宋体" w:hAnsi="宋体" w:cs="Arial"/>
              </w:rPr>
            </w:pPr>
            <w:ins w:id="645" w:author="USER" w:date="2018-11-09T19:29:00Z">
              <w:r>
                <w:rPr>
                  <w:rFonts w:ascii="宋体" w:hAnsi="宋体" w:cs="Arial" w:hint="eastAsia"/>
                  <w:lang w:eastAsia="zh-CN"/>
                </w:rPr>
                <w:t>买入</w:t>
              </w:r>
              <w:r>
                <w:rPr>
                  <w:rFonts w:ascii="宋体" w:hAnsi="宋体" w:cs="Arial"/>
                  <w:lang w:eastAsia="zh-CN"/>
                </w:rPr>
                <w:t>申报</w:t>
              </w:r>
              <w:r>
                <w:rPr>
                  <w:rFonts w:ascii="宋体" w:hAnsi="宋体" w:cs="Arial" w:hint="eastAsia"/>
                  <w:lang w:eastAsia="zh-CN"/>
                </w:rPr>
                <w:t>数</w:t>
              </w:r>
            </w:ins>
            <w:ins w:id="646" w:author="USER" w:date="2018-11-09T19:25:00Z">
              <w:r>
                <w:rPr>
                  <w:rFonts w:ascii="宋体" w:hAnsi="宋体" w:cs="Arial" w:hint="eastAsia"/>
                </w:rPr>
                <w:t>量</w:t>
              </w:r>
            </w:ins>
          </w:p>
        </w:tc>
        <w:tc>
          <w:tcPr>
            <w:tcW w:w="1276" w:type="dxa"/>
            <w:tcBorders>
              <w:top w:val="single" w:sz="4" w:space="0" w:color="auto"/>
              <w:left w:val="single" w:sz="4" w:space="0" w:color="auto"/>
              <w:bottom w:val="single" w:sz="4" w:space="0" w:color="auto"/>
              <w:right w:val="single" w:sz="4" w:space="0" w:color="auto"/>
            </w:tcBorders>
          </w:tcPr>
          <w:p w:rsidR="00F77D8D" w:rsidRPr="00DF218E" w:rsidRDefault="00F77D8D" w:rsidP="00313730">
            <w:pPr>
              <w:spacing w:before="48" w:after="48"/>
              <w:rPr>
                <w:ins w:id="647" w:author="USER" w:date="2018-11-09T19:25:00Z"/>
                <w:rFonts w:ascii="宋体" w:hAnsi="宋体" w:cs="Arial"/>
              </w:rPr>
            </w:pPr>
            <w:ins w:id="648" w:author="USER" w:date="2018-11-09T19:25:00Z">
              <w:r>
                <w:rPr>
                  <w:rFonts w:ascii="宋体" w:hAnsi="宋体" w:cs="Arial" w:hint="eastAsia"/>
                </w:rPr>
                <w:t>N12</w:t>
              </w:r>
            </w:ins>
          </w:p>
        </w:tc>
        <w:tc>
          <w:tcPr>
            <w:tcW w:w="3685" w:type="dxa"/>
            <w:tcBorders>
              <w:top w:val="single" w:sz="4" w:space="0" w:color="auto"/>
              <w:left w:val="single" w:sz="4" w:space="0" w:color="auto"/>
              <w:bottom w:val="single" w:sz="4" w:space="0" w:color="auto"/>
              <w:right w:val="single" w:sz="4" w:space="0" w:color="auto"/>
            </w:tcBorders>
          </w:tcPr>
          <w:p w:rsidR="00F77D8D" w:rsidRPr="00DF218E" w:rsidRDefault="00782338" w:rsidP="00313730">
            <w:pPr>
              <w:spacing w:before="48" w:after="48"/>
              <w:rPr>
                <w:ins w:id="649" w:author="USER" w:date="2018-11-09T19:25:00Z"/>
                <w:rFonts w:ascii="宋体" w:hAnsi="宋体" w:cs="Arial"/>
                <w:lang w:eastAsia="zh-CN"/>
              </w:rPr>
            </w:pPr>
            <w:ins w:id="650" w:author="USER" w:date="2018-11-09T19:34:00Z">
              <w:r>
                <w:rPr>
                  <w:rFonts w:ascii="宋体" w:hAnsi="宋体" w:cs="Arial" w:hint="eastAsia"/>
                  <w:lang w:eastAsia="zh-CN"/>
                </w:rPr>
                <w:t>当前</w:t>
              </w:r>
              <w:r>
                <w:rPr>
                  <w:rFonts w:ascii="宋体" w:hAnsi="宋体" w:cs="Arial"/>
                  <w:lang w:eastAsia="zh-CN"/>
                </w:rPr>
                <w:t>未成交的买入申报总股数</w:t>
              </w:r>
            </w:ins>
          </w:p>
        </w:tc>
      </w:tr>
      <w:tr w:rsidR="00F77D8D" w:rsidRPr="00DF218E" w:rsidTr="00313730">
        <w:trPr>
          <w:trHeight w:val="510"/>
          <w:ins w:id="651"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2A45D8" w:rsidP="00313730">
            <w:pPr>
              <w:pStyle w:val="SSEBodyTextJustifiedLeft148Hanging"/>
              <w:ind w:left="0"/>
              <w:rPr>
                <w:ins w:id="652" w:author="USER" w:date="2018-11-09T19:25:00Z"/>
                <w:rFonts w:eastAsia="宋体" w:cs="Arial"/>
                <w:lang w:eastAsia="zh-CN"/>
              </w:rPr>
            </w:pPr>
            <w:ins w:id="653" w:author="明坤 王" w:date="2018-12-11T14:51:00Z">
              <w:r>
                <w:rPr>
                  <w:rFonts w:eastAsia="宋体" w:cs="Arial"/>
                  <w:lang w:eastAsia="zh-CN"/>
                </w:rPr>
                <w:t>8</w:t>
              </w:r>
            </w:ins>
          </w:p>
        </w:tc>
        <w:tc>
          <w:tcPr>
            <w:tcW w:w="1418" w:type="dxa"/>
            <w:tcBorders>
              <w:top w:val="single" w:sz="4" w:space="0" w:color="auto"/>
              <w:left w:val="single" w:sz="4" w:space="0" w:color="auto"/>
              <w:bottom w:val="single" w:sz="4" w:space="0" w:color="auto"/>
              <w:right w:val="single" w:sz="4" w:space="0" w:color="auto"/>
            </w:tcBorders>
          </w:tcPr>
          <w:p w:rsidR="00F77D8D" w:rsidRPr="000218BA" w:rsidRDefault="00F77D8D" w:rsidP="00F8152D">
            <w:pPr>
              <w:rPr>
                <w:ins w:id="654" w:author="USER" w:date="2018-11-09T19:25:00Z"/>
                <w:rFonts w:cs="Arial"/>
              </w:rPr>
            </w:pPr>
            <w:ins w:id="655" w:author="USER" w:date="2018-11-09T19:25:00Z">
              <w:r>
                <w:rPr>
                  <w:rFonts w:cs="Arial" w:hint="eastAsia"/>
                </w:rPr>
                <w:t>Sell</w:t>
              </w:r>
              <w:r w:rsidRPr="000218BA">
                <w:rPr>
                  <w:rFonts w:cs="Arial"/>
                </w:rPr>
                <w:t>Volume</w:t>
              </w:r>
            </w:ins>
          </w:p>
        </w:tc>
        <w:tc>
          <w:tcPr>
            <w:tcW w:w="1559" w:type="dxa"/>
            <w:tcBorders>
              <w:top w:val="single" w:sz="4" w:space="0" w:color="auto"/>
              <w:left w:val="single" w:sz="4" w:space="0" w:color="auto"/>
              <w:bottom w:val="single" w:sz="4" w:space="0" w:color="auto"/>
              <w:right w:val="single" w:sz="4" w:space="0" w:color="auto"/>
            </w:tcBorders>
          </w:tcPr>
          <w:p w:rsidR="00F77D8D" w:rsidRDefault="00F77D8D" w:rsidP="00F77D8D">
            <w:pPr>
              <w:spacing w:before="48" w:after="48"/>
              <w:rPr>
                <w:ins w:id="656" w:author="USER" w:date="2018-11-09T19:25:00Z"/>
                <w:rFonts w:ascii="宋体" w:hAnsi="宋体" w:cs="Arial"/>
              </w:rPr>
            </w:pPr>
            <w:ins w:id="657" w:author="USER" w:date="2018-11-09T19:30:00Z">
              <w:r>
                <w:rPr>
                  <w:rFonts w:ascii="宋体" w:hAnsi="宋体" w:cs="Arial" w:hint="eastAsia"/>
                  <w:lang w:eastAsia="zh-CN"/>
                </w:rPr>
                <w:t>卖出</w:t>
              </w:r>
              <w:r>
                <w:rPr>
                  <w:rFonts w:ascii="宋体" w:hAnsi="宋体" w:cs="Arial"/>
                  <w:lang w:eastAsia="zh-CN"/>
                </w:rPr>
                <w:t>申报数</w:t>
              </w:r>
            </w:ins>
            <w:ins w:id="658" w:author="USER" w:date="2018-11-09T19:25:00Z">
              <w:r>
                <w:rPr>
                  <w:rFonts w:ascii="宋体" w:hAnsi="宋体" w:cs="Arial" w:hint="eastAsia"/>
                </w:rPr>
                <w:t>量</w:t>
              </w:r>
            </w:ins>
          </w:p>
        </w:tc>
        <w:tc>
          <w:tcPr>
            <w:tcW w:w="1276" w:type="dxa"/>
            <w:tcBorders>
              <w:top w:val="single" w:sz="4" w:space="0" w:color="auto"/>
              <w:left w:val="single" w:sz="4" w:space="0" w:color="auto"/>
              <w:bottom w:val="single" w:sz="4" w:space="0" w:color="auto"/>
              <w:right w:val="single" w:sz="4" w:space="0" w:color="auto"/>
            </w:tcBorders>
          </w:tcPr>
          <w:p w:rsidR="00F77D8D" w:rsidRPr="00DF218E" w:rsidRDefault="00F77D8D" w:rsidP="00313730">
            <w:pPr>
              <w:spacing w:before="48" w:after="48"/>
              <w:rPr>
                <w:ins w:id="659" w:author="USER" w:date="2018-11-09T19:25:00Z"/>
                <w:rFonts w:ascii="宋体" w:hAnsi="宋体" w:cs="Arial"/>
              </w:rPr>
            </w:pPr>
            <w:ins w:id="660" w:author="USER" w:date="2018-11-09T19:25:00Z">
              <w:r>
                <w:rPr>
                  <w:rFonts w:ascii="宋体" w:hAnsi="宋体" w:cs="Arial" w:hint="eastAsia"/>
                </w:rPr>
                <w:t>N12</w:t>
              </w:r>
            </w:ins>
          </w:p>
        </w:tc>
        <w:tc>
          <w:tcPr>
            <w:tcW w:w="3685" w:type="dxa"/>
            <w:tcBorders>
              <w:top w:val="single" w:sz="4" w:space="0" w:color="auto"/>
              <w:left w:val="single" w:sz="4" w:space="0" w:color="auto"/>
              <w:bottom w:val="single" w:sz="4" w:space="0" w:color="auto"/>
              <w:right w:val="single" w:sz="4" w:space="0" w:color="auto"/>
            </w:tcBorders>
          </w:tcPr>
          <w:p w:rsidR="00F77D8D" w:rsidRPr="00DF218E" w:rsidRDefault="00782338" w:rsidP="00313730">
            <w:pPr>
              <w:spacing w:before="48" w:after="48"/>
              <w:rPr>
                <w:ins w:id="661" w:author="USER" w:date="2018-11-09T19:25:00Z"/>
                <w:rFonts w:ascii="宋体" w:hAnsi="宋体" w:cs="Arial"/>
                <w:lang w:eastAsia="zh-CN"/>
              </w:rPr>
            </w:pPr>
            <w:ins w:id="662" w:author="USER" w:date="2018-11-09T19:35:00Z">
              <w:r>
                <w:rPr>
                  <w:rFonts w:ascii="宋体" w:hAnsi="宋体" w:cs="Arial" w:hint="eastAsia"/>
                  <w:lang w:eastAsia="zh-CN"/>
                </w:rPr>
                <w:t>当前</w:t>
              </w:r>
              <w:r>
                <w:rPr>
                  <w:rFonts w:ascii="宋体" w:hAnsi="宋体" w:cs="Arial"/>
                  <w:lang w:eastAsia="zh-CN"/>
                </w:rPr>
                <w:t>未成交的卖出申报总股数</w:t>
              </w:r>
            </w:ins>
          </w:p>
        </w:tc>
      </w:tr>
      <w:tr w:rsidR="00F77D8D" w:rsidRPr="00DF218E" w:rsidTr="00313730">
        <w:trPr>
          <w:trHeight w:val="510"/>
          <w:ins w:id="663"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Pr="008065A8" w:rsidRDefault="002A45D8" w:rsidP="00313730">
            <w:pPr>
              <w:pStyle w:val="SSEBodyTextJustifiedLeft148Hanging"/>
              <w:ind w:left="0"/>
              <w:rPr>
                <w:ins w:id="664" w:author="USER" w:date="2018-11-09T19:25:00Z"/>
                <w:rFonts w:eastAsia="宋体" w:cs="Arial"/>
                <w:lang w:eastAsia="zh-CN"/>
              </w:rPr>
            </w:pPr>
            <w:ins w:id="665" w:author="明坤 王" w:date="2018-12-11T14:51:00Z">
              <w:r>
                <w:rPr>
                  <w:rFonts w:eastAsia="宋体" w:cs="Arial"/>
                  <w:lang w:eastAsia="zh-CN"/>
                </w:rPr>
                <w:t>9</w:t>
              </w:r>
            </w:ins>
          </w:p>
        </w:tc>
        <w:tc>
          <w:tcPr>
            <w:tcW w:w="1418" w:type="dxa"/>
            <w:tcBorders>
              <w:top w:val="single" w:sz="4" w:space="0" w:color="auto"/>
              <w:left w:val="single" w:sz="4" w:space="0" w:color="auto"/>
              <w:bottom w:val="single" w:sz="4" w:space="0" w:color="auto"/>
              <w:right w:val="single" w:sz="4" w:space="0" w:color="auto"/>
            </w:tcBorders>
          </w:tcPr>
          <w:p w:rsidR="00F77D8D" w:rsidRPr="000218BA" w:rsidRDefault="00F77D8D" w:rsidP="00313730">
            <w:pPr>
              <w:rPr>
                <w:ins w:id="666" w:author="USER" w:date="2018-11-09T19:25:00Z"/>
                <w:rFonts w:cs="Arial"/>
              </w:rPr>
            </w:pPr>
            <w:ins w:id="667" w:author="USER" w:date="2018-11-09T19:25:00Z">
              <w:r w:rsidRPr="000218BA">
                <w:rPr>
                  <w:rFonts w:cs="Arial" w:hint="eastAsia"/>
                </w:rPr>
                <w:t>TradingPhas</w:t>
              </w:r>
              <w:r w:rsidRPr="000218BA">
                <w:rPr>
                  <w:rFonts w:cs="Arial" w:hint="eastAsia"/>
                </w:rPr>
                <w:lastRenderedPageBreak/>
                <w:t>eCode</w:t>
              </w:r>
            </w:ins>
          </w:p>
        </w:tc>
        <w:tc>
          <w:tcPr>
            <w:tcW w:w="1559" w:type="dxa"/>
            <w:tcBorders>
              <w:top w:val="single" w:sz="4" w:space="0" w:color="auto"/>
              <w:left w:val="single" w:sz="4" w:space="0" w:color="auto"/>
              <w:bottom w:val="single" w:sz="4" w:space="0" w:color="auto"/>
              <w:right w:val="single" w:sz="4" w:space="0" w:color="auto"/>
            </w:tcBorders>
          </w:tcPr>
          <w:p w:rsidR="00F77D8D" w:rsidRPr="00DF218E" w:rsidRDefault="00F77D8D" w:rsidP="00313730">
            <w:pPr>
              <w:spacing w:before="48" w:after="48"/>
              <w:rPr>
                <w:ins w:id="668" w:author="USER" w:date="2018-11-09T19:25:00Z"/>
                <w:rFonts w:ascii="宋体" w:hAnsi="宋体" w:cs="Arial"/>
                <w:lang w:eastAsia="zh-CN"/>
              </w:rPr>
            </w:pPr>
            <w:ins w:id="669" w:author="USER" w:date="2018-11-09T19:25:00Z">
              <w:r>
                <w:rPr>
                  <w:rFonts w:ascii="宋体" w:hAnsi="宋体" w:cs="Arial" w:hint="eastAsia"/>
                </w:rPr>
                <w:lastRenderedPageBreak/>
                <w:t>产品实时阶段</w:t>
              </w:r>
              <w:r>
                <w:rPr>
                  <w:rFonts w:ascii="宋体" w:hAnsi="宋体" w:cs="Arial" w:hint="eastAsia"/>
                  <w:lang w:eastAsia="zh-CN"/>
                </w:rPr>
                <w:lastRenderedPageBreak/>
                <w:t>及标志</w:t>
              </w:r>
            </w:ins>
          </w:p>
        </w:tc>
        <w:tc>
          <w:tcPr>
            <w:tcW w:w="1276" w:type="dxa"/>
            <w:tcBorders>
              <w:top w:val="single" w:sz="4" w:space="0" w:color="auto"/>
              <w:left w:val="single" w:sz="4" w:space="0" w:color="auto"/>
              <w:bottom w:val="single" w:sz="4" w:space="0" w:color="auto"/>
              <w:right w:val="single" w:sz="4" w:space="0" w:color="auto"/>
            </w:tcBorders>
          </w:tcPr>
          <w:p w:rsidR="00F77D8D" w:rsidRPr="00DF218E" w:rsidRDefault="00F77D8D" w:rsidP="00313730">
            <w:pPr>
              <w:spacing w:before="48" w:after="48"/>
              <w:rPr>
                <w:ins w:id="670" w:author="USER" w:date="2018-11-09T19:25:00Z"/>
                <w:rFonts w:ascii="宋体" w:hAnsi="宋体" w:cs="Arial"/>
                <w:lang w:eastAsia="zh-CN"/>
              </w:rPr>
            </w:pPr>
            <w:ins w:id="671" w:author="USER" w:date="2018-11-09T19:25:00Z">
              <w:r>
                <w:rPr>
                  <w:rFonts w:ascii="宋体" w:hAnsi="宋体" w:cs="Arial" w:hint="eastAsia"/>
                </w:rPr>
                <w:lastRenderedPageBreak/>
                <w:t>C</w:t>
              </w:r>
              <w:r>
                <w:rPr>
                  <w:rFonts w:ascii="宋体" w:hAnsi="宋体" w:cs="Arial" w:hint="eastAsia"/>
                  <w:lang w:eastAsia="zh-CN"/>
                </w:rPr>
                <w:t>8</w:t>
              </w:r>
            </w:ins>
          </w:p>
        </w:tc>
        <w:tc>
          <w:tcPr>
            <w:tcW w:w="3685" w:type="dxa"/>
            <w:tcBorders>
              <w:top w:val="single" w:sz="4" w:space="0" w:color="auto"/>
              <w:left w:val="single" w:sz="4" w:space="0" w:color="auto"/>
              <w:bottom w:val="single" w:sz="4" w:space="0" w:color="auto"/>
              <w:right w:val="single" w:sz="4" w:space="0" w:color="auto"/>
            </w:tcBorders>
          </w:tcPr>
          <w:p w:rsidR="00F77D8D" w:rsidRPr="004974D1" w:rsidRDefault="00F77D8D" w:rsidP="00313730">
            <w:pPr>
              <w:spacing w:before="48" w:after="48"/>
              <w:rPr>
                <w:ins w:id="672" w:author="USER" w:date="2018-11-09T19:25:00Z"/>
                <w:rFonts w:ascii="宋体" w:hAnsi="宋体" w:cs="Arial"/>
              </w:rPr>
            </w:pPr>
            <w:ins w:id="673" w:author="USER" w:date="2018-11-09T19:25:00Z">
              <w:r w:rsidRPr="004974D1">
                <w:rPr>
                  <w:rFonts w:ascii="宋体" w:hAnsi="宋体" w:cs="Arial" w:hint="eastAsia"/>
                </w:rPr>
                <w:t>该字段为</w:t>
              </w:r>
              <w:r>
                <w:rPr>
                  <w:rFonts w:ascii="宋体" w:hAnsi="宋体" w:cs="Arial" w:hint="eastAsia"/>
                  <w:lang w:eastAsia="zh-CN"/>
                </w:rPr>
                <w:t>8</w:t>
              </w:r>
              <w:r w:rsidRPr="004974D1">
                <w:rPr>
                  <w:rFonts w:ascii="宋体" w:hAnsi="宋体" w:cs="Arial" w:hint="eastAsia"/>
                </w:rPr>
                <w:t>位字符串，左起每位表示特</w:t>
              </w:r>
              <w:r w:rsidRPr="004974D1">
                <w:rPr>
                  <w:rFonts w:ascii="宋体" w:hAnsi="宋体" w:cs="Arial" w:hint="eastAsia"/>
                </w:rPr>
                <w:lastRenderedPageBreak/>
                <w:t>定的含义，无定义则填空格。</w:t>
              </w:r>
            </w:ins>
          </w:p>
          <w:p w:rsidR="00F77D8D" w:rsidRDefault="00F77D8D" w:rsidP="00313730">
            <w:pPr>
              <w:spacing w:before="48" w:after="48"/>
              <w:rPr>
                <w:ins w:id="674" w:author="USER" w:date="2018-11-09T19:25:00Z"/>
                <w:rFonts w:ascii="宋体" w:hAnsi="宋体" w:cs="Arial"/>
                <w:lang w:eastAsia="zh-CN"/>
              </w:rPr>
            </w:pPr>
            <w:ins w:id="675" w:author="USER" w:date="2018-11-09T19:25:00Z">
              <w:r w:rsidRPr="00191EC6">
                <w:rPr>
                  <w:rFonts w:ascii="宋体" w:hAnsi="宋体" w:cs="Arial" w:hint="eastAsia"/>
                </w:rPr>
                <w:t>第</w:t>
              </w:r>
              <w:r>
                <w:rPr>
                  <w:rFonts w:ascii="宋体" w:hAnsi="宋体" w:cs="Arial" w:hint="eastAsia"/>
                  <w:lang w:eastAsia="zh-CN"/>
                </w:rPr>
                <w:t>0</w:t>
              </w:r>
              <w:r w:rsidRPr="00191EC6">
                <w:rPr>
                  <w:rFonts w:ascii="宋体" w:hAnsi="宋体" w:cs="Arial" w:hint="eastAsia"/>
                </w:rPr>
                <w:t>位：‘</w:t>
              </w:r>
              <w:r w:rsidR="00141491">
                <w:rPr>
                  <w:rFonts w:ascii="宋体" w:hAnsi="宋体" w:cs="Arial" w:hint="eastAsia"/>
                  <w:lang w:eastAsia="zh-CN"/>
                </w:rPr>
                <w:t>I</w:t>
              </w:r>
              <w:r w:rsidRPr="00191EC6">
                <w:rPr>
                  <w:rFonts w:ascii="宋体" w:hAnsi="宋体" w:cs="Arial" w:hint="eastAsia"/>
                </w:rPr>
                <w:t>’表示</w:t>
              </w:r>
              <w:r>
                <w:rPr>
                  <w:rFonts w:ascii="宋体" w:hAnsi="宋体" w:cs="Arial" w:hint="eastAsia"/>
                  <w:lang w:eastAsia="zh-CN"/>
                </w:rPr>
                <w:t>启动（开市前）时段</w:t>
              </w:r>
              <w:r w:rsidRPr="00191EC6">
                <w:rPr>
                  <w:rFonts w:ascii="宋体" w:hAnsi="宋体" w:cs="Arial" w:hint="eastAsia"/>
                </w:rPr>
                <w:t>，</w:t>
              </w:r>
            </w:ins>
            <w:ins w:id="676" w:author="USER" w:date="2018-11-09T19:35:00Z">
              <w:r w:rsidR="00D71D5F" w:rsidRPr="00191EC6">
                <w:rPr>
                  <w:rFonts w:ascii="宋体" w:hAnsi="宋体" w:cs="Arial" w:hint="eastAsia"/>
                </w:rPr>
                <w:t xml:space="preserve"> </w:t>
              </w:r>
            </w:ins>
            <w:ins w:id="677" w:author="USER" w:date="2018-12-04T10:41:00Z">
              <w:r w:rsidR="00FB5F22">
                <w:rPr>
                  <w:rFonts w:ascii="宋体" w:hAnsi="宋体" w:cs="Arial"/>
                </w:rPr>
                <w:t>‘</w:t>
              </w:r>
              <w:r w:rsidR="00141491">
                <w:rPr>
                  <w:rFonts w:ascii="宋体" w:hAnsi="宋体" w:cs="Arial"/>
                </w:rPr>
                <w:t>A</w:t>
              </w:r>
              <w:r w:rsidR="00FB5F22">
                <w:rPr>
                  <w:rFonts w:ascii="宋体" w:hAnsi="宋体" w:cs="Arial"/>
                </w:rPr>
                <w:t>’</w:t>
              </w:r>
              <w:r w:rsidR="00FB5F22">
                <w:rPr>
                  <w:rFonts w:ascii="宋体" w:hAnsi="宋体" w:cs="Arial" w:hint="eastAsia"/>
                  <w:lang w:eastAsia="zh-CN"/>
                </w:rPr>
                <w:t>表示</w:t>
              </w:r>
              <w:r w:rsidR="00FB5F22">
                <w:rPr>
                  <w:rFonts w:ascii="宋体" w:hAnsi="宋体" w:cs="Arial"/>
                  <w:lang w:eastAsia="zh-CN"/>
                </w:rPr>
                <w:t>集中撮合时段</w:t>
              </w:r>
            </w:ins>
            <w:ins w:id="678" w:author="USER" w:date="2018-12-04T10:42:00Z">
              <w:r w:rsidR="00FB5F22">
                <w:rPr>
                  <w:rFonts w:ascii="宋体" w:hAnsi="宋体" w:cs="Arial"/>
                  <w:lang w:eastAsia="zh-CN"/>
                </w:rPr>
                <w:t>，</w:t>
              </w:r>
            </w:ins>
            <w:ins w:id="679" w:author="USER" w:date="2018-11-09T19:25:00Z">
              <w:r w:rsidRPr="00191EC6">
                <w:rPr>
                  <w:rFonts w:ascii="宋体" w:hAnsi="宋体" w:cs="Arial" w:hint="eastAsia"/>
                </w:rPr>
                <w:t>‘</w:t>
              </w:r>
              <w:r w:rsidR="00141491">
                <w:rPr>
                  <w:rFonts w:ascii="宋体" w:hAnsi="宋体" w:cs="Arial" w:hint="eastAsia"/>
                  <w:lang w:eastAsia="zh-CN"/>
                </w:rPr>
                <w:t>H</w:t>
              </w:r>
              <w:r w:rsidRPr="00191EC6">
                <w:rPr>
                  <w:rFonts w:ascii="宋体" w:hAnsi="宋体" w:cs="Arial" w:hint="eastAsia"/>
                </w:rPr>
                <w:t>’表示</w:t>
              </w:r>
              <w:r>
                <w:rPr>
                  <w:rFonts w:ascii="宋体" w:hAnsi="宋体" w:cs="Arial" w:hint="eastAsia"/>
                  <w:lang w:eastAsia="zh-CN"/>
                </w:rPr>
                <w:t>连续交易时段，</w:t>
              </w:r>
              <w:r w:rsidRPr="00191EC6">
                <w:rPr>
                  <w:rFonts w:ascii="宋体" w:hAnsi="宋体" w:cs="Arial" w:hint="eastAsia"/>
                </w:rPr>
                <w:t>‘</w:t>
              </w:r>
              <w:r w:rsidR="00141491">
                <w:rPr>
                  <w:rFonts w:ascii="宋体" w:hAnsi="宋体" w:cs="Arial" w:hint="eastAsia"/>
                  <w:lang w:eastAsia="zh-CN"/>
                </w:rPr>
                <w:t>D</w:t>
              </w:r>
              <w:r w:rsidRPr="00191EC6">
                <w:rPr>
                  <w:rFonts w:ascii="宋体" w:hAnsi="宋体" w:cs="Arial" w:hint="eastAsia"/>
                </w:rPr>
                <w:t>’表示</w:t>
              </w:r>
              <w:r>
                <w:rPr>
                  <w:rFonts w:ascii="宋体" w:hAnsi="宋体" w:cs="Arial" w:hint="eastAsia"/>
                  <w:lang w:eastAsia="zh-CN"/>
                </w:rPr>
                <w:t>闭市时段</w:t>
              </w:r>
            </w:ins>
            <w:ins w:id="680" w:author="USER" w:date="2018-11-09T19:54:00Z">
              <w:r w:rsidR="0057543B">
                <w:rPr>
                  <w:rFonts w:ascii="宋体" w:hAnsi="宋体" w:cs="Arial" w:hint="eastAsia"/>
                  <w:lang w:eastAsia="zh-CN"/>
                </w:rPr>
                <w:t>，</w:t>
              </w:r>
            </w:ins>
            <w:ins w:id="681" w:author="USER" w:date="2019-03-01T16:47:00Z">
              <w:r w:rsidR="00141491" w:rsidRPr="00191EC6">
                <w:rPr>
                  <w:rFonts w:ascii="宋体" w:hAnsi="宋体" w:cs="Arial" w:hint="eastAsia"/>
                </w:rPr>
                <w:t>‘</w:t>
              </w:r>
              <w:r w:rsidR="00141491">
                <w:rPr>
                  <w:rFonts w:ascii="宋体" w:hAnsi="宋体" w:cs="Arial" w:hint="eastAsia"/>
                  <w:lang w:eastAsia="zh-CN"/>
                </w:rPr>
                <w:t>F</w:t>
              </w:r>
              <w:r w:rsidR="00141491" w:rsidRPr="00191EC6">
                <w:rPr>
                  <w:rFonts w:ascii="宋体" w:hAnsi="宋体" w:cs="Arial" w:hint="eastAsia"/>
                </w:rPr>
                <w:t>’</w:t>
              </w:r>
            </w:ins>
            <w:ins w:id="682" w:author="USER" w:date="2018-11-09T19:54:00Z">
              <w:r w:rsidR="0057543B">
                <w:rPr>
                  <w:rFonts w:ascii="宋体" w:hAnsi="宋体" w:cs="Arial"/>
                  <w:lang w:eastAsia="zh-CN"/>
                </w:rPr>
                <w:t>表示停牌</w:t>
              </w:r>
            </w:ins>
            <w:ins w:id="683" w:author="USER" w:date="2018-11-09T19:25:00Z">
              <w:r w:rsidRPr="00191EC6">
                <w:rPr>
                  <w:rFonts w:ascii="宋体" w:hAnsi="宋体" w:cs="Arial" w:hint="eastAsia"/>
                </w:rPr>
                <w:t>。</w:t>
              </w:r>
            </w:ins>
          </w:p>
        </w:tc>
      </w:tr>
      <w:tr w:rsidR="00F77D8D" w:rsidRPr="00DF218E" w:rsidTr="00313730">
        <w:trPr>
          <w:trHeight w:val="510"/>
          <w:ins w:id="684" w:author="USER" w:date="2018-11-09T19:25:00Z"/>
        </w:trPr>
        <w:tc>
          <w:tcPr>
            <w:tcW w:w="741" w:type="dxa"/>
            <w:tcBorders>
              <w:top w:val="single" w:sz="4" w:space="0" w:color="auto"/>
              <w:left w:val="single" w:sz="4" w:space="0" w:color="auto"/>
              <w:bottom w:val="single" w:sz="4" w:space="0" w:color="auto"/>
              <w:right w:val="single" w:sz="4" w:space="0" w:color="auto"/>
            </w:tcBorders>
          </w:tcPr>
          <w:p w:rsidR="00F77D8D" w:rsidRDefault="002A45D8" w:rsidP="00313730">
            <w:pPr>
              <w:pStyle w:val="SSEBodyTextJustifiedLeft148Hanging"/>
              <w:ind w:left="0"/>
              <w:rPr>
                <w:ins w:id="685" w:author="USER" w:date="2018-11-09T19:25:00Z"/>
                <w:rFonts w:ascii="宋体" w:hAnsi="宋体" w:cs="Arial"/>
                <w:lang w:eastAsia="zh-CN"/>
              </w:rPr>
            </w:pPr>
            <w:ins w:id="686" w:author="明坤 王" w:date="2018-12-11T14:52:00Z">
              <w:r>
                <w:rPr>
                  <w:rFonts w:eastAsia="宋体" w:cs="Arial"/>
                  <w:lang w:eastAsia="zh-CN"/>
                </w:rPr>
                <w:lastRenderedPageBreak/>
                <w:t>10</w:t>
              </w:r>
            </w:ins>
          </w:p>
        </w:tc>
        <w:tc>
          <w:tcPr>
            <w:tcW w:w="1418" w:type="dxa"/>
            <w:tcBorders>
              <w:top w:val="single" w:sz="4" w:space="0" w:color="auto"/>
              <w:left w:val="single" w:sz="4" w:space="0" w:color="auto"/>
              <w:bottom w:val="single" w:sz="4" w:space="0" w:color="auto"/>
              <w:right w:val="single" w:sz="4" w:space="0" w:color="auto"/>
            </w:tcBorders>
          </w:tcPr>
          <w:p w:rsidR="00F77D8D" w:rsidRDefault="00F77D8D" w:rsidP="00313730">
            <w:pPr>
              <w:rPr>
                <w:ins w:id="687" w:author="USER" w:date="2018-11-09T19:25:00Z"/>
                <w:rFonts w:ascii="宋体" w:hAnsi="宋体" w:cs="Arial"/>
              </w:rPr>
            </w:pPr>
            <w:ins w:id="688" w:author="USER" w:date="2018-11-09T19:25:00Z">
              <w:r w:rsidRPr="000218BA">
                <w:rPr>
                  <w:rFonts w:cs="Arial" w:hint="eastAsia"/>
                </w:rPr>
                <w:t>Timestamp</w:t>
              </w:r>
            </w:ins>
          </w:p>
        </w:tc>
        <w:tc>
          <w:tcPr>
            <w:tcW w:w="1559" w:type="dxa"/>
            <w:tcBorders>
              <w:top w:val="single" w:sz="4" w:space="0" w:color="auto"/>
              <w:left w:val="single" w:sz="4" w:space="0" w:color="auto"/>
              <w:bottom w:val="single" w:sz="4" w:space="0" w:color="auto"/>
              <w:right w:val="single" w:sz="4" w:space="0" w:color="auto"/>
            </w:tcBorders>
          </w:tcPr>
          <w:p w:rsidR="00F77D8D" w:rsidRDefault="002A45D8" w:rsidP="00313730">
            <w:pPr>
              <w:spacing w:before="48" w:after="48"/>
              <w:rPr>
                <w:ins w:id="689" w:author="USER" w:date="2018-11-09T19:25:00Z"/>
                <w:rFonts w:ascii="宋体" w:hAnsi="宋体" w:cs="Arial"/>
              </w:rPr>
            </w:pPr>
            <w:ins w:id="690" w:author="明坤 王" w:date="2018-12-11T14:52:00Z">
              <w:r>
                <w:rPr>
                  <w:rFonts w:ascii="宋体" w:hAnsi="宋体" w:cs="Arial" w:hint="eastAsia"/>
                  <w:lang w:eastAsia="zh-CN"/>
                </w:rPr>
                <w:t>最新成交</w:t>
              </w:r>
            </w:ins>
            <w:ins w:id="691" w:author="USER" w:date="2018-11-09T19:25:00Z">
              <w:r w:rsidR="00F77D8D">
                <w:rPr>
                  <w:rFonts w:ascii="宋体" w:hAnsi="宋体" w:cs="Arial" w:hint="eastAsia"/>
                </w:rPr>
                <w:t>时间戳</w:t>
              </w:r>
            </w:ins>
          </w:p>
        </w:tc>
        <w:tc>
          <w:tcPr>
            <w:tcW w:w="1276" w:type="dxa"/>
            <w:tcBorders>
              <w:top w:val="single" w:sz="4" w:space="0" w:color="auto"/>
              <w:left w:val="single" w:sz="4" w:space="0" w:color="auto"/>
              <w:bottom w:val="single" w:sz="4" w:space="0" w:color="auto"/>
              <w:right w:val="single" w:sz="4" w:space="0" w:color="auto"/>
            </w:tcBorders>
          </w:tcPr>
          <w:p w:rsidR="00F77D8D" w:rsidRDefault="00F77D8D" w:rsidP="00313730">
            <w:pPr>
              <w:spacing w:before="48" w:after="48"/>
              <w:rPr>
                <w:ins w:id="692" w:author="USER" w:date="2018-11-09T19:25:00Z"/>
                <w:rFonts w:ascii="宋体" w:hAnsi="宋体" w:cs="Arial"/>
              </w:rPr>
            </w:pPr>
            <w:ins w:id="693" w:author="USER" w:date="2018-11-09T19:25:00Z">
              <w:r>
                <w:rPr>
                  <w:rFonts w:ascii="宋体" w:hAnsi="宋体" w:cs="Arial" w:hint="eastAsia"/>
                </w:rPr>
                <w:t>C12</w:t>
              </w:r>
            </w:ins>
          </w:p>
        </w:tc>
        <w:tc>
          <w:tcPr>
            <w:tcW w:w="3685" w:type="dxa"/>
            <w:tcBorders>
              <w:top w:val="single" w:sz="4" w:space="0" w:color="auto"/>
              <w:left w:val="single" w:sz="4" w:space="0" w:color="auto"/>
              <w:bottom w:val="single" w:sz="4" w:space="0" w:color="auto"/>
              <w:right w:val="single" w:sz="4" w:space="0" w:color="auto"/>
            </w:tcBorders>
          </w:tcPr>
          <w:p w:rsidR="00F77D8D" w:rsidRPr="00C65378" w:rsidRDefault="00F77D8D" w:rsidP="00313730">
            <w:pPr>
              <w:spacing w:before="48" w:after="48"/>
              <w:rPr>
                <w:ins w:id="694" w:author="USER" w:date="2018-11-09T19:25:00Z"/>
                <w:rFonts w:ascii="宋体" w:hAnsi="宋体" w:cs="Arial"/>
              </w:rPr>
            </w:pPr>
            <w:ins w:id="695" w:author="USER" w:date="2018-11-09T19:25:00Z">
              <w:r w:rsidRPr="003D29D4">
                <w:rPr>
                  <w:rFonts w:ascii="宋体" w:hAnsi="宋体" w:cs="Arial"/>
                </w:rPr>
                <w:t>HH:MM:SS</w:t>
              </w:r>
              <w:r w:rsidRPr="003D29D4">
                <w:rPr>
                  <w:rFonts w:ascii="宋体" w:hAnsi="宋体" w:cs="Arial" w:hint="eastAsia"/>
                </w:rPr>
                <w:t>.000</w:t>
              </w:r>
            </w:ins>
          </w:p>
        </w:tc>
      </w:tr>
      <w:tr w:rsidR="00F77D8D" w:rsidRPr="00DF218E" w:rsidTr="00313730">
        <w:trPr>
          <w:trHeight w:val="510"/>
          <w:ins w:id="696" w:author="USER" w:date="2018-11-09T19:25:00Z"/>
        </w:trPr>
        <w:tc>
          <w:tcPr>
            <w:tcW w:w="741" w:type="dxa"/>
            <w:tcBorders>
              <w:top w:val="single" w:sz="4" w:space="0" w:color="auto"/>
              <w:left w:val="single" w:sz="4" w:space="0" w:color="auto"/>
              <w:bottom w:val="single" w:sz="4" w:space="0" w:color="auto"/>
              <w:right w:val="single" w:sz="4" w:space="0" w:color="auto"/>
            </w:tcBorders>
            <w:shd w:val="clear" w:color="auto" w:fill="F2DBDB"/>
          </w:tcPr>
          <w:p w:rsidR="00F77D8D" w:rsidRPr="0043089C" w:rsidRDefault="00F77D8D" w:rsidP="00313730">
            <w:pPr>
              <w:pStyle w:val="SSEBodyTextJustifiedLeft148Hanging"/>
              <w:ind w:left="0"/>
              <w:rPr>
                <w:ins w:id="697" w:author="USER" w:date="2018-11-09T19:25:00Z"/>
                <w:lang w:eastAsia="zh-CN"/>
              </w:rPr>
            </w:pPr>
          </w:p>
        </w:tc>
        <w:tc>
          <w:tcPr>
            <w:tcW w:w="1418" w:type="dxa"/>
            <w:tcBorders>
              <w:top w:val="single" w:sz="4" w:space="0" w:color="auto"/>
              <w:left w:val="single" w:sz="4" w:space="0" w:color="auto"/>
              <w:bottom w:val="single" w:sz="4" w:space="0" w:color="auto"/>
              <w:right w:val="single" w:sz="4" w:space="0" w:color="auto"/>
            </w:tcBorders>
            <w:shd w:val="clear" w:color="auto" w:fill="F2DBDB"/>
          </w:tcPr>
          <w:p w:rsidR="00F77D8D" w:rsidRPr="0009689D" w:rsidRDefault="00F77D8D" w:rsidP="00313730">
            <w:pPr>
              <w:pStyle w:val="SSEBodyTextJustifiedLeft148Hanging"/>
              <w:ind w:left="0"/>
              <w:rPr>
                <w:ins w:id="698" w:author="USER" w:date="2018-11-09T19:25:00Z"/>
                <w:rFonts w:ascii="宋体" w:eastAsia="宋体" w:hAnsi="宋体" w:cs="Arial"/>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F2DBDB"/>
          </w:tcPr>
          <w:p w:rsidR="00F77D8D" w:rsidRPr="0009689D" w:rsidRDefault="00F77D8D" w:rsidP="00313730">
            <w:pPr>
              <w:spacing w:before="48" w:after="48"/>
              <w:rPr>
                <w:ins w:id="699" w:author="USER" w:date="2018-11-09T19:25:00Z"/>
                <w:rFonts w:ascii="宋体" w:hAnsi="宋体" w:cs="Arial"/>
              </w:rPr>
            </w:pPr>
            <w:ins w:id="700" w:author="USER" w:date="2018-11-09T19:25:00Z">
              <w:r w:rsidRPr="0009689D">
                <w:rPr>
                  <w:rFonts w:ascii="宋体" w:hAnsi="宋体" w:cs="Arial" w:hint="eastAsia"/>
                </w:rPr>
                <w:t>扩展区域</w:t>
              </w:r>
            </w:ins>
          </w:p>
        </w:tc>
        <w:tc>
          <w:tcPr>
            <w:tcW w:w="1276" w:type="dxa"/>
            <w:tcBorders>
              <w:top w:val="single" w:sz="4" w:space="0" w:color="auto"/>
              <w:left w:val="single" w:sz="4" w:space="0" w:color="auto"/>
              <w:bottom w:val="single" w:sz="4" w:space="0" w:color="auto"/>
              <w:right w:val="single" w:sz="4" w:space="0" w:color="auto"/>
            </w:tcBorders>
            <w:shd w:val="clear" w:color="auto" w:fill="F2DBDB"/>
          </w:tcPr>
          <w:p w:rsidR="00F77D8D" w:rsidRPr="0009689D" w:rsidRDefault="00F77D8D" w:rsidP="00313730">
            <w:pPr>
              <w:spacing w:before="48" w:after="48"/>
              <w:rPr>
                <w:ins w:id="701" w:author="USER" w:date="2018-11-09T19:25:00Z"/>
                <w:rFonts w:ascii="宋体" w:hAnsi="宋体" w:cs="Arial"/>
              </w:rPr>
            </w:pPr>
            <w:ins w:id="702" w:author="USER" w:date="2018-11-09T19:25:00Z">
              <w:r w:rsidRPr="0009689D">
                <w:rPr>
                  <w:rFonts w:ascii="宋体" w:hAnsi="宋体" w:cs="Arial" w:hint="eastAsia"/>
                </w:rPr>
                <w:t>不定</w:t>
              </w:r>
            </w:ins>
          </w:p>
        </w:tc>
        <w:tc>
          <w:tcPr>
            <w:tcW w:w="3685" w:type="dxa"/>
            <w:tcBorders>
              <w:top w:val="single" w:sz="4" w:space="0" w:color="auto"/>
              <w:left w:val="single" w:sz="4" w:space="0" w:color="auto"/>
              <w:bottom w:val="single" w:sz="4" w:space="0" w:color="auto"/>
              <w:right w:val="single" w:sz="4" w:space="0" w:color="auto"/>
            </w:tcBorders>
            <w:shd w:val="clear" w:color="auto" w:fill="F2DBDB"/>
          </w:tcPr>
          <w:p w:rsidR="00F77D8D" w:rsidRPr="0009689D" w:rsidRDefault="00F77D8D" w:rsidP="00313730">
            <w:pPr>
              <w:spacing w:before="48" w:after="48"/>
              <w:rPr>
                <w:ins w:id="703" w:author="USER" w:date="2018-11-09T19:25:00Z"/>
                <w:rFonts w:ascii="宋体" w:hAnsi="宋体" w:cs="Arial"/>
              </w:rPr>
            </w:pPr>
            <w:ins w:id="704" w:author="USER" w:date="2018-11-09T19:25:00Z">
              <w:r w:rsidRPr="0009689D">
                <w:rPr>
                  <w:rFonts w:ascii="宋体" w:hAnsi="宋体" w:cs="Arial" w:hint="eastAsia"/>
                </w:rPr>
                <w:t>系统应能支持记录尾部扩展新的字段。</w:t>
              </w:r>
            </w:ins>
          </w:p>
        </w:tc>
      </w:tr>
    </w:tbl>
    <w:p w:rsidR="00F77D8D" w:rsidRPr="00F77D8D" w:rsidRDefault="00F77D8D" w:rsidP="00EF5A03">
      <w:pPr>
        <w:rPr>
          <w:ins w:id="705" w:author="USER" w:date="2018-11-09T19:25:00Z"/>
        </w:rPr>
      </w:pPr>
    </w:p>
    <w:p w:rsidR="00F77D8D" w:rsidRDefault="00F77D8D" w:rsidP="00EF5A03"/>
    <w:p w:rsidR="00EF5A03" w:rsidRDefault="00EF5A03" w:rsidP="00EF5A03">
      <w:r>
        <w:rPr>
          <w:rFonts w:hint="eastAsia"/>
          <w:lang w:eastAsia="zh-CN"/>
        </w:rPr>
        <w:t>文件</w:t>
      </w:r>
      <w:r>
        <w:rPr>
          <w:rFonts w:hint="eastAsia"/>
        </w:rPr>
        <w:t>尾</w:t>
      </w:r>
      <w:r>
        <w:rPr>
          <w:rFonts w:hint="eastAsia"/>
          <w:lang w:eastAsia="zh-CN"/>
        </w:rPr>
        <w:t>定义，最后一行特殊记录</w:t>
      </w:r>
      <w:r>
        <w:rPr>
          <w:rFonts w:hint="eastAsia"/>
        </w:rPr>
        <w:t>：</w:t>
      </w:r>
    </w:p>
    <w:tbl>
      <w:tblPr>
        <w:tblW w:w="86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41"/>
        <w:gridCol w:w="1418"/>
        <w:gridCol w:w="1559"/>
        <w:gridCol w:w="1276"/>
        <w:gridCol w:w="3685"/>
      </w:tblGrid>
      <w:tr w:rsidR="00EF5A03" w:rsidRPr="00DF218E"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C1786D" w:rsidRDefault="00EF5A03" w:rsidP="004B7012">
            <w:pPr>
              <w:rPr>
                <w:rFonts w:cs="Arial"/>
              </w:rPr>
            </w:pPr>
            <w:r>
              <w:rPr>
                <w:rFonts w:cs="Arial" w:hint="eastAsia"/>
              </w:rPr>
              <w:t>序号</w:t>
            </w:r>
          </w:p>
        </w:tc>
        <w:tc>
          <w:tcPr>
            <w:tcW w:w="1418" w:type="dxa"/>
            <w:tcBorders>
              <w:top w:val="single" w:sz="4" w:space="0" w:color="auto"/>
              <w:left w:val="single" w:sz="4" w:space="0" w:color="auto"/>
              <w:bottom w:val="single" w:sz="4" w:space="0" w:color="auto"/>
              <w:right w:val="single" w:sz="4" w:space="0" w:color="auto"/>
            </w:tcBorders>
          </w:tcPr>
          <w:p w:rsidR="00EF5A03" w:rsidRPr="00C1786D" w:rsidRDefault="00EF5A03" w:rsidP="004B7012">
            <w:pPr>
              <w:rPr>
                <w:rFonts w:cs="Arial"/>
              </w:rPr>
            </w:pPr>
            <w:r w:rsidRPr="00C1786D">
              <w:rPr>
                <w:rFonts w:cs="Arial" w:hint="eastAsia"/>
              </w:rPr>
              <w:t>域名</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字段名</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字段类型</w:t>
            </w:r>
          </w:p>
        </w:tc>
        <w:tc>
          <w:tcPr>
            <w:tcW w:w="3685"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pStyle w:val="SSEBodyTextJustifiedLeft148Hanging"/>
              <w:ind w:left="0"/>
              <w:rPr>
                <w:rFonts w:ascii="宋体" w:hAnsi="宋体"/>
              </w:rPr>
            </w:pPr>
            <w:r w:rsidRPr="00DF218E">
              <w:rPr>
                <w:rFonts w:ascii="宋体" w:hAnsi="宋体"/>
                <w:noProof/>
              </w:rPr>
              <w:t>描述</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Default="00EF5A03" w:rsidP="004B7012">
            <w:pPr>
              <w:pStyle w:val="SSEBodyTextJustifiedLeft148Hanging"/>
              <w:ind w:left="0"/>
              <w:rPr>
                <w:rFonts w:cs="Arial"/>
              </w:rPr>
            </w:pPr>
            <w:r w:rsidRPr="008065A8">
              <w:rPr>
                <w:rFonts w:ascii="宋体" w:hAnsi="宋体" w:cs="Arial" w:hint="eastAsia"/>
                <w:lang w:eastAsia="zh-CN"/>
              </w:rPr>
              <w:t>1</w:t>
            </w:r>
          </w:p>
        </w:tc>
        <w:tc>
          <w:tcPr>
            <w:tcW w:w="1418" w:type="dxa"/>
            <w:tcBorders>
              <w:top w:val="single" w:sz="4" w:space="0" w:color="auto"/>
              <w:left w:val="single" w:sz="4" w:space="0" w:color="auto"/>
              <w:bottom w:val="single" w:sz="4" w:space="0" w:color="auto"/>
              <w:right w:val="single" w:sz="4" w:space="0" w:color="auto"/>
            </w:tcBorders>
          </w:tcPr>
          <w:p w:rsidR="00EF5A03" w:rsidRDefault="00EF5A03" w:rsidP="004B7012">
            <w:pPr>
              <w:rPr>
                <w:rFonts w:cs="Arial"/>
                <w:lang w:eastAsia="zh-CN"/>
              </w:rPr>
            </w:pPr>
            <w:r>
              <w:rPr>
                <w:rFonts w:cs="Arial" w:hint="eastAsia"/>
                <w:lang w:eastAsia="zh-CN"/>
              </w:rPr>
              <w:t>End</w:t>
            </w:r>
            <w:r>
              <w:rPr>
                <w:rFonts w:cs="Arial"/>
              </w:rPr>
              <w:t>String</w:t>
            </w:r>
          </w:p>
        </w:tc>
        <w:tc>
          <w:tcPr>
            <w:tcW w:w="1559"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hint="eastAsia"/>
                <w:lang w:eastAsia="zh-CN"/>
              </w:rPr>
              <w:t>结束标识符</w:t>
            </w:r>
          </w:p>
        </w:tc>
        <w:tc>
          <w:tcPr>
            <w:tcW w:w="1276" w:type="dxa"/>
            <w:tcBorders>
              <w:top w:val="single" w:sz="4" w:space="0" w:color="auto"/>
              <w:left w:val="single" w:sz="4" w:space="0" w:color="auto"/>
              <w:bottom w:val="single" w:sz="4" w:space="0" w:color="auto"/>
              <w:right w:val="single" w:sz="4" w:space="0" w:color="auto"/>
            </w:tcBorders>
          </w:tcPr>
          <w:p w:rsidR="00EF5A03" w:rsidRPr="00DF218E" w:rsidRDefault="00EF5A03" w:rsidP="004B7012">
            <w:pPr>
              <w:spacing w:before="48" w:after="48"/>
              <w:rPr>
                <w:rFonts w:ascii="宋体" w:hAnsi="宋体" w:cs="Arial"/>
                <w:lang w:eastAsia="zh-CN"/>
              </w:rPr>
            </w:pPr>
            <w:r>
              <w:rPr>
                <w:rFonts w:ascii="宋体" w:hAnsi="宋体" w:cs="Arial"/>
              </w:rPr>
              <w:t>C</w:t>
            </w:r>
            <w:r>
              <w:rPr>
                <w:rFonts w:ascii="宋体" w:hAnsi="宋体" w:cs="Arial" w:hint="eastAsia"/>
                <w:lang w:eastAsia="zh-CN"/>
              </w:rPr>
              <w:t>7</w:t>
            </w:r>
          </w:p>
        </w:tc>
        <w:tc>
          <w:tcPr>
            <w:tcW w:w="3685" w:type="dxa"/>
            <w:tcBorders>
              <w:top w:val="single" w:sz="4" w:space="0" w:color="auto"/>
              <w:left w:val="single" w:sz="4" w:space="0" w:color="auto"/>
              <w:bottom w:val="single" w:sz="4" w:space="0" w:color="auto"/>
              <w:right w:val="single" w:sz="4" w:space="0" w:color="auto"/>
            </w:tcBorders>
          </w:tcPr>
          <w:p w:rsidR="00EF5A03" w:rsidRPr="000B670C" w:rsidRDefault="00EF5A03" w:rsidP="004B7012">
            <w:pPr>
              <w:spacing w:before="48" w:after="48"/>
              <w:rPr>
                <w:rFonts w:ascii="宋体" w:hAnsi="宋体" w:cs="Arial"/>
                <w:lang w:eastAsia="zh-CN"/>
              </w:rPr>
            </w:pPr>
            <w:r>
              <w:rPr>
                <w:rFonts w:ascii="宋体" w:hAnsi="宋体" w:cs="Arial" w:hint="eastAsia"/>
                <w:lang w:eastAsia="zh-CN"/>
              </w:rPr>
              <w:t>TRAILER</w:t>
            </w:r>
          </w:p>
        </w:tc>
      </w:tr>
      <w:tr w:rsidR="00EF5A03" w:rsidRPr="000B670C" w:rsidTr="004B7012">
        <w:trPr>
          <w:trHeight w:val="510"/>
        </w:trPr>
        <w:tc>
          <w:tcPr>
            <w:tcW w:w="741"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pStyle w:val="SSEBodyTextJustifiedLeft148Hanging"/>
              <w:ind w:left="0"/>
              <w:rPr>
                <w:rFonts w:ascii="宋体" w:eastAsia="宋体" w:hAnsi="宋体" w:cs="Arial"/>
                <w:lang w:val="en-GB" w:eastAsia="zh-CN"/>
              </w:rPr>
            </w:pPr>
            <w:r w:rsidRPr="00917A26">
              <w:rPr>
                <w:rFonts w:ascii="宋体" w:eastAsia="宋体" w:hAnsi="宋体" w:cs="Arial" w:hint="eastAsia"/>
                <w:lang w:val="en-GB" w:eastAsia="zh-CN"/>
              </w:rPr>
              <w:t>2</w:t>
            </w:r>
          </w:p>
        </w:tc>
        <w:tc>
          <w:tcPr>
            <w:tcW w:w="1418"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rPr>
                <w:rFonts w:cs="Arial"/>
              </w:rPr>
            </w:pPr>
            <w:r w:rsidRPr="00917A26">
              <w:rPr>
                <w:rFonts w:cs="Arial"/>
              </w:rPr>
              <w:t>CheckSum</w:t>
            </w:r>
          </w:p>
        </w:tc>
        <w:tc>
          <w:tcPr>
            <w:tcW w:w="1559"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rPr>
            </w:pPr>
            <w:r w:rsidRPr="00917A26">
              <w:rPr>
                <w:rFonts w:ascii="宋体" w:hAnsi="宋体" w:cs="Arial"/>
              </w:rPr>
              <w:t>校验和</w:t>
            </w:r>
          </w:p>
        </w:tc>
        <w:tc>
          <w:tcPr>
            <w:tcW w:w="1276"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lang w:eastAsia="zh-CN"/>
              </w:rPr>
            </w:pPr>
            <w:r w:rsidRPr="00917A26">
              <w:rPr>
                <w:rFonts w:ascii="宋体" w:hAnsi="宋体" w:cs="Arial" w:hint="eastAsia"/>
                <w:lang w:eastAsia="zh-CN"/>
              </w:rPr>
              <w:t>C3</w:t>
            </w:r>
          </w:p>
        </w:tc>
        <w:tc>
          <w:tcPr>
            <w:tcW w:w="3685" w:type="dxa"/>
            <w:tcBorders>
              <w:top w:val="single" w:sz="4" w:space="0" w:color="auto"/>
              <w:left w:val="single" w:sz="4" w:space="0" w:color="auto"/>
              <w:bottom w:val="single" w:sz="4" w:space="0" w:color="auto"/>
              <w:right w:val="single" w:sz="4" w:space="0" w:color="auto"/>
            </w:tcBorders>
          </w:tcPr>
          <w:p w:rsidR="00EF5A03" w:rsidRPr="00917A26" w:rsidRDefault="00EF5A03" w:rsidP="004B7012">
            <w:pPr>
              <w:spacing w:before="48" w:after="48"/>
              <w:rPr>
                <w:rFonts w:ascii="宋体" w:hAnsi="宋体" w:cs="Arial"/>
              </w:rPr>
            </w:pPr>
            <w:r w:rsidRPr="00917A26">
              <w:rPr>
                <w:rFonts w:ascii="宋体" w:hAnsi="宋体" w:cs="Arial"/>
              </w:rPr>
              <w:t>校验和，3位校验和</w:t>
            </w:r>
          </w:p>
          <w:p w:rsidR="00EF5A03" w:rsidRPr="00917A26" w:rsidRDefault="00EF5A03" w:rsidP="004B7012">
            <w:pPr>
              <w:spacing w:before="48" w:after="48"/>
              <w:rPr>
                <w:rFonts w:ascii="宋体" w:hAnsi="宋体" w:cs="Arial"/>
                <w:lang w:eastAsia="zh-CN"/>
              </w:rPr>
            </w:pPr>
            <w:r w:rsidRPr="00917A26">
              <w:rPr>
                <w:rFonts w:ascii="宋体" w:hAnsi="宋体" w:cs="Arial"/>
              </w:rPr>
              <w:t>校验和是通过计算不包括校验和</w:t>
            </w:r>
            <w:r w:rsidRPr="00917A26">
              <w:rPr>
                <w:rFonts w:ascii="宋体" w:hAnsi="宋体" w:cs="Arial" w:hint="eastAsia"/>
                <w:lang w:eastAsia="zh-CN"/>
              </w:rPr>
              <w:t>字段(也不包刮该字段后的换行符)数值</w:t>
            </w:r>
            <w:r w:rsidRPr="00917A26">
              <w:rPr>
                <w:rFonts w:ascii="宋体" w:hAnsi="宋体" w:cs="Arial"/>
              </w:rPr>
              <w:t>的</w:t>
            </w:r>
            <w:r w:rsidRPr="00917A26">
              <w:rPr>
                <w:rFonts w:ascii="宋体" w:hAnsi="宋体" w:cs="Arial" w:hint="eastAsia"/>
                <w:lang w:eastAsia="zh-CN"/>
              </w:rPr>
              <w:t>文件</w:t>
            </w:r>
            <w:r w:rsidRPr="00917A26">
              <w:rPr>
                <w:rFonts w:ascii="宋体" w:hAnsi="宋体" w:cs="Arial"/>
              </w:rPr>
              <w:t>中</w:t>
            </w:r>
            <w:r w:rsidRPr="00917A26">
              <w:rPr>
                <w:rFonts w:ascii="宋体" w:hAnsi="宋体" w:cs="Arial" w:hint="eastAsia"/>
                <w:lang w:eastAsia="zh-CN"/>
              </w:rPr>
              <w:t>其他</w:t>
            </w:r>
            <w:r w:rsidRPr="00917A26">
              <w:rPr>
                <w:rFonts w:ascii="宋体" w:hAnsi="宋体" w:cs="Arial"/>
              </w:rPr>
              <w:t>每一个字符</w:t>
            </w:r>
            <w:r w:rsidRPr="00917A26">
              <w:rPr>
                <w:rFonts w:ascii="宋体" w:hAnsi="宋体" w:cs="Arial" w:hint="eastAsia"/>
                <w:lang w:eastAsia="zh-CN"/>
              </w:rPr>
              <w:t>（包含分隔</w:t>
            </w:r>
            <w:r w:rsidRPr="00917A26">
              <w:rPr>
                <w:rFonts w:ascii="宋体" w:hAnsi="宋体" w:cs="Arial"/>
                <w:lang w:eastAsia="zh-CN"/>
              </w:rPr>
              <w:t>符</w:t>
            </w:r>
            <w:r w:rsidRPr="00917A26">
              <w:rPr>
                <w:rFonts w:ascii="宋体" w:hAnsi="宋体" w:cs="Arial" w:hint="eastAsia"/>
                <w:lang w:eastAsia="zh-CN"/>
              </w:rPr>
              <w:t>、换行符）</w:t>
            </w:r>
            <w:r w:rsidRPr="00917A26">
              <w:rPr>
                <w:rFonts w:ascii="宋体" w:hAnsi="宋体" w:cs="Arial"/>
              </w:rPr>
              <w:t>之和然后模256得出，然后转化为3位ASCII码。例如，如果经计算校验和为274，则模256后的数为18，校验和域将取为ASCII字符串018</w:t>
            </w:r>
          </w:p>
          <w:p w:rsidR="00EF5A03" w:rsidRPr="00393E79" w:rsidRDefault="00EF5A03" w:rsidP="004B7012">
            <w:pPr>
              <w:spacing w:before="48" w:after="48"/>
              <w:rPr>
                <w:rFonts w:ascii="Calibri" w:hAnsi="Courier New" w:cs="Courier New"/>
                <w:lang w:eastAsia="zh-CN"/>
              </w:rPr>
            </w:pPr>
            <w:r w:rsidRPr="00917A26">
              <w:rPr>
                <w:rFonts w:ascii="宋体" w:hAnsi="宋体" w:cs="Arial" w:hint="eastAsia"/>
              </w:rPr>
              <w:t>校验和字段可用于开盘前和收盘后文件正确性校验。在实时交易期间，因文件按记录循环写入覆盖，校验和字段存在一定的概率与记录内容不匹配。</w:t>
            </w:r>
          </w:p>
        </w:tc>
      </w:tr>
    </w:tbl>
    <w:p w:rsidR="00EF5A03" w:rsidRPr="006851EF" w:rsidRDefault="00EF5A03" w:rsidP="00EF5A03">
      <w:pPr>
        <w:rPr>
          <w:lang w:eastAsia="zh-CN"/>
        </w:rPr>
      </w:pPr>
    </w:p>
    <w:p w:rsidR="00EF5A03" w:rsidRPr="007311FA" w:rsidRDefault="00EF5A03" w:rsidP="00EF5A03">
      <w:pPr>
        <w:ind w:left="360"/>
        <w:rPr>
          <w:lang w:eastAsia="zh-CN"/>
        </w:rPr>
      </w:pPr>
    </w:p>
    <w:p w:rsidR="00EF5A03" w:rsidRPr="00A20CCB" w:rsidRDefault="00EF5A03" w:rsidP="00EF5A03">
      <w:pPr>
        <w:rPr>
          <w:lang w:eastAsia="zh-CN"/>
        </w:rPr>
      </w:pPr>
    </w:p>
    <w:p w:rsidR="00EF5A03" w:rsidRPr="00577D07" w:rsidRDefault="00EF5A03" w:rsidP="00E90DDB">
      <w:pPr>
        <w:pStyle w:val="1"/>
        <w:rPr>
          <w:lang w:val="en-US"/>
        </w:rPr>
      </w:pPr>
      <w:bookmarkStart w:id="706" w:name="_Toc326048587"/>
      <w:bookmarkStart w:id="707" w:name="_Toc2672557"/>
      <w:r w:rsidRPr="00577D07">
        <w:rPr>
          <w:rFonts w:hint="eastAsia"/>
          <w:lang w:val="en-US"/>
        </w:rPr>
        <w:lastRenderedPageBreak/>
        <w:t>过户数据接口</w:t>
      </w:r>
      <w:r w:rsidRPr="00577D07">
        <w:rPr>
          <w:rFonts w:hint="eastAsia"/>
          <w:lang w:val="en-US"/>
        </w:rPr>
        <w:t>bghXXXXX.dbf</w:t>
      </w:r>
      <w:bookmarkEnd w:id="706"/>
      <w:bookmarkEnd w:id="707"/>
    </w:p>
    <w:tbl>
      <w:tblPr>
        <w:tblW w:w="0" w:type="auto"/>
        <w:tblInd w:w="-5" w:type="dxa"/>
        <w:tblLayout w:type="fixed"/>
        <w:tblLook w:val="0000"/>
      </w:tblPr>
      <w:tblGrid>
        <w:gridCol w:w="4839"/>
        <w:gridCol w:w="3699"/>
      </w:tblGrid>
      <w:tr w:rsidR="00EF5A03" w:rsidTr="004B7012">
        <w:trPr>
          <w:tblHeader/>
        </w:trPr>
        <w:tc>
          <w:tcPr>
            <w:tcW w:w="4839" w:type="dxa"/>
            <w:tcBorders>
              <w:top w:val="single" w:sz="4" w:space="0" w:color="000000"/>
              <w:left w:val="single" w:sz="4" w:space="0" w:color="000000"/>
              <w:bottom w:val="single" w:sz="4" w:space="0" w:color="000000"/>
            </w:tcBorders>
            <w:shd w:val="clear" w:color="auto" w:fill="E0E0E0"/>
          </w:tcPr>
          <w:p w:rsidR="00EF5A03" w:rsidRDefault="00EF5A03" w:rsidP="004B7012">
            <w:pPr>
              <w:pStyle w:val="WinDescr"/>
              <w:snapToGrid w:val="0"/>
              <w:rPr>
                <w:b/>
              </w:rPr>
            </w:pPr>
            <w:r w:rsidRPr="009F5EFF">
              <w:rPr>
                <w:b/>
                <w:lang w:eastAsia="zh-CN"/>
              </w:rPr>
              <w:t>b</w:t>
            </w:r>
            <w:r w:rsidRPr="009F5EFF">
              <w:rPr>
                <w:b/>
              </w:rPr>
              <w:t>ghXXXXX.dbf</w:t>
            </w:r>
          </w:p>
        </w:tc>
        <w:tc>
          <w:tcPr>
            <w:tcW w:w="3699" w:type="dxa"/>
            <w:tcBorders>
              <w:top w:val="single" w:sz="4" w:space="0" w:color="000000"/>
              <w:left w:val="single" w:sz="4" w:space="0" w:color="000000"/>
              <w:bottom w:val="single" w:sz="4" w:space="0" w:color="000000"/>
              <w:right w:val="single" w:sz="4" w:space="0" w:color="000000"/>
            </w:tcBorders>
            <w:shd w:val="clear" w:color="auto" w:fill="E0E0E0"/>
          </w:tcPr>
          <w:p w:rsidR="00EF5A03" w:rsidRDefault="00EF5A03" w:rsidP="004B7012">
            <w:pPr>
              <w:pStyle w:val="WinDescr"/>
              <w:snapToGrid w:val="0"/>
              <w:rPr>
                <w:b/>
              </w:rPr>
            </w:pPr>
            <w:r w:rsidRPr="009F5EFF">
              <w:rPr>
                <w:b/>
              </w:rPr>
              <w:t>过户数据接口</w:t>
            </w:r>
          </w:p>
        </w:tc>
      </w:tr>
      <w:tr w:rsidR="00EF5A03" w:rsidTr="004B7012">
        <w:tc>
          <w:tcPr>
            <w:tcW w:w="8538" w:type="dxa"/>
            <w:gridSpan w:val="2"/>
            <w:tcBorders>
              <w:top w:val="single" w:sz="4" w:space="0" w:color="000000"/>
              <w:left w:val="single" w:sz="4" w:space="0" w:color="000000"/>
              <w:bottom w:val="single" w:sz="4" w:space="0" w:color="000000"/>
              <w:right w:val="single" w:sz="4" w:space="0" w:color="000000"/>
            </w:tcBorders>
          </w:tcPr>
          <w:p w:rsidR="00EF5A03" w:rsidRDefault="00EF5A03" w:rsidP="004B7012">
            <w:pPr>
              <w:pStyle w:val="WinDescr"/>
              <w:snapToGrid w:val="0"/>
              <w:rPr>
                <w:b/>
                <w:lang w:eastAsia="zh-CN"/>
              </w:rPr>
            </w:pPr>
            <w:r>
              <w:rPr>
                <w:b/>
              </w:rPr>
              <w:t>描述：</w:t>
            </w:r>
          </w:p>
          <w:p w:rsidR="00EF5A03" w:rsidRDefault="00EF5A03" w:rsidP="004B7012">
            <w:pPr>
              <w:pStyle w:val="WinDescr"/>
              <w:snapToGrid w:val="0"/>
              <w:rPr>
                <w:lang w:eastAsia="zh-CN"/>
              </w:rPr>
            </w:pPr>
            <w:r w:rsidRPr="002F25AC">
              <w:rPr>
                <w:rFonts w:hint="eastAsia"/>
                <w:lang w:eastAsia="zh-CN"/>
              </w:rPr>
              <w:t>综合业务平台盘后文件接口，</w:t>
            </w:r>
            <w:r w:rsidRPr="002F25AC">
              <w:rPr>
                <w:lang w:eastAsia="zh-CN"/>
              </w:rPr>
              <w:t>文件名中</w:t>
            </w:r>
            <w:r w:rsidRPr="002F25AC">
              <w:rPr>
                <w:rFonts w:hint="eastAsia"/>
                <w:lang w:eastAsia="zh-CN"/>
              </w:rPr>
              <w:t>XXXXX</w:t>
            </w:r>
            <w:r w:rsidRPr="002F25AC">
              <w:t>表示</w:t>
            </w:r>
            <w:r w:rsidRPr="002F25AC">
              <w:rPr>
                <w:rFonts w:hint="eastAsia"/>
                <w:lang w:eastAsia="zh-CN"/>
              </w:rPr>
              <w:t>业务</w:t>
            </w:r>
            <w:r w:rsidRPr="002F25AC">
              <w:t>交易</w:t>
            </w:r>
            <w:r>
              <w:t>单元号</w:t>
            </w:r>
            <w:r>
              <w:rPr>
                <w:rFonts w:hint="eastAsia"/>
                <w:lang w:eastAsia="zh-CN"/>
              </w:rPr>
              <w:t>，</w:t>
            </w:r>
            <w:r>
              <w:t>闭市后发送。</w:t>
            </w:r>
          </w:p>
          <w:p w:rsidR="00EF5A03" w:rsidRDefault="00EF5A03" w:rsidP="004B7012">
            <w:pPr>
              <w:pStyle w:val="WinDescrLeft"/>
              <w:rPr>
                <w:lang w:eastAsia="zh-CN"/>
              </w:rPr>
            </w:pPr>
            <w:r w:rsidRPr="009F5EFF">
              <w:t>未申明特别填写方式</w:t>
            </w:r>
            <w:r>
              <w:rPr>
                <w:rFonts w:hint="eastAsia"/>
                <w:lang w:eastAsia="zh-CN"/>
              </w:rPr>
              <w:t>和单位</w:t>
            </w:r>
            <w:r w:rsidRPr="009F5EFF">
              <w:t>的字段，均填写</w:t>
            </w:r>
            <w:r>
              <w:rPr>
                <w:rFonts w:hint="eastAsia"/>
                <w:lang w:eastAsia="zh-CN"/>
              </w:rPr>
              <w:t>或参照</w:t>
            </w:r>
            <w:r w:rsidRPr="009F5EFF">
              <w:t>对应订单输入时的原始信息</w:t>
            </w:r>
            <w:r>
              <w:rPr>
                <w:rFonts w:hint="eastAsia"/>
                <w:lang w:eastAsia="zh-CN"/>
              </w:rPr>
              <w:t>，</w:t>
            </w:r>
            <w:r>
              <w:rPr>
                <w:rFonts w:cs="宋体" w:hint="eastAsia"/>
                <w:color w:val="000000"/>
                <w:lang w:eastAsia="zh-CN"/>
              </w:rPr>
              <w:t>无意义字段不填</w:t>
            </w:r>
            <w:r w:rsidRPr="009F5EFF">
              <w:t>。</w:t>
            </w:r>
          </w:p>
          <w:p w:rsidR="00EF5A03" w:rsidRDefault="00EF5A03" w:rsidP="004B7012">
            <w:pPr>
              <w:pStyle w:val="WinDescrLeft"/>
              <w:rPr>
                <w:sz w:val="21"/>
                <w:szCs w:val="21"/>
                <w:lang w:val="en-US" w:eastAsia="zh-CN"/>
              </w:rPr>
            </w:pPr>
            <w:r w:rsidRPr="009F5EFF">
              <w:rPr>
                <w:rFonts w:cs="宋体"/>
                <w:color w:val="000000"/>
                <w:lang w:eastAsia="zh-CN"/>
              </w:rPr>
              <w:t>过户</w:t>
            </w:r>
            <w:r>
              <w:rPr>
                <w:rFonts w:cs="宋体" w:hint="eastAsia"/>
                <w:color w:val="000000"/>
                <w:lang w:eastAsia="zh-CN"/>
              </w:rPr>
              <w:t>数据</w:t>
            </w:r>
            <w:r w:rsidRPr="009F5EFF">
              <w:rPr>
                <w:rFonts w:cs="宋体"/>
                <w:color w:val="000000"/>
                <w:lang w:eastAsia="zh-CN"/>
              </w:rPr>
              <w:t>接口</w:t>
            </w:r>
            <w:r>
              <w:rPr>
                <w:rFonts w:cs="宋体" w:hint="eastAsia"/>
                <w:color w:val="000000"/>
                <w:lang w:eastAsia="zh-CN"/>
              </w:rPr>
              <w:t>bghXXXXX.dbf</w:t>
            </w:r>
            <w:r w:rsidRPr="009F5EFF">
              <w:rPr>
                <w:rFonts w:cs="宋体"/>
                <w:color w:val="000000"/>
                <w:lang w:eastAsia="zh-CN"/>
              </w:rPr>
              <w:t>和相同</w:t>
            </w:r>
            <w:r w:rsidRPr="009F5EFF">
              <w:rPr>
                <w:rFonts w:cs="宋体"/>
                <w:color w:val="000000"/>
                <w:lang w:eastAsia="zh-CN"/>
              </w:rPr>
              <w:t>PBU</w:t>
            </w:r>
            <w:r w:rsidRPr="009F5EFF">
              <w:rPr>
                <w:rFonts w:cs="宋体"/>
                <w:color w:val="000000"/>
                <w:lang w:eastAsia="zh-CN"/>
              </w:rPr>
              <w:t>的</w:t>
            </w:r>
            <w:r>
              <w:rPr>
                <w:rFonts w:cs="宋体" w:hint="eastAsia"/>
                <w:color w:val="000000"/>
                <w:lang w:eastAsia="zh-CN"/>
              </w:rPr>
              <w:t>dghXXXXXYYYYMMDD.dbf</w:t>
            </w:r>
            <w:r>
              <w:rPr>
                <w:rFonts w:cs="宋体" w:hint="eastAsia"/>
                <w:color w:val="000000"/>
                <w:lang w:eastAsia="zh-CN"/>
              </w:rPr>
              <w:t>（如有）</w:t>
            </w:r>
            <w:r w:rsidRPr="009F5EFF">
              <w:rPr>
                <w:rFonts w:cs="宋体"/>
                <w:color w:val="000000"/>
                <w:lang w:eastAsia="zh-CN"/>
              </w:rPr>
              <w:t>压缩到现有的</w:t>
            </w:r>
            <w:r>
              <w:rPr>
                <w:rFonts w:cs="宋体" w:hint="eastAsia"/>
                <w:color w:val="000000"/>
                <w:lang w:eastAsia="zh-CN"/>
              </w:rPr>
              <w:t>dghXXXXX.zip</w:t>
            </w:r>
            <w:r w:rsidRPr="009F5EFF">
              <w:rPr>
                <w:rFonts w:cs="宋体"/>
                <w:color w:val="000000"/>
                <w:lang w:eastAsia="zh-CN"/>
              </w:rPr>
              <w:t>文件中供券商用</w:t>
            </w:r>
            <w:r w:rsidRPr="009F5EFF">
              <w:rPr>
                <w:rFonts w:cs="宋体"/>
                <w:color w:val="000000"/>
                <w:lang w:eastAsia="zh-CN"/>
              </w:rPr>
              <w:t>RptGet</w:t>
            </w:r>
            <w:r w:rsidRPr="009F5EFF">
              <w:rPr>
                <w:rFonts w:cs="宋体"/>
                <w:color w:val="000000"/>
                <w:lang w:eastAsia="zh-CN"/>
              </w:rPr>
              <w:t>下载。</w:t>
            </w:r>
          </w:p>
          <w:p w:rsidR="00EF5A03" w:rsidRPr="000961FB" w:rsidRDefault="00EF5A03" w:rsidP="004B7012">
            <w:pPr>
              <w:pStyle w:val="WinDescrLeft"/>
              <w:rPr>
                <w:lang w:eastAsia="zh-CN"/>
              </w:rPr>
            </w:pPr>
            <w:r w:rsidRPr="000961FB">
              <w:rPr>
                <w:rFonts w:hint="eastAsia"/>
                <w:lang w:val="en-US" w:eastAsia="zh-CN"/>
              </w:rPr>
              <w:t>对于跨境</w:t>
            </w:r>
            <w:r w:rsidRPr="000961FB">
              <w:rPr>
                <w:rFonts w:hint="eastAsia"/>
                <w:lang w:val="en-US" w:eastAsia="zh-CN"/>
              </w:rPr>
              <w:t>ETF</w:t>
            </w:r>
            <w:r w:rsidRPr="000961FB">
              <w:rPr>
                <w:rFonts w:cs="Arial" w:hint="eastAsia"/>
                <w:lang w:eastAsia="zh-CN"/>
              </w:rPr>
              <w:t>/</w:t>
            </w:r>
            <w:r w:rsidRPr="000961FB">
              <w:rPr>
                <w:rFonts w:hint="eastAsia"/>
                <w:lang w:eastAsia="zh-CN"/>
              </w:rPr>
              <w:t>交易型货币市场基金</w:t>
            </w:r>
            <w:r w:rsidRPr="000961FB">
              <w:rPr>
                <w:rFonts w:hint="eastAsia"/>
                <w:lang w:val="en-US" w:eastAsia="zh-CN"/>
              </w:rPr>
              <w:t>申赎业务，过户数据</w:t>
            </w:r>
            <w:r w:rsidRPr="000961FB">
              <w:rPr>
                <w:rFonts w:hint="eastAsia"/>
              </w:rPr>
              <w:t>同实时成交回报，每笔申赎有三笔成交明细记录</w:t>
            </w:r>
            <w:r w:rsidRPr="000961FB">
              <w:rPr>
                <w:rFonts w:hint="eastAsia"/>
                <w:lang w:eastAsia="zh-CN"/>
              </w:rPr>
              <w:t>，相关证券代码、价格、数量、成交金额字段数据同实时执行报告。</w:t>
            </w:r>
          </w:p>
          <w:p w:rsidR="00EF5A03" w:rsidRDefault="00EF5A03" w:rsidP="004B7012">
            <w:pPr>
              <w:pStyle w:val="WinDescrLeft"/>
              <w:rPr>
                <w:rFonts w:ascii="宋体" w:hAnsi="宋体"/>
              </w:rPr>
            </w:pPr>
            <w:r w:rsidRPr="000961FB">
              <w:rPr>
                <w:rFonts w:hint="eastAsia"/>
                <w:lang w:eastAsia="zh-CN"/>
              </w:rPr>
              <w:t>对于转融通业务，发给</w:t>
            </w:r>
            <w:r w:rsidRPr="000961FB">
              <w:rPr>
                <w:rFonts w:ascii="宋体" w:hAnsi="宋体" w:hint="eastAsia"/>
              </w:rPr>
              <w:t>证金公司</w:t>
            </w:r>
            <w:r w:rsidRPr="000961FB">
              <w:rPr>
                <w:rFonts w:ascii="宋体" w:hAnsi="宋体" w:hint="eastAsia"/>
                <w:lang w:eastAsia="zh-CN"/>
              </w:rPr>
              <w:t>数据中</w:t>
            </w:r>
            <w:r w:rsidRPr="000961FB">
              <w:rPr>
                <w:rFonts w:ascii="宋体" w:hAnsi="宋体" w:hint="eastAsia"/>
              </w:rPr>
              <w:t>包含对手方会员成交记录。</w:t>
            </w:r>
          </w:p>
          <w:p w:rsidR="00EF5A03" w:rsidRDefault="00EF5A03" w:rsidP="004B7012">
            <w:pPr>
              <w:pStyle w:val="WinDescrLeft"/>
              <w:rPr>
                <w:lang w:eastAsia="zh-CN"/>
              </w:rPr>
            </w:pPr>
            <w:r w:rsidRPr="005655F2">
              <w:rPr>
                <w:rFonts w:hint="eastAsia"/>
                <w:lang w:eastAsia="zh-CN"/>
              </w:rPr>
              <w:t>对于</w:t>
            </w:r>
            <w:r w:rsidRPr="005655F2">
              <w:rPr>
                <w:rFonts w:hint="eastAsia"/>
                <w:lang w:eastAsia="zh-CN"/>
              </w:rPr>
              <w:t>LOF</w:t>
            </w:r>
            <w:r w:rsidRPr="005655F2">
              <w:rPr>
                <w:rFonts w:hint="eastAsia"/>
                <w:lang w:eastAsia="zh-CN"/>
              </w:rPr>
              <w:t>业务，盘后文件记录证券代码为二级市场代码。</w:t>
            </w:r>
            <w:r w:rsidRPr="005655F2">
              <w:rPr>
                <w:rFonts w:hint="eastAsia"/>
                <w:lang w:eastAsia="zh-CN"/>
              </w:rPr>
              <w:t>LOF</w:t>
            </w:r>
            <w:r w:rsidRPr="005655F2">
              <w:rPr>
                <w:rFonts w:hint="eastAsia"/>
                <w:lang w:eastAsia="zh-CN"/>
              </w:rPr>
              <w:t>申赎，对应一条申报有一条文件记录。对基金公司，作为对手方收到对应的盘后数据，仅向基金公司发送</w:t>
            </w:r>
            <w:r w:rsidRPr="005655F2">
              <w:rPr>
                <w:rFonts w:hint="eastAsia"/>
                <w:lang w:eastAsia="zh-CN"/>
              </w:rPr>
              <w:t>LOF</w:t>
            </w:r>
            <w:r w:rsidRPr="005655F2">
              <w:rPr>
                <w:rFonts w:hint="eastAsia"/>
                <w:lang w:eastAsia="zh-CN"/>
              </w:rPr>
              <w:t>申赎、</w:t>
            </w:r>
            <w:r w:rsidRPr="005655F2">
              <w:rPr>
                <w:rFonts w:hint="eastAsia"/>
                <w:lang w:eastAsia="zh-CN"/>
              </w:rPr>
              <w:t>LOF</w:t>
            </w:r>
            <w:r w:rsidRPr="005655F2">
              <w:rPr>
                <w:rFonts w:hint="eastAsia"/>
                <w:lang w:eastAsia="zh-CN"/>
              </w:rPr>
              <w:t>分拆与合并业务盘后文件，其中参与方信息为基金公司。</w:t>
            </w:r>
          </w:p>
          <w:p w:rsidR="004B7012" w:rsidRDefault="004B7012" w:rsidP="004B7012">
            <w:pPr>
              <w:pStyle w:val="WinDescrLeft"/>
              <w:rPr>
                <w:lang w:eastAsia="zh-CN"/>
              </w:rPr>
            </w:pPr>
            <w:r w:rsidRPr="00200E39">
              <w:rPr>
                <w:rFonts w:hint="eastAsia"/>
                <w:kern w:val="2"/>
                <w:lang w:eastAsia="zh-CN"/>
              </w:rPr>
              <w:t>对于中登身份认证的密码服务没有过户数据。</w:t>
            </w:r>
          </w:p>
        </w:tc>
      </w:tr>
    </w:tbl>
    <w:p w:rsidR="00EF5A03" w:rsidRPr="009F5EFF" w:rsidRDefault="00EF5A03" w:rsidP="00EF5A03">
      <w:pPr>
        <w:rPr>
          <w:lang w:eastAsia="zh-CN"/>
        </w:rPr>
      </w:pPr>
    </w:p>
    <w:tbl>
      <w:tblPr>
        <w:tblW w:w="8438" w:type="dxa"/>
        <w:tblInd w:w="-5" w:type="dxa"/>
        <w:tblLayout w:type="fixed"/>
        <w:tblCellMar>
          <w:left w:w="57" w:type="dxa"/>
          <w:right w:w="57" w:type="dxa"/>
        </w:tblCellMar>
        <w:tblLook w:val="0000"/>
      </w:tblPr>
      <w:tblGrid>
        <w:gridCol w:w="565"/>
        <w:gridCol w:w="812"/>
        <w:gridCol w:w="6318"/>
        <w:gridCol w:w="743"/>
      </w:tblGrid>
      <w:tr w:rsidR="00EF5A03" w:rsidRPr="009F5EFF" w:rsidTr="004B7012">
        <w:tc>
          <w:tcPr>
            <w:tcW w:w="565"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序号</w:t>
            </w:r>
          </w:p>
        </w:tc>
        <w:tc>
          <w:tcPr>
            <w:tcW w:w="812"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字段名</w:t>
            </w:r>
          </w:p>
        </w:tc>
        <w:tc>
          <w:tcPr>
            <w:tcW w:w="6318" w:type="dxa"/>
            <w:tcBorders>
              <w:top w:val="single" w:sz="4" w:space="0" w:color="000000"/>
              <w:left w:val="single" w:sz="4" w:space="0" w:color="000000"/>
              <w:bottom w:val="single" w:sz="4" w:space="0" w:color="000000"/>
            </w:tcBorders>
            <w:shd w:val="clear" w:color="auto" w:fill="C0C0C0"/>
          </w:tcPr>
          <w:p w:rsidR="00EF5A03" w:rsidRPr="009F5EFF" w:rsidRDefault="00EF5A03" w:rsidP="004B7012">
            <w:pPr>
              <w:snapToGrid w:val="0"/>
              <w:rPr>
                <w:b/>
              </w:rPr>
            </w:pPr>
            <w:r w:rsidRPr="009F5EFF">
              <w:rPr>
                <w:b/>
              </w:rPr>
              <w:t>字段描述</w:t>
            </w:r>
          </w:p>
        </w:tc>
        <w:tc>
          <w:tcPr>
            <w:tcW w:w="743"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EF5A03" w:rsidRPr="009F5EFF" w:rsidRDefault="00EF5A03" w:rsidP="004B7012">
            <w:pPr>
              <w:snapToGrid w:val="0"/>
              <w:rPr>
                <w:b/>
              </w:rPr>
            </w:pPr>
            <w:r w:rsidRPr="009F5EFF">
              <w:rPr>
                <w:b/>
              </w:rPr>
              <w:t>类型</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1</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g</w:t>
            </w:r>
            <w:r w:rsidRPr="009F5EFF">
              <w:t>ddm</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证券账户</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C10</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2</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b</w:t>
            </w:r>
            <w:r w:rsidRPr="009F5EFF">
              <w:t>crq</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成交日期，格式为</w:t>
            </w:r>
            <w:r w:rsidRPr="009F5EFF">
              <w:t>YYYYMMDD</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C8</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3</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c</w:t>
            </w:r>
            <w:r w:rsidRPr="009F5EFF">
              <w:t>jbh</w:t>
            </w:r>
          </w:p>
        </w:tc>
        <w:tc>
          <w:tcPr>
            <w:tcW w:w="6318" w:type="dxa"/>
            <w:tcBorders>
              <w:top w:val="single" w:sz="4" w:space="0" w:color="000000"/>
              <w:left w:val="single" w:sz="4" w:space="0" w:color="000000"/>
              <w:bottom w:val="single" w:sz="4" w:space="0" w:color="000000"/>
            </w:tcBorders>
          </w:tcPr>
          <w:p w:rsidR="00EF5A03" w:rsidRDefault="00EF5A03" w:rsidP="004B7012">
            <w:pPr>
              <w:snapToGrid w:val="0"/>
              <w:rPr>
                <w:rFonts w:cs="Arial"/>
                <w:lang w:eastAsia="zh-CN"/>
              </w:rPr>
            </w:pPr>
            <w:r w:rsidRPr="009F5EFF">
              <w:t>成交编号</w:t>
            </w:r>
            <w:r>
              <w:rPr>
                <w:rFonts w:hint="eastAsia"/>
                <w:lang w:eastAsia="zh-CN"/>
              </w:rPr>
              <w:t>，</w:t>
            </w:r>
            <w:r w:rsidRPr="005655F2">
              <w:rPr>
                <w:rFonts w:cs="Arial" w:hint="eastAsia"/>
                <w:lang w:eastAsia="zh-CN"/>
              </w:rPr>
              <w:t>目前本业务有效位用到</w:t>
            </w:r>
            <w:r w:rsidRPr="005655F2">
              <w:rPr>
                <w:rFonts w:cs="Arial" w:hint="eastAsia"/>
                <w:lang w:eastAsia="zh-CN"/>
              </w:rPr>
              <w:t>10</w:t>
            </w:r>
            <w:r w:rsidRPr="005655F2">
              <w:rPr>
                <w:rFonts w:cs="Arial" w:hint="eastAsia"/>
                <w:lang w:eastAsia="zh-CN"/>
              </w:rPr>
              <w:t>位，后期将逐步扩展位数，注意做好相关技术准备工作</w:t>
            </w:r>
          </w:p>
          <w:p w:rsidR="00EF5A03" w:rsidRDefault="00EF5A03" w:rsidP="004B7012">
            <w:pPr>
              <w:snapToGrid w:val="0"/>
              <w:rPr>
                <w:rFonts w:cs="Arial"/>
                <w:color w:val="000000"/>
                <w:lang w:eastAsia="zh-CN"/>
              </w:rPr>
            </w:pPr>
            <w:r>
              <w:rPr>
                <w:rFonts w:cs="Arial" w:hint="eastAsia"/>
                <w:lang w:eastAsia="zh-CN"/>
              </w:rPr>
              <w:t>对于报价回购与约定购回业务，</w:t>
            </w:r>
            <w:r>
              <w:rPr>
                <w:rFonts w:hint="eastAsia"/>
                <w:lang w:eastAsia="zh-CN"/>
              </w:rPr>
              <w:t>因无实时执行报告，为保持与原</w:t>
            </w:r>
            <w:r>
              <w:rPr>
                <w:rFonts w:hint="eastAsia"/>
                <w:lang w:eastAsia="zh-CN"/>
              </w:rPr>
              <w:t>EzQES</w:t>
            </w:r>
            <w:r>
              <w:rPr>
                <w:rFonts w:hint="eastAsia"/>
                <w:lang w:eastAsia="zh-CN"/>
              </w:rPr>
              <w:t>一致，报价回购与约定购回业务中该字段实际为</w:t>
            </w:r>
            <w:r>
              <w:rPr>
                <w:rFonts w:hint="eastAsia"/>
                <w:lang w:eastAsia="zh-CN"/>
              </w:rPr>
              <w:t>OrderID</w:t>
            </w:r>
            <w:r>
              <w:rPr>
                <w:rFonts w:cs="Arial"/>
                <w:color w:val="000000"/>
              </w:rPr>
              <w:t>交易所订单编号</w:t>
            </w:r>
            <w:r>
              <w:rPr>
                <w:rFonts w:cs="Arial" w:hint="eastAsia"/>
                <w:color w:val="000000"/>
                <w:lang w:eastAsia="zh-CN"/>
              </w:rPr>
              <w:t>。</w:t>
            </w:r>
          </w:p>
          <w:p w:rsidR="00EF5A03" w:rsidRPr="009F5EFF" w:rsidRDefault="00EF5A03" w:rsidP="004B7012">
            <w:pPr>
              <w:snapToGrid w:val="0"/>
              <w:rPr>
                <w:lang w:eastAsia="zh-CN"/>
              </w:rPr>
            </w:pPr>
            <w:r>
              <w:rPr>
                <w:rFonts w:cs="Arial" w:hint="eastAsia"/>
                <w:color w:val="000000"/>
                <w:lang w:eastAsia="zh-CN"/>
              </w:rPr>
              <w:t>对于股票质押回购，</w:t>
            </w:r>
            <w:r>
              <w:rPr>
                <w:rFonts w:hint="eastAsia"/>
                <w:lang w:eastAsia="zh-CN"/>
              </w:rPr>
              <w:t>因无实时执行报告，该字段实际为</w:t>
            </w:r>
            <w:r>
              <w:rPr>
                <w:rFonts w:hint="eastAsia"/>
                <w:lang w:eastAsia="zh-CN"/>
              </w:rPr>
              <w:t>OrderID</w:t>
            </w:r>
            <w:r>
              <w:rPr>
                <w:rFonts w:cs="Arial"/>
                <w:color w:val="000000"/>
              </w:rPr>
              <w:t>交易所订单编号</w:t>
            </w:r>
            <w:r>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rPr>
                <w:lang w:eastAsia="zh-CN"/>
              </w:rPr>
            </w:pPr>
            <w:r>
              <w:rPr>
                <w:rFonts w:hint="eastAsia"/>
                <w:lang w:eastAsia="zh-CN"/>
              </w:rPr>
              <w:t>C16</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rPr>
                <w:lang w:eastAsia="zh-CN"/>
              </w:rPr>
              <w:t>4</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Pr>
                <w:rFonts w:hint="eastAsia"/>
                <w:lang w:eastAsia="zh-CN"/>
              </w:rPr>
              <w:t>g</w:t>
            </w:r>
            <w:r w:rsidRPr="009F5EFF">
              <w:t>sdm</w:t>
            </w:r>
          </w:p>
        </w:tc>
        <w:tc>
          <w:tcPr>
            <w:tcW w:w="6318"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Pr>
                <w:rFonts w:hint="eastAsia"/>
                <w:lang w:eastAsia="zh-CN"/>
              </w:rPr>
              <w:t>业务</w:t>
            </w:r>
            <w:r>
              <w:rPr>
                <w:rFonts w:hint="eastAsia"/>
                <w:lang w:eastAsia="zh-CN"/>
              </w:rPr>
              <w:t>PBU</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C5</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5</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rPr>
                <w:rFonts w:hint="eastAsia"/>
                <w:lang w:eastAsia="zh-CN"/>
              </w:rPr>
              <w:t>c</w:t>
            </w:r>
            <w:r w:rsidRPr="00917A26">
              <w:t>jsl</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成交数量</w:t>
            </w:r>
          </w:p>
          <w:p w:rsidR="00EF5A03" w:rsidRPr="00917A26" w:rsidRDefault="00EF5A03" w:rsidP="004B7012">
            <w:pPr>
              <w:snapToGrid w:val="0"/>
              <w:rPr>
                <w:lang w:eastAsia="zh-CN"/>
              </w:rPr>
            </w:pPr>
            <w:r w:rsidRPr="00917A26">
              <w:rPr>
                <w:rFonts w:hint="eastAsia"/>
                <w:lang w:eastAsia="zh-CN"/>
              </w:rPr>
              <w:t>对于</w:t>
            </w:r>
            <w:r w:rsidRPr="00917A26">
              <w:rPr>
                <w:lang w:eastAsia="zh-CN"/>
              </w:rPr>
              <w:t>LOF</w:t>
            </w:r>
            <w:r w:rsidRPr="00917A26">
              <w:rPr>
                <w:lang w:eastAsia="zh-CN"/>
              </w:rPr>
              <w:t>认购</w:t>
            </w:r>
            <w:r w:rsidRPr="00917A26">
              <w:rPr>
                <w:rFonts w:hint="eastAsia"/>
                <w:lang w:eastAsia="zh-CN"/>
              </w:rPr>
              <w:t>，</w:t>
            </w:r>
            <w:r w:rsidRPr="00917A26">
              <w:rPr>
                <w:lang w:eastAsia="zh-CN"/>
              </w:rPr>
              <w:t>暂无意义</w:t>
            </w:r>
            <w:r w:rsidRPr="00917A26">
              <w:rPr>
                <w:rFonts w:hint="eastAsia"/>
                <w:lang w:eastAsia="zh-CN"/>
              </w:rPr>
              <w:t>；</w:t>
            </w:r>
            <w:r w:rsidRPr="00917A26">
              <w:rPr>
                <w:lang w:eastAsia="zh-CN"/>
              </w:rPr>
              <w:t>对于</w:t>
            </w:r>
            <w:r w:rsidRPr="00917A26">
              <w:rPr>
                <w:lang w:eastAsia="zh-CN"/>
              </w:rPr>
              <w:t>LOF</w:t>
            </w:r>
            <w:r w:rsidRPr="00917A26">
              <w:rPr>
                <w:lang w:eastAsia="zh-CN"/>
              </w:rPr>
              <w:t>申赎，为申赎数量</w:t>
            </w:r>
            <w:r w:rsidRPr="00917A26">
              <w:rPr>
                <w:rFonts w:hint="eastAsia"/>
                <w:lang w:eastAsia="zh-CN"/>
              </w:rPr>
              <w:t>；</w:t>
            </w:r>
            <w:r w:rsidRPr="00917A26">
              <w:rPr>
                <w:lang w:eastAsia="zh-CN"/>
              </w:rPr>
              <w:t>对于</w:t>
            </w:r>
            <w:r w:rsidRPr="00917A26">
              <w:rPr>
                <w:rFonts w:hint="eastAsia"/>
                <w:lang w:eastAsia="zh-CN"/>
              </w:rPr>
              <w:t>LOF</w:t>
            </w:r>
            <w:r w:rsidRPr="00917A26">
              <w:rPr>
                <w:rFonts w:hint="eastAsia"/>
                <w:lang w:eastAsia="zh-CN"/>
              </w:rPr>
              <w:t>转托管，为转托管数量，同时注意使用了备注字段</w:t>
            </w:r>
            <w:r w:rsidRPr="00917A26">
              <w:rPr>
                <w:lang w:eastAsia="zh-CN"/>
              </w:rPr>
              <w:t>。</w:t>
            </w:r>
          </w:p>
          <w:p w:rsidR="00EF5A03" w:rsidRPr="00917A26" w:rsidRDefault="00EF5A03" w:rsidP="004B7012">
            <w:pPr>
              <w:snapToGrid w:val="0"/>
              <w:jc w:val="both"/>
              <w:rPr>
                <w:lang w:eastAsia="zh-CN"/>
              </w:rPr>
            </w:pPr>
            <w:r w:rsidRPr="00917A26">
              <w:rPr>
                <w:rFonts w:cs="Arial" w:hint="eastAsia"/>
                <w:color w:val="000000"/>
                <w:lang w:eastAsia="zh-CN"/>
              </w:rPr>
              <w:t>对于非累积投票制，为投票意向，</w:t>
            </w:r>
            <w:r w:rsidRPr="00917A26">
              <w:t>1</w:t>
            </w:r>
            <w:r w:rsidRPr="00917A26">
              <w:t>代表同意，</w:t>
            </w:r>
            <w:r w:rsidRPr="00917A26">
              <w:t>2</w:t>
            </w:r>
            <w:r w:rsidRPr="00917A26">
              <w:t>代表反对，</w:t>
            </w:r>
            <w:r w:rsidRPr="00917A26">
              <w:t>3</w:t>
            </w:r>
            <w:r w:rsidRPr="00917A26">
              <w:t>代表弃权</w:t>
            </w:r>
            <w:r w:rsidRPr="00917A26">
              <w:rPr>
                <w:rFonts w:hint="eastAsia"/>
                <w:lang w:eastAsia="zh-CN"/>
              </w:rPr>
              <w:t>；</w:t>
            </w:r>
          </w:p>
          <w:p w:rsidR="00EF5A03" w:rsidRPr="00917A26" w:rsidRDefault="00EF5A03" w:rsidP="004B7012">
            <w:pPr>
              <w:snapToGrid w:val="0"/>
              <w:rPr>
                <w:lang w:eastAsia="zh-CN"/>
              </w:rPr>
            </w:pPr>
            <w:r w:rsidRPr="00917A26">
              <w:rPr>
                <w:rFonts w:cs="Arial" w:hint="eastAsia"/>
                <w:color w:val="000000"/>
                <w:lang w:eastAsia="zh-CN"/>
              </w:rPr>
              <w:lastRenderedPageBreak/>
              <w:t>对于累积投票制，为投票票数。其中港结算为汇总选举票数。如数值超过</w:t>
            </w:r>
            <w:r w:rsidRPr="00917A26">
              <w:rPr>
                <w:rFonts w:cs="Arial" w:hint="eastAsia"/>
                <w:color w:val="000000"/>
                <w:lang w:eastAsia="zh-CN"/>
              </w:rPr>
              <w:t>12</w:t>
            </w:r>
            <w:r w:rsidRPr="00917A26">
              <w:rPr>
                <w:rFonts w:cs="Arial" w:hint="eastAsia"/>
                <w:color w:val="000000"/>
                <w:lang w:eastAsia="zh-CN"/>
              </w:rPr>
              <w:t>位，将设置成</w:t>
            </w:r>
            <w:r w:rsidRPr="00917A26">
              <w:rPr>
                <w:rFonts w:cs="Arial" w:hint="eastAsia"/>
                <w:color w:val="000000"/>
                <w:lang w:eastAsia="zh-CN"/>
              </w:rPr>
              <w:t>-1</w:t>
            </w:r>
            <w:r w:rsidRPr="00917A26">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lang w:eastAsia="zh-CN"/>
              </w:rPr>
            </w:pPr>
            <w:r w:rsidRPr="00917A26">
              <w:lastRenderedPageBreak/>
              <w:t>N1</w:t>
            </w:r>
            <w:r w:rsidRPr="00917A26">
              <w:rPr>
                <w:rFonts w:hint="eastAsia"/>
                <w:lang w:eastAsia="zh-CN"/>
              </w:rPr>
              <w:t>2</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lastRenderedPageBreak/>
              <w:t>6</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zqdm</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证券代码</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7</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sbsj</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申报时间，格式为</w:t>
            </w:r>
            <w:r w:rsidRPr="00917A26">
              <w:rPr>
                <w:lang w:eastAsia="zh-CN"/>
              </w:rPr>
              <w:t>HHMMSS</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8</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cjsj</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成交时间，格式为</w:t>
            </w:r>
            <w:r w:rsidRPr="00917A26">
              <w:rPr>
                <w:lang w:eastAsia="zh-CN"/>
              </w:rPr>
              <w:t>HHMMSS</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pPr>
            <w:r w:rsidRPr="00917A26">
              <w:t>C6</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9</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cjjg</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t>成交价格</w:t>
            </w:r>
          </w:p>
          <w:p w:rsidR="00EF5A03" w:rsidRPr="00917A26" w:rsidRDefault="00EF5A03" w:rsidP="004B7012">
            <w:pPr>
              <w:snapToGrid w:val="0"/>
              <w:rPr>
                <w:lang w:eastAsia="zh-CN"/>
              </w:rPr>
            </w:pPr>
            <w:r w:rsidRPr="00917A26">
              <w:rPr>
                <w:lang w:eastAsia="zh-CN"/>
              </w:rPr>
              <w:t>对于报价回购业务为到期价格</w:t>
            </w:r>
            <w:r w:rsidRPr="00917A26">
              <w:rPr>
                <w:rFonts w:hint="eastAsia"/>
                <w:lang w:eastAsia="zh-CN"/>
              </w:rPr>
              <w:t>；</w:t>
            </w:r>
            <w:r w:rsidRPr="00917A26">
              <w:rPr>
                <w:lang w:eastAsia="zh-CN"/>
              </w:rPr>
              <w:t>对于报价回购提前</w:t>
            </w:r>
            <w:r w:rsidRPr="00917A26">
              <w:rPr>
                <w:rFonts w:hint="eastAsia"/>
                <w:lang w:eastAsia="zh-CN"/>
              </w:rPr>
              <w:t>购回</w:t>
            </w:r>
            <w:r w:rsidRPr="00917A26">
              <w:rPr>
                <w:lang w:eastAsia="zh-CN"/>
              </w:rPr>
              <w:t>业务为提前</w:t>
            </w:r>
            <w:r w:rsidRPr="00917A26">
              <w:rPr>
                <w:rFonts w:hint="eastAsia"/>
                <w:lang w:eastAsia="zh-CN"/>
              </w:rPr>
              <w:t>购回</w:t>
            </w:r>
            <w:r w:rsidRPr="00917A26">
              <w:rPr>
                <w:lang w:eastAsia="zh-CN"/>
              </w:rPr>
              <w:t>价格</w:t>
            </w:r>
            <w:r w:rsidRPr="00917A26">
              <w:rPr>
                <w:rFonts w:hint="eastAsia"/>
                <w:lang w:eastAsia="zh-CN"/>
              </w:rPr>
              <w:t>；对于约定购回业务，暂无意义；</w:t>
            </w:r>
            <w:r w:rsidRPr="00917A26">
              <w:rPr>
                <w:lang w:eastAsia="zh-CN"/>
              </w:rPr>
              <w:t>对于</w:t>
            </w:r>
            <w:r w:rsidRPr="00917A26">
              <w:rPr>
                <w:lang w:eastAsia="zh-CN"/>
              </w:rPr>
              <w:t>LOF</w:t>
            </w:r>
            <w:r w:rsidRPr="00917A26">
              <w:rPr>
                <w:lang w:eastAsia="zh-CN"/>
              </w:rPr>
              <w:t>认购</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r w:rsidRPr="00917A26">
              <w:rPr>
                <w:rFonts w:hint="eastAsia"/>
                <w:lang w:eastAsia="zh-CN"/>
              </w:rPr>
              <w:t>；</w:t>
            </w:r>
            <w:r w:rsidRPr="00917A26">
              <w:rPr>
                <w:lang w:eastAsia="zh-CN"/>
              </w:rPr>
              <w:t>对于</w:t>
            </w:r>
            <w:r w:rsidRPr="00917A26">
              <w:rPr>
                <w:lang w:eastAsia="zh-CN"/>
              </w:rPr>
              <w:t>LOF</w:t>
            </w:r>
            <w:r w:rsidRPr="00917A26">
              <w:rPr>
                <w:lang w:eastAsia="zh-CN"/>
              </w:rPr>
              <w:t>申赎，为</w:t>
            </w:r>
            <w:r w:rsidRPr="00917A26">
              <w:rPr>
                <w:rFonts w:hint="eastAsia"/>
                <w:lang w:eastAsia="zh-CN"/>
              </w:rPr>
              <w:t>1.000</w:t>
            </w:r>
            <w:r w:rsidRPr="00917A26">
              <w:rPr>
                <w:rFonts w:hint="eastAsia"/>
                <w:lang w:eastAsia="zh-CN"/>
              </w:rPr>
              <w:t>。</w:t>
            </w:r>
          </w:p>
          <w:p w:rsidR="00EF5A03" w:rsidRPr="00917A26" w:rsidRDefault="00EF5A03" w:rsidP="004B7012">
            <w:pPr>
              <w:snapToGrid w:val="0"/>
              <w:rPr>
                <w:lang w:eastAsia="zh-CN"/>
              </w:rPr>
            </w:pPr>
            <w:r w:rsidRPr="00917A26">
              <w:rPr>
                <w:rFonts w:hint="eastAsia"/>
                <w:lang w:eastAsia="zh-CN"/>
              </w:rPr>
              <w:t>对于转融通，与申报相同表示费率，单位为</w:t>
            </w:r>
            <w:r w:rsidRPr="00917A26">
              <w:rPr>
                <w:rFonts w:hint="eastAsia"/>
                <w:lang w:eastAsia="zh-CN"/>
              </w:rPr>
              <w:t>%</w:t>
            </w:r>
          </w:p>
          <w:p w:rsidR="00EF5A03" w:rsidRPr="00917A26" w:rsidRDefault="00EF5A03" w:rsidP="004B7012">
            <w:pPr>
              <w:snapToGrid w:val="0"/>
              <w:rPr>
                <w:lang w:eastAsia="zh-CN"/>
              </w:rPr>
            </w:pPr>
            <w:r w:rsidRPr="00917A26">
              <w:rPr>
                <w:lang w:eastAsia="zh-CN"/>
              </w:rPr>
              <w:t>对于网络投票</w:t>
            </w:r>
            <w:r w:rsidRPr="00917A26">
              <w:rPr>
                <w:rFonts w:hint="eastAsia"/>
                <w:lang w:eastAsia="zh-CN"/>
              </w:rPr>
              <w:t>，</w:t>
            </w:r>
            <w:r w:rsidRPr="00917A26">
              <w:rPr>
                <w:lang w:eastAsia="zh-CN"/>
              </w:rPr>
              <w:t>无意义填</w:t>
            </w:r>
            <w:r w:rsidRPr="00917A26">
              <w:rPr>
                <w:rFonts w:hint="eastAsia"/>
                <w:lang w:eastAsia="zh-CN"/>
              </w:rPr>
              <w:t>0</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t>N</w:t>
            </w:r>
            <w:r w:rsidRPr="00917A26">
              <w:rPr>
                <w:rFonts w:hint="eastAsia"/>
                <w:lang w:eastAsia="zh-CN"/>
              </w:rPr>
              <w:t>11</w:t>
            </w:r>
            <w:r w:rsidRPr="00917A26">
              <w:t>(3)</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10</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t>cjje</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t>成交金额</w:t>
            </w:r>
          </w:p>
          <w:p w:rsidR="00EF5A03" w:rsidRPr="00917A26" w:rsidRDefault="00EF5A03" w:rsidP="004B7012">
            <w:pPr>
              <w:snapToGrid w:val="0"/>
              <w:rPr>
                <w:lang w:eastAsia="zh-CN"/>
              </w:rPr>
            </w:pPr>
            <w:r w:rsidRPr="00917A26">
              <w:rPr>
                <w:rFonts w:hint="eastAsia"/>
                <w:lang w:eastAsia="zh-CN"/>
              </w:rPr>
              <w:t>对于报价回购业务，暂无意义；对于约定购回业务初始交易订单，为初始交易金额；对于约定购回业务购回交易订单，为购回交易金额；对于</w:t>
            </w:r>
            <w:r w:rsidRPr="00917A26">
              <w:rPr>
                <w:lang w:eastAsia="zh-CN"/>
              </w:rPr>
              <w:t>LOF</w:t>
            </w:r>
            <w:r w:rsidRPr="00917A26">
              <w:rPr>
                <w:rFonts w:hint="eastAsia"/>
                <w:lang w:eastAsia="zh-CN"/>
              </w:rPr>
              <w:t>认购，</w:t>
            </w:r>
            <w:r w:rsidRPr="00917A26">
              <w:rPr>
                <w:lang w:eastAsia="zh-CN"/>
              </w:rPr>
              <w:t>为</w:t>
            </w:r>
            <w:r w:rsidRPr="00917A26">
              <w:rPr>
                <w:rFonts w:hint="eastAsia"/>
                <w:lang w:eastAsia="zh-CN"/>
              </w:rPr>
              <w:t>认购</w:t>
            </w:r>
            <w:r w:rsidRPr="00917A26">
              <w:rPr>
                <w:lang w:eastAsia="zh-CN"/>
              </w:rPr>
              <w:t>金额</w:t>
            </w:r>
            <w:r w:rsidRPr="00917A26">
              <w:rPr>
                <w:rFonts w:hint="eastAsia"/>
                <w:lang w:eastAsia="zh-CN"/>
              </w:rPr>
              <w:t>；</w:t>
            </w:r>
            <w:r w:rsidRPr="00917A26">
              <w:rPr>
                <w:lang w:eastAsia="zh-CN"/>
              </w:rPr>
              <w:t>对于</w:t>
            </w:r>
            <w:r w:rsidRPr="00917A26">
              <w:rPr>
                <w:lang w:eastAsia="zh-CN"/>
              </w:rPr>
              <w:t>LOF</w:t>
            </w:r>
            <w:r w:rsidRPr="00917A26">
              <w:rPr>
                <w:lang w:eastAsia="zh-CN"/>
              </w:rPr>
              <w:t>申赎</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p>
          <w:p w:rsidR="00EF5A03" w:rsidRPr="00917A26" w:rsidRDefault="00EF5A03" w:rsidP="004B7012">
            <w:pPr>
              <w:snapToGrid w:val="0"/>
              <w:rPr>
                <w:lang w:eastAsia="zh-CN"/>
              </w:rPr>
            </w:pPr>
            <w:r w:rsidRPr="00917A26">
              <w:rPr>
                <w:rFonts w:hint="eastAsia"/>
                <w:lang w:eastAsia="zh-CN"/>
              </w:rPr>
              <w:t>对于转融通业务无意义。</w:t>
            </w:r>
          </w:p>
          <w:p w:rsidR="00EF5A03" w:rsidRPr="00917A26" w:rsidRDefault="00EF5A03" w:rsidP="004B7012">
            <w:pPr>
              <w:snapToGrid w:val="0"/>
              <w:rPr>
                <w:lang w:eastAsia="zh-CN"/>
              </w:rPr>
            </w:pPr>
            <w:r w:rsidRPr="00917A26">
              <w:rPr>
                <w:rFonts w:hint="eastAsia"/>
                <w:lang w:eastAsia="zh-CN"/>
              </w:rPr>
              <w:t>对于</w:t>
            </w:r>
            <w:r w:rsidRPr="00917A26">
              <w:rPr>
                <w:rFonts w:cs="Arial" w:hint="eastAsia"/>
                <w:color w:val="000000"/>
                <w:lang w:eastAsia="zh-CN"/>
              </w:rPr>
              <w:t>股票质押回购</w:t>
            </w:r>
            <w:r w:rsidRPr="00917A26">
              <w:rPr>
                <w:rFonts w:hint="eastAsia"/>
                <w:lang w:eastAsia="zh-CN"/>
              </w:rPr>
              <w:t>初始交易，为初始交易金额；购回交易，为购回交易金额。</w:t>
            </w:r>
          </w:p>
          <w:p w:rsidR="00EF5A03" w:rsidRPr="00917A26" w:rsidRDefault="00EF5A03" w:rsidP="004B7012">
            <w:pPr>
              <w:snapToGrid w:val="0"/>
              <w:rPr>
                <w:lang w:eastAsia="zh-CN"/>
              </w:rPr>
            </w:pPr>
            <w:r w:rsidRPr="00917A26">
              <w:rPr>
                <w:rFonts w:hint="eastAsia"/>
                <w:lang w:eastAsia="zh-CN"/>
              </w:rPr>
              <w:t>对于网络投票，表示股东大会</w:t>
            </w:r>
            <w:r w:rsidRPr="00917A26">
              <w:rPr>
                <w:lang w:eastAsia="zh-CN"/>
              </w:rPr>
              <w:t>编码</w:t>
            </w:r>
            <w:r w:rsidRPr="00917A26">
              <w:rPr>
                <w:rFonts w:hint="eastAsia"/>
                <w:lang w:eastAsia="zh-CN"/>
              </w:rPr>
              <w:t>，股东大会唯一序列号。</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t>N1</w:t>
            </w:r>
            <w:r w:rsidRPr="00917A26">
              <w:rPr>
                <w:rFonts w:hint="eastAsia"/>
                <w:lang w:eastAsia="zh-CN"/>
              </w:rPr>
              <w:t>6</w:t>
            </w:r>
            <w:r w:rsidRPr="00917A26">
              <w:t>(</w:t>
            </w:r>
            <w:r w:rsidRPr="00917A26">
              <w:rPr>
                <w:rFonts w:hint="eastAsia"/>
                <w:lang w:eastAsia="zh-CN"/>
              </w:rPr>
              <w:t>2</w:t>
            </w:r>
            <w:r w:rsidRPr="00917A26">
              <w:t>)</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F5EFF" w:rsidRDefault="00EF5A03" w:rsidP="004B7012">
            <w:pPr>
              <w:snapToGrid w:val="0"/>
              <w:rPr>
                <w:lang w:eastAsia="zh-CN"/>
              </w:rPr>
            </w:pPr>
            <w:r w:rsidRPr="009F5EFF">
              <w:t>1</w:t>
            </w:r>
            <w:r w:rsidRPr="009F5EFF">
              <w:rPr>
                <w:lang w:eastAsia="zh-CN"/>
              </w:rPr>
              <w:t>1</w:t>
            </w:r>
          </w:p>
        </w:tc>
        <w:tc>
          <w:tcPr>
            <w:tcW w:w="812" w:type="dxa"/>
            <w:tcBorders>
              <w:top w:val="single" w:sz="4" w:space="0" w:color="000000"/>
              <w:left w:val="single" w:sz="4" w:space="0" w:color="000000"/>
              <w:bottom w:val="single" w:sz="4" w:space="0" w:color="000000"/>
            </w:tcBorders>
          </w:tcPr>
          <w:p w:rsidR="00EF5A03" w:rsidRPr="009F5EFF" w:rsidRDefault="00EF5A03" w:rsidP="004B7012">
            <w:pPr>
              <w:snapToGrid w:val="0"/>
            </w:pPr>
            <w:r w:rsidRPr="009F5EFF">
              <w:t>sqbh</w:t>
            </w:r>
          </w:p>
        </w:tc>
        <w:tc>
          <w:tcPr>
            <w:tcW w:w="6318" w:type="dxa"/>
            <w:tcBorders>
              <w:top w:val="single" w:sz="4" w:space="0" w:color="000000"/>
              <w:left w:val="single" w:sz="4" w:space="0" w:color="000000"/>
              <w:bottom w:val="single" w:sz="4" w:space="0" w:color="000000"/>
            </w:tcBorders>
          </w:tcPr>
          <w:p w:rsidR="00EF5A03" w:rsidRDefault="00EF5A03" w:rsidP="004B7012">
            <w:pPr>
              <w:snapToGrid w:val="0"/>
              <w:rPr>
                <w:rFonts w:cs="Arial"/>
                <w:lang w:eastAsia="zh-CN"/>
              </w:rPr>
            </w:pPr>
            <w:r w:rsidRPr="009F5EFF">
              <w:rPr>
                <w:lang w:eastAsia="zh-CN"/>
              </w:rPr>
              <w:t>会员内部订单号，同申报接口中的</w:t>
            </w:r>
            <w:r w:rsidRPr="009F5EFF">
              <w:rPr>
                <w:lang w:eastAsia="zh-CN"/>
              </w:rPr>
              <w:t>reff</w:t>
            </w:r>
            <w:r w:rsidRPr="009F5EFF">
              <w:rPr>
                <w:lang w:eastAsia="zh-CN"/>
              </w:rPr>
              <w:t>（会员内部订单号）</w:t>
            </w:r>
          </w:p>
          <w:p w:rsidR="00EF5A03" w:rsidRPr="009F5EFF" w:rsidRDefault="00EF5A03" w:rsidP="004B7012">
            <w:pPr>
              <w:snapToGrid w:val="0"/>
              <w:rPr>
                <w:lang w:eastAsia="zh-CN"/>
              </w:rPr>
            </w:pPr>
            <w:r w:rsidRPr="000961FB">
              <w:rPr>
                <w:rFonts w:cs="Arial" w:hint="eastAsia"/>
                <w:lang w:eastAsia="zh-CN"/>
              </w:rPr>
              <w:t>对于基金公司</w:t>
            </w:r>
            <w:r>
              <w:rPr>
                <w:rFonts w:cs="Arial" w:hint="eastAsia"/>
                <w:lang w:eastAsia="zh-CN"/>
              </w:rPr>
              <w:t>，跨境</w:t>
            </w:r>
            <w:r>
              <w:rPr>
                <w:rFonts w:cs="Arial" w:hint="eastAsia"/>
                <w:lang w:eastAsia="zh-CN"/>
              </w:rPr>
              <w:t>ETF/</w:t>
            </w:r>
            <w:r>
              <w:rPr>
                <w:rFonts w:hint="eastAsia"/>
                <w:lang w:eastAsia="zh-CN"/>
              </w:rPr>
              <w:t>黄金</w:t>
            </w:r>
            <w:r>
              <w:rPr>
                <w:rFonts w:hint="eastAsia"/>
                <w:lang w:eastAsia="zh-CN"/>
              </w:rPr>
              <w:t>ETF</w:t>
            </w:r>
            <w:r>
              <w:rPr>
                <w:rFonts w:hint="eastAsia"/>
                <w:lang w:eastAsia="zh-CN"/>
              </w:rPr>
              <w:t>现金</w:t>
            </w:r>
            <w:r>
              <w:rPr>
                <w:rFonts w:cs="Arial" w:hint="eastAsia"/>
                <w:lang w:eastAsia="zh-CN"/>
              </w:rPr>
              <w:t>申赎业务</w:t>
            </w:r>
            <w:r>
              <w:rPr>
                <w:rFonts w:hint="eastAsia"/>
                <w:lang w:eastAsia="zh-CN"/>
              </w:rPr>
              <w:t>、</w:t>
            </w:r>
            <w:r w:rsidRPr="00F1319E">
              <w:rPr>
                <w:rFonts w:hint="eastAsia"/>
                <w:lang w:eastAsia="zh-CN"/>
              </w:rPr>
              <w:t>交易型货币市场基金申赎业务</w:t>
            </w:r>
            <w:r>
              <w:rPr>
                <w:rFonts w:hint="eastAsia"/>
                <w:lang w:eastAsia="zh-CN"/>
              </w:rPr>
              <w:t>和</w:t>
            </w:r>
            <w:r w:rsidRPr="005655F2">
              <w:rPr>
                <w:lang w:eastAsia="zh-CN"/>
              </w:rPr>
              <w:t>上证</w:t>
            </w:r>
            <w:r w:rsidRPr="005655F2">
              <w:rPr>
                <w:lang w:eastAsia="zh-CN"/>
              </w:rPr>
              <w:t>LOF</w:t>
            </w:r>
            <w:r w:rsidRPr="005655F2">
              <w:rPr>
                <w:rFonts w:hint="eastAsia"/>
                <w:lang w:eastAsia="zh-CN"/>
              </w:rPr>
              <w:t>申赎</w:t>
            </w:r>
            <w:r w:rsidRPr="005655F2">
              <w:rPr>
                <w:lang w:eastAsia="zh-CN"/>
              </w:rPr>
              <w:t>、分拆合并</w:t>
            </w:r>
            <w:r w:rsidRPr="005655F2">
              <w:rPr>
                <w:rFonts w:hint="eastAsia"/>
                <w:lang w:eastAsia="zh-CN"/>
              </w:rPr>
              <w:t>业务</w:t>
            </w:r>
            <w:r w:rsidRPr="00F1319E">
              <w:rPr>
                <w:rFonts w:hint="eastAsia"/>
                <w:lang w:eastAsia="zh-CN"/>
              </w:rPr>
              <w:t>，</w:t>
            </w:r>
            <w:r w:rsidRPr="000961FB">
              <w:rPr>
                <w:rFonts w:cs="Arial" w:hint="eastAsia"/>
                <w:lang w:eastAsia="zh-CN"/>
              </w:rPr>
              <w:t>填写对手方投资者账户</w:t>
            </w:r>
            <w:r w:rsidRPr="000961FB">
              <w:rPr>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F5EFF">
              <w:t>C10</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12</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cjbz</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rPr>
                <w:lang w:eastAsia="zh-CN"/>
              </w:rPr>
            </w:pPr>
            <w:r w:rsidRPr="00917A26">
              <w:rPr>
                <w:lang w:eastAsia="zh-CN"/>
              </w:rPr>
              <w:t>成交</w:t>
            </w:r>
            <w:r w:rsidRPr="00917A26">
              <w:rPr>
                <w:rFonts w:hint="eastAsia"/>
                <w:lang w:eastAsia="zh-CN"/>
              </w:rPr>
              <w:t>业务</w:t>
            </w:r>
            <w:r w:rsidRPr="00917A26">
              <w:rPr>
                <w:lang w:eastAsia="zh-CN"/>
              </w:rPr>
              <w:t>类型标志</w:t>
            </w:r>
          </w:p>
          <w:p w:rsidR="00EF5A03" w:rsidRPr="00917A26" w:rsidRDefault="00EF5A03" w:rsidP="004B7012">
            <w:pPr>
              <w:jc w:val="both"/>
              <w:rPr>
                <w:rFonts w:cs="Arial"/>
                <w:color w:val="000000"/>
                <w:lang w:eastAsia="zh-CN"/>
              </w:rPr>
            </w:pPr>
            <w:r w:rsidRPr="00917A26">
              <w:rPr>
                <w:rFonts w:cs="Arial" w:hint="eastAsia"/>
                <w:color w:val="000000"/>
                <w:lang w:eastAsia="zh-CN"/>
              </w:rPr>
              <w:t>QBD</w:t>
            </w:r>
            <w:r w:rsidRPr="00917A26">
              <w:rPr>
                <w:rFonts w:cs="Arial" w:hint="eastAsia"/>
                <w:color w:val="000000"/>
                <w:lang w:eastAsia="zh-CN"/>
              </w:rPr>
              <w:tab/>
            </w:r>
            <w:r w:rsidRPr="00917A26">
              <w:rPr>
                <w:rFonts w:cs="Arial" w:hint="eastAsia"/>
                <w:color w:val="000000"/>
                <w:lang w:eastAsia="zh-CN"/>
              </w:rPr>
              <w:t>报价入库</w:t>
            </w:r>
          </w:p>
          <w:p w:rsidR="00EF5A03" w:rsidRPr="00917A26" w:rsidRDefault="00EF5A03" w:rsidP="004B7012">
            <w:pPr>
              <w:jc w:val="both"/>
              <w:rPr>
                <w:rFonts w:cs="Arial"/>
                <w:color w:val="000000"/>
                <w:lang w:eastAsia="zh-CN"/>
              </w:rPr>
            </w:pPr>
            <w:r w:rsidRPr="00917A26">
              <w:rPr>
                <w:rFonts w:cs="Arial" w:hint="eastAsia"/>
                <w:color w:val="000000"/>
                <w:lang w:eastAsia="zh-CN"/>
              </w:rPr>
              <w:t>QBW</w:t>
            </w:r>
            <w:r w:rsidRPr="00917A26">
              <w:rPr>
                <w:rFonts w:cs="Arial" w:hint="eastAsia"/>
                <w:color w:val="000000"/>
                <w:lang w:eastAsia="zh-CN"/>
              </w:rPr>
              <w:tab/>
            </w:r>
            <w:r w:rsidRPr="00917A26">
              <w:rPr>
                <w:rFonts w:cs="Arial" w:hint="eastAsia"/>
                <w:color w:val="000000"/>
                <w:lang w:eastAsia="zh-CN"/>
              </w:rPr>
              <w:t>报价出库</w:t>
            </w:r>
          </w:p>
          <w:p w:rsidR="00EF5A03" w:rsidRPr="00917A26" w:rsidRDefault="00EF5A03" w:rsidP="004B7012">
            <w:pPr>
              <w:jc w:val="both"/>
              <w:rPr>
                <w:rFonts w:cs="Arial"/>
                <w:color w:val="000000"/>
                <w:lang w:eastAsia="zh-CN"/>
              </w:rPr>
            </w:pPr>
            <w:r w:rsidRPr="00917A26">
              <w:rPr>
                <w:rFonts w:cs="Arial" w:hint="eastAsia"/>
                <w:color w:val="000000"/>
                <w:lang w:eastAsia="zh-CN"/>
              </w:rPr>
              <w:t>QNE</w:t>
            </w:r>
            <w:r w:rsidRPr="00917A26">
              <w:rPr>
                <w:rFonts w:cs="Arial" w:hint="eastAsia"/>
                <w:color w:val="000000"/>
                <w:lang w:eastAsia="zh-CN"/>
              </w:rPr>
              <w:tab/>
            </w:r>
            <w:r w:rsidRPr="00917A26">
              <w:rPr>
                <w:rFonts w:cs="Arial" w:hint="eastAsia"/>
                <w:color w:val="000000"/>
                <w:lang w:eastAsia="zh-CN"/>
              </w:rPr>
              <w:t>报价回购</w:t>
            </w:r>
          </w:p>
          <w:p w:rsidR="00EF5A03" w:rsidRPr="00917A26" w:rsidRDefault="00EF5A03" w:rsidP="004B7012">
            <w:pPr>
              <w:jc w:val="both"/>
              <w:rPr>
                <w:rFonts w:cs="Arial"/>
                <w:color w:val="000000"/>
                <w:lang w:eastAsia="zh-CN"/>
              </w:rPr>
            </w:pPr>
            <w:r w:rsidRPr="00917A26">
              <w:rPr>
                <w:rFonts w:cs="Arial" w:hint="eastAsia"/>
                <w:color w:val="000000"/>
                <w:lang w:eastAsia="zh-CN"/>
              </w:rPr>
              <w:t>QCA</w:t>
            </w:r>
            <w:r w:rsidRPr="00917A26">
              <w:rPr>
                <w:rFonts w:cs="Arial" w:hint="eastAsia"/>
                <w:color w:val="000000"/>
                <w:lang w:eastAsia="zh-CN"/>
              </w:rPr>
              <w:tab/>
            </w:r>
            <w:r w:rsidRPr="00917A26">
              <w:rPr>
                <w:rFonts w:cs="Arial" w:hint="eastAsia"/>
                <w:color w:val="000000"/>
                <w:lang w:eastAsia="zh-CN"/>
              </w:rPr>
              <w:t>报价回购提前购回</w:t>
            </w:r>
          </w:p>
          <w:p w:rsidR="00EF5A03" w:rsidRPr="00917A26" w:rsidRDefault="00EF5A03" w:rsidP="004B7012">
            <w:pPr>
              <w:jc w:val="both"/>
              <w:rPr>
                <w:rFonts w:cs="Arial"/>
                <w:color w:val="000000"/>
                <w:lang w:eastAsia="zh-CN"/>
              </w:rPr>
            </w:pPr>
            <w:r w:rsidRPr="00917A26">
              <w:rPr>
                <w:rFonts w:cs="Arial" w:hint="eastAsia"/>
                <w:color w:val="000000"/>
                <w:lang w:eastAsia="zh-CN"/>
              </w:rPr>
              <w:t>RNE</w:t>
            </w:r>
            <w:r w:rsidRPr="00917A26">
              <w:rPr>
                <w:rFonts w:cs="Arial" w:hint="eastAsia"/>
                <w:color w:val="000000"/>
                <w:lang w:eastAsia="zh-CN"/>
              </w:rPr>
              <w:tab/>
            </w:r>
            <w:r w:rsidRPr="00917A26">
              <w:rPr>
                <w:rFonts w:cs="Arial" w:hint="eastAsia"/>
                <w:color w:val="000000"/>
                <w:lang w:eastAsia="zh-CN"/>
              </w:rPr>
              <w:t>初始交易</w:t>
            </w:r>
          </w:p>
          <w:p w:rsidR="00EF5A03" w:rsidRPr="00917A26" w:rsidRDefault="00EF5A03" w:rsidP="004B7012">
            <w:pPr>
              <w:jc w:val="both"/>
              <w:rPr>
                <w:rFonts w:cs="Arial"/>
                <w:color w:val="000000"/>
                <w:lang w:eastAsia="zh-CN"/>
              </w:rPr>
            </w:pPr>
            <w:r w:rsidRPr="00917A26">
              <w:rPr>
                <w:rFonts w:cs="Arial" w:hint="eastAsia"/>
                <w:color w:val="000000"/>
                <w:lang w:eastAsia="zh-CN"/>
              </w:rPr>
              <w:t>RNR</w:t>
            </w:r>
            <w:r w:rsidRPr="00917A26">
              <w:rPr>
                <w:rFonts w:cs="Arial" w:hint="eastAsia"/>
                <w:color w:val="000000"/>
                <w:lang w:eastAsia="zh-CN"/>
              </w:rPr>
              <w:tab/>
            </w:r>
            <w:r w:rsidRPr="00917A26">
              <w:rPr>
                <w:rFonts w:cs="Arial" w:hint="eastAsia"/>
                <w:color w:val="000000"/>
                <w:lang w:eastAsia="zh-CN"/>
              </w:rPr>
              <w:t>购回交易</w:t>
            </w:r>
          </w:p>
          <w:p w:rsidR="00EF5A03" w:rsidRPr="00917A26" w:rsidRDefault="00EF5A03" w:rsidP="004B7012">
            <w:pPr>
              <w:jc w:val="both"/>
              <w:rPr>
                <w:rFonts w:cs="Arial"/>
                <w:lang w:eastAsia="zh-CN"/>
              </w:rPr>
            </w:pPr>
            <w:r w:rsidRPr="00917A26">
              <w:rPr>
                <w:rFonts w:cs="Arial" w:hint="eastAsia"/>
                <w:lang w:eastAsia="zh-CN"/>
              </w:rPr>
              <w:t xml:space="preserve">EEC  </w:t>
            </w:r>
            <w:r w:rsidRPr="00917A26">
              <w:rPr>
                <w:rFonts w:cs="Arial" w:hint="eastAsia"/>
                <w:lang w:eastAsia="zh-CN"/>
              </w:rPr>
              <w:t>跨境</w:t>
            </w:r>
            <w:r w:rsidRPr="00917A26">
              <w:rPr>
                <w:rFonts w:cs="Arial" w:hint="eastAsia"/>
                <w:lang w:eastAsia="zh-CN"/>
              </w:rPr>
              <w:t>ETF/</w:t>
            </w:r>
            <w:r w:rsidRPr="00917A26">
              <w:rPr>
                <w:rFonts w:hint="eastAsia"/>
                <w:lang w:eastAsia="zh-CN"/>
              </w:rPr>
              <w:t>黄金</w:t>
            </w:r>
            <w:r w:rsidRPr="00917A26">
              <w:rPr>
                <w:rFonts w:hint="eastAsia"/>
                <w:lang w:eastAsia="zh-CN"/>
              </w:rPr>
              <w:t>ETF</w:t>
            </w:r>
            <w:r w:rsidRPr="00917A26">
              <w:rPr>
                <w:rFonts w:hint="eastAsia"/>
                <w:lang w:eastAsia="zh-CN"/>
              </w:rPr>
              <w:t>现金</w:t>
            </w:r>
            <w:r w:rsidRPr="00917A26">
              <w:rPr>
                <w:rFonts w:hint="eastAsia"/>
                <w:lang w:eastAsia="zh-CN"/>
              </w:rPr>
              <w:t>/</w:t>
            </w:r>
            <w:r w:rsidRPr="00917A26">
              <w:rPr>
                <w:rFonts w:hint="eastAsia"/>
                <w:lang w:eastAsia="zh-CN"/>
              </w:rPr>
              <w:t>交易型货币市场基金</w:t>
            </w:r>
            <w:r w:rsidRPr="00917A26">
              <w:rPr>
                <w:rFonts w:cs="Arial" w:hint="eastAsia"/>
                <w:lang w:eastAsia="zh-CN"/>
              </w:rPr>
              <w:t>申购</w:t>
            </w:r>
          </w:p>
          <w:p w:rsidR="00EF5A03" w:rsidRPr="00917A26" w:rsidRDefault="00EF5A03" w:rsidP="004B7012">
            <w:pPr>
              <w:snapToGrid w:val="0"/>
              <w:rPr>
                <w:rFonts w:cs="Arial"/>
                <w:lang w:eastAsia="zh-CN"/>
              </w:rPr>
            </w:pPr>
            <w:r w:rsidRPr="00917A26">
              <w:rPr>
                <w:rFonts w:cs="Arial" w:hint="eastAsia"/>
                <w:lang w:eastAsia="zh-CN"/>
              </w:rPr>
              <w:lastRenderedPageBreak/>
              <w:t xml:space="preserve">EER  </w:t>
            </w:r>
            <w:r w:rsidRPr="00917A26">
              <w:rPr>
                <w:rFonts w:cs="Arial" w:hint="eastAsia"/>
                <w:lang w:eastAsia="zh-CN"/>
              </w:rPr>
              <w:t>跨境</w:t>
            </w:r>
            <w:r w:rsidRPr="00917A26">
              <w:rPr>
                <w:rFonts w:cs="Arial" w:hint="eastAsia"/>
                <w:lang w:eastAsia="zh-CN"/>
              </w:rPr>
              <w:t>ETF/</w:t>
            </w:r>
            <w:r w:rsidRPr="00917A26">
              <w:rPr>
                <w:rFonts w:hint="eastAsia"/>
                <w:lang w:eastAsia="zh-CN"/>
              </w:rPr>
              <w:t>黄金</w:t>
            </w:r>
            <w:r w:rsidRPr="00917A26">
              <w:rPr>
                <w:rFonts w:hint="eastAsia"/>
                <w:lang w:eastAsia="zh-CN"/>
              </w:rPr>
              <w:t>ETF</w:t>
            </w:r>
            <w:r w:rsidRPr="00917A26">
              <w:rPr>
                <w:rFonts w:hint="eastAsia"/>
                <w:lang w:eastAsia="zh-CN"/>
              </w:rPr>
              <w:t>现金</w:t>
            </w:r>
            <w:r w:rsidRPr="00917A26">
              <w:rPr>
                <w:rFonts w:hint="eastAsia"/>
                <w:lang w:eastAsia="zh-CN"/>
              </w:rPr>
              <w:t>/</w:t>
            </w:r>
            <w:r w:rsidRPr="00917A26">
              <w:rPr>
                <w:rFonts w:hint="eastAsia"/>
                <w:lang w:eastAsia="zh-CN"/>
              </w:rPr>
              <w:t>交易型货币市场基金</w:t>
            </w:r>
            <w:r w:rsidRPr="00917A26">
              <w:rPr>
                <w:rFonts w:cs="Arial" w:hint="eastAsia"/>
                <w:lang w:eastAsia="zh-CN"/>
              </w:rPr>
              <w:t>赎回</w:t>
            </w:r>
          </w:p>
          <w:p w:rsidR="00EF5A03" w:rsidRPr="00917A26" w:rsidRDefault="00EF5A03" w:rsidP="004B7012">
            <w:pPr>
              <w:rPr>
                <w:lang w:eastAsia="zh-CN"/>
              </w:rPr>
            </w:pPr>
            <w:r w:rsidRPr="00917A26">
              <w:rPr>
                <w:rFonts w:hint="eastAsia"/>
                <w:lang w:eastAsia="zh-CN"/>
              </w:rPr>
              <w:t xml:space="preserve">GEC  </w:t>
            </w:r>
            <w:r w:rsidRPr="00917A26">
              <w:rPr>
                <w:rFonts w:hint="eastAsia"/>
                <w:lang w:eastAsia="zh-CN"/>
              </w:rPr>
              <w:t>黄金</w:t>
            </w:r>
            <w:r w:rsidRPr="00917A26">
              <w:rPr>
                <w:rFonts w:hint="eastAsia"/>
                <w:lang w:eastAsia="zh-CN"/>
              </w:rPr>
              <w:t>ETF</w:t>
            </w:r>
            <w:r w:rsidRPr="00917A26">
              <w:rPr>
                <w:rFonts w:hint="eastAsia"/>
                <w:lang w:eastAsia="zh-CN"/>
              </w:rPr>
              <w:t>实物申购</w:t>
            </w:r>
          </w:p>
          <w:p w:rsidR="00EF5A03" w:rsidRPr="00917A26" w:rsidRDefault="00EF5A03" w:rsidP="004B7012">
            <w:pPr>
              <w:rPr>
                <w:lang w:eastAsia="zh-CN"/>
              </w:rPr>
            </w:pPr>
            <w:r w:rsidRPr="00917A26">
              <w:rPr>
                <w:rFonts w:hint="eastAsia"/>
                <w:lang w:eastAsia="zh-CN"/>
              </w:rPr>
              <w:t xml:space="preserve">GER  </w:t>
            </w:r>
            <w:r w:rsidRPr="00917A26">
              <w:rPr>
                <w:rFonts w:hint="eastAsia"/>
                <w:lang w:eastAsia="zh-CN"/>
              </w:rPr>
              <w:t>黄金</w:t>
            </w:r>
            <w:r w:rsidRPr="00917A26">
              <w:rPr>
                <w:rFonts w:hint="eastAsia"/>
                <w:lang w:eastAsia="zh-CN"/>
              </w:rPr>
              <w:t>ETF</w:t>
            </w:r>
            <w:r w:rsidRPr="00917A26">
              <w:rPr>
                <w:rFonts w:hint="eastAsia"/>
                <w:lang w:eastAsia="zh-CN"/>
              </w:rPr>
              <w:t>实物赎回</w:t>
            </w:r>
          </w:p>
          <w:p w:rsidR="00EF5A03" w:rsidRPr="00917A26" w:rsidRDefault="00EF5A03" w:rsidP="004B7012">
            <w:pPr>
              <w:jc w:val="both"/>
              <w:rPr>
                <w:rFonts w:cs="Arial"/>
                <w:lang w:eastAsia="zh-CN"/>
              </w:rPr>
            </w:pPr>
            <w:r w:rsidRPr="00917A26">
              <w:rPr>
                <w:rFonts w:cs="Arial" w:hint="eastAsia"/>
                <w:lang w:eastAsia="zh-CN"/>
              </w:rPr>
              <w:t xml:space="preserve">OFC  </w:t>
            </w:r>
            <w:r w:rsidRPr="00917A26">
              <w:rPr>
                <w:rFonts w:cs="Arial" w:hint="eastAsia"/>
                <w:lang w:eastAsia="zh-CN"/>
              </w:rPr>
              <w:t>货币市场基金申购</w:t>
            </w:r>
          </w:p>
          <w:p w:rsidR="00EF5A03" w:rsidRPr="00917A26" w:rsidRDefault="00EF5A03" w:rsidP="004B7012">
            <w:pPr>
              <w:snapToGrid w:val="0"/>
              <w:rPr>
                <w:rFonts w:cs="Arial"/>
                <w:lang w:eastAsia="zh-CN"/>
              </w:rPr>
            </w:pPr>
            <w:r w:rsidRPr="00917A26">
              <w:rPr>
                <w:rFonts w:cs="Arial" w:hint="eastAsia"/>
                <w:lang w:eastAsia="zh-CN"/>
              </w:rPr>
              <w:t xml:space="preserve">OFR  </w:t>
            </w:r>
            <w:r w:rsidRPr="00917A26">
              <w:rPr>
                <w:rFonts w:cs="Arial" w:hint="eastAsia"/>
                <w:lang w:eastAsia="zh-CN"/>
              </w:rPr>
              <w:t>货币市场基金赎回</w:t>
            </w:r>
          </w:p>
          <w:p w:rsidR="00EF5A03" w:rsidRPr="00917A26" w:rsidRDefault="00EF5A03" w:rsidP="004B7012">
            <w:pPr>
              <w:rPr>
                <w:rFonts w:cs="Arial"/>
              </w:rPr>
            </w:pPr>
            <w:r w:rsidRPr="00917A26">
              <w:rPr>
                <w:rFonts w:cs="Arial" w:hint="eastAsia"/>
              </w:rPr>
              <w:t xml:space="preserve">ZII </w:t>
            </w:r>
            <w:r w:rsidRPr="00917A26">
              <w:rPr>
                <w:rFonts w:cs="Arial" w:hint="eastAsia"/>
                <w:lang w:eastAsia="zh-CN"/>
              </w:rPr>
              <w:t xml:space="preserve"> </w:t>
            </w:r>
            <w:r w:rsidRPr="00917A26">
              <w:rPr>
                <w:rFonts w:cs="Arial" w:hint="eastAsia"/>
              </w:rPr>
              <w:t>转融通非约定申报</w:t>
            </w:r>
          </w:p>
          <w:p w:rsidR="00EF5A03" w:rsidRPr="00917A26" w:rsidRDefault="00EF5A03" w:rsidP="004B7012">
            <w:pPr>
              <w:snapToGrid w:val="0"/>
              <w:rPr>
                <w:rFonts w:cs="Arial"/>
                <w:lang w:eastAsia="zh-CN"/>
              </w:rPr>
            </w:pPr>
            <w:r w:rsidRPr="00917A26">
              <w:rPr>
                <w:rFonts w:cs="Arial" w:hint="eastAsia"/>
              </w:rPr>
              <w:t>ZPT</w:t>
            </w:r>
            <w:r w:rsidRPr="00917A26">
              <w:rPr>
                <w:rFonts w:cs="Arial" w:hint="eastAsia"/>
                <w:lang w:eastAsia="zh-CN"/>
              </w:rPr>
              <w:t xml:space="preserve"> </w:t>
            </w:r>
            <w:r w:rsidRPr="00917A26">
              <w:rPr>
                <w:rFonts w:cs="Arial" w:hint="eastAsia"/>
              </w:rPr>
              <w:t>转融通约定申报</w:t>
            </w:r>
          </w:p>
          <w:p w:rsidR="00EF5A03" w:rsidRPr="00917A26" w:rsidRDefault="00EF5A03" w:rsidP="004B7012">
            <w:pPr>
              <w:jc w:val="both"/>
              <w:rPr>
                <w:rFonts w:cs="Arial"/>
                <w:color w:val="000000"/>
                <w:lang w:eastAsia="zh-CN"/>
              </w:rPr>
            </w:pPr>
            <w:r w:rsidRPr="00917A26">
              <w:rPr>
                <w:rFonts w:cs="Arial" w:hint="eastAsia"/>
                <w:color w:val="000000"/>
                <w:lang w:eastAsia="zh-CN"/>
              </w:rPr>
              <w:t>SPN</w:t>
            </w:r>
            <w:r w:rsidRPr="00917A26">
              <w:rPr>
                <w:rFonts w:cs="Arial" w:hint="eastAsia"/>
                <w:color w:val="000000"/>
                <w:lang w:eastAsia="zh-CN"/>
              </w:rPr>
              <w:tab/>
            </w:r>
            <w:r w:rsidRPr="00917A26">
              <w:rPr>
                <w:rFonts w:cs="Arial" w:hint="eastAsia"/>
                <w:color w:val="000000"/>
                <w:lang w:eastAsia="zh-CN"/>
              </w:rPr>
              <w:t>初始交易</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SPS   </w:t>
            </w:r>
            <w:r w:rsidRPr="00917A26">
              <w:rPr>
                <w:rFonts w:cs="Arial" w:hint="eastAsia"/>
                <w:color w:val="000000"/>
                <w:lang w:eastAsia="zh-CN"/>
              </w:rPr>
              <w:t>补充质押</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SPR   </w:t>
            </w:r>
            <w:r w:rsidRPr="00917A26">
              <w:rPr>
                <w:rFonts w:cs="Arial" w:hint="eastAsia"/>
                <w:color w:val="000000"/>
                <w:lang w:eastAsia="zh-CN"/>
              </w:rPr>
              <w:t>购回交易</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SPT   </w:t>
            </w:r>
            <w:r w:rsidRPr="00917A26">
              <w:rPr>
                <w:rFonts w:cs="Arial" w:hint="eastAsia"/>
                <w:color w:val="000000"/>
                <w:lang w:eastAsia="zh-CN"/>
              </w:rPr>
              <w:t>终止购回</w:t>
            </w:r>
          </w:p>
          <w:p w:rsidR="00EF5A03" w:rsidRPr="00917A26" w:rsidRDefault="00EF5A03" w:rsidP="004B7012">
            <w:pPr>
              <w:jc w:val="both"/>
              <w:rPr>
                <w:rFonts w:cs="Arial"/>
                <w:color w:val="000000"/>
                <w:lang w:eastAsia="zh-CN"/>
              </w:rPr>
            </w:pPr>
            <w:r w:rsidRPr="00917A26">
              <w:rPr>
                <w:rFonts w:cs="Arial" w:hint="eastAsia"/>
                <w:color w:val="000000"/>
                <w:lang w:eastAsia="zh-CN"/>
              </w:rPr>
              <w:t xml:space="preserve">SPD  </w:t>
            </w:r>
            <w:r w:rsidRPr="00917A26">
              <w:rPr>
                <w:rFonts w:cs="Arial" w:hint="eastAsia"/>
                <w:color w:val="000000"/>
                <w:lang w:eastAsia="zh-CN"/>
              </w:rPr>
              <w:t>部分解除质押</w:t>
            </w:r>
          </w:p>
          <w:p w:rsidR="00EF5A03" w:rsidRPr="00917A26" w:rsidRDefault="00EF5A03" w:rsidP="004B7012">
            <w:pPr>
              <w:snapToGrid w:val="0"/>
              <w:rPr>
                <w:rFonts w:cs="Arial"/>
                <w:color w:val="000000"/>
                <w:lang w:eastAsia="zh-CN"/>
              </w:rPr>
            </w:pPr>
            <w:r w:rsidRPr="00917A26">
              <w:rPr>
                <w:rFonts w:cs="Arial" w:hint="eastAsia"/>
                <w:color w:val="000000"/>
                <w:lang w:eastAsia="zh-CN"/>
              </w:rPr>
              <w:t xml:space="preserve">SPB   </w:t>
            </w:r>
            <w:r w:rsidRPr="00917A26">
              <w:rPr>
                <w:rFonts w:cs="Arial" w:hint="eastAsia"/>
                <w:color w:val="000000"/>
                <w:lang w:eastAsia="zh-CN"/>
              </w:rPr>
              <w:t>违约处置申请</w:t>
            </w:r>
          </w:p>
          <w:p w:rsidR="00EF5A03" w:rsidRPr="00917A26" w:rsidRDefault="00EF5A03" w:rsidP="004B7012">
            <w:pPr>
              <w:rPr>
                <w:lang w:eastAsia="zh-CN"/>
              </w:rPr>
            </w:pPr>
            <w:r w:rsidRPr="00917A26">
              <w:rPr>
                <w:rFonts w:hint="eastAsia"/>
                <w:lang w:eastAsia="zh-CN"/>
              </w:rPr>
              <w:t xml:space="preserve">BIY  </w:t>
            </w:r>
            <w:r w:rsidRPr="00917A26">
              <w:rPr>
                <w:rFonts w:hint="eastAsia"/>
                <w:lang w:eastAsia="zh-CN"/>
              </w:rPr>
              <w:t>国债预发行利率（收益率）招标申报</w:t>
            </w:r>
          </w:p>
          <w:p w:rsidR="00EF5A03" w:rsidRPr="00917A26" w:rsidRDefault="00EF5A03" w:rsidP="004B7012">
            <w:pPr>
              <w:snapToGrid w:val="0"/>
              <w:rPr>
                <w:lang w:eastAsia="zh-CN"/>
              </w:rPr>
            </w:pPr>
            <w:r w:rsidRPr="00917A26">
              <w:rPr>
                <w:rFonts w:hint="eastAsia"/>
                <w:lang w:eastAsia="zh-CN"/>
              </w:rPr>
              <w:t xml:space="preserve">BIP  </w:t>
            </w:r>
            <w:r w:rsidRPr="00917A26">
              <w:rPr>
                <w:rFonts w:hint="eastAsia"/>
                <w:lang w:eastAsia="zh-CN"/>
              </w:rPr>
              <w:t>国债预发行价格招标申报</w:t>
            </w:r>
          </w:p>
          <w:p w:rsidR="00EF5A03" w:rsidRPr="00917A26" w:rsidRDefault="00EF5A03" w:rsidP="004B7012">
            <w:pPr>
              <w:rPr>
                <w:lang w:eastAsia="zh-CN"/>
              </w:rPr>
            </w:pPr>
            <w:r w:rsidRPr="00917A26">
              <w:rPr>
                <w:rFonts w:hint="eastAsia"/>
                <w:lang w:eastAsia="zh-CN"/>
              </w:rPr>
              <w:t xml:space="preserve">LFS  </w:t>
            </w:r>
            <w:r w:rsidRPr="00917A26">
              <w:rPr>
                <w:rFonts w:hint="eastAsia"/>
                <w:lang w:eastAsia="zh-CN"/>
              </w:rPr>
              <w:t>上证</w:t>
            </w:r>
            <w:r w:rsidRPr="00917A26">
              <w:rPr>
                <w:rFonts w:hint="eastAsia"/>
                <w:lang w:eastAsia="zh-CN"/>
              </w:rPr>
              <w:t>LOF</w:t>
            </w:r>
            <w:r w:rsidRPr="00917A26">
              <w:rPr>
                <w:rFonts w:hint="eastAsia"/>
                <w:lang w:eastAsia="zh-CN"/>
              </w:rPr>
              <w:t>认购</w:t>
            </w:r>
          </w:p>
          <w:p w:rsidR="00EF5A03" w:rsidRPr="00917A26" w:rsidRDefault="00EF5A03" w:rsidP="004B7012">
            <w:pPr>
              <w:rPr>
                <w:lang w:eastAsia="zh-CN"/>
              </w:rPr>
            </w:pPr>
            <w:r w:rsidRPr="00917A26">
              <w:rPr>
                <w:rFonts w:hint="eastAsia"/>
                <w:lang w:eastAsia="zh-CN"/>
              </w:rPr>
              <w:t xml:space="preserve">LFC  </w:t>
            </w:r>
            <w:r w:rsidRPr="00917A26">
              <w:rPr>
                <w:rFonts w:hint="eastAsia"/>
                <w:lang w:eastAsia="zh-CN"/>
              </w:rPr>
              <w:t>上证</w:t>
            </w:r>
            <w:r w:rsidRPr="00917A26">
              <w:rPr>
                <w:rFonts w:hint="eastAsia"/>
                <w:lang w:eastAsia="zh-CN"/>
              </w:rPr>
              <w:t>LOF</w:t>
            </w:r>
            <w:r w:rsidRPr="00917A26">
              <w:rPr>
                <w:rFonts w:hint="eastAsia"/>
                <w:lang w:eastAsia="zh-CN"/>
              </w:rPr>
              <w:t>申购</w:t>
            </w:r>
          </w:p>
          <w:p w:rsidR="00EF5A03" w:rsidRPr="00917A26" w:rsidRDefault="00EF5A03" w:rsidP="004B7012">
            <w:pPr>
              <w:rPr>
                <w:lang w:eastAsia="zh-CN"/>
              </w:rPr>
            </w:pPr>
            <w:r w:rsidRPr="00917A26">
              <w:rPr>
                <w:rFonts w:hint="eastAsia"/>
                <w:lang w:eastAsia="zh-CN"/>
              </w:rPr>
              <w:t xml:space="preserve">LFR  </w:t>
            </w:r>
            <w:r w:rsidRPr="00917A26">
              <w:rPr>
                <w:rFonts w:hint="eastAsia"/>
                <w:lang w:eastAsia="zh-CN"/>
              </w:rPr>
              <w:t>上证</w:t>
            </w:r>
            <w:r w:rsidRPr="00917A26">
              <w:rPr>
                <w:rFonts w:hint="eastAsia"/>
                <w:lang w:eastAsia="zh-CN"/>
              </w:rPr>
              <w:t>LOF</w:t>
            </w:r>
            <w:r w:rsidRPr="00917A26">
              <w:rPr>
                <w:rFonts w:hint="eastAsia"/>
                <w:lang w:eastAsia="zh-CN"/>
              </w:rPr>
              <w:t>赎回</w:t>
            </w:r>
          </w:p>
          <w:p w:rsidR="00EF5A03" w:rsidRPr="00917A26" w:rsidRDefault="00EF5A03" w:rsidP="004B7012">
            <w:pPr>
              <w:rPr>
                <w:lang w:eastAsia="zh-CN"/>
              </w:rPr>
            </w:pPr>
            <w:r w:rsidRPr="00917A26">
              <w:rPr>
                <w:rFonts w:hint="eastAsia"/>
                <w:lang w:eastAsia="zh-CN"/>
              </w:rPr>
              <w:t xml:space="preserve">LFT  </w:t>
            </w:r>
            <w:r w:rsidRPr="00917A26">
              <w:rPr>
                <w:rFonts w:hint="eastAsia"/>
                <w:lang w:eastAsia="zh-CN"/>
              </w:rPr>
              <w:t>上证</w:t>
            </w:r>
            <w:r w:rsidRPr="00917A26">
              <w:rPr>
                <w:rFonts w:hint="eastAsia"/>
                <w:lang w:eastAsia="zh-CN"/>
              </w:rPr>
              <w:t>LOF</w:t>
            </w:r>
            <w:r w:rsidRPr="00917A26">
              <w:rPr>
                <w:rFonts w:hint="eastAsia"/>
                <w:lang w:eastAsia="zh-CN"/>
              </w:rPr>
              <w:t>场内转场外的转托管</w:t>
            </w:r>
          </w:p>
          <w:p w:rsidR="00EF5A03" w:rsidRPr="00917A26" w:rsidRDefault="00EF5A03" w:rsidP="004B7012">
            <w:pPr>
              <w:rPr>
                <w:lang w:eastAsia="zh-CN"/>
              </w:rPr>
            </w:pPr>
            <w:r w:rsidRPr="00917A26">
              <w:rPr>
                <w:rFonts w:hint="eastAsia"/>
                <w:lang w:eastAsia="zh-CN"/>
              </w:rPr>
              <w:t xml:space="preserve">LFP  </w:t>
            </w:r>
            <w:r w:rsidRPr="00917A26">
              <w:rPr>
                <w:rFonts w:hint="eastAsia"/>
                <w:lang w:eastAsia="zh-CN"/>
              </w:rPr>
              <w:t>上证</w:t>
            </w:r>
            <w:r w:rsidRPr="00917A26">
              <w:rPr>
                <w:rFonts w:hint="eastAsia"/>
                <w:lang w:eastAsia="zh-CN"/>
              </w:rPr>
              <w:t>LOF</w:t>
            </w:r>
            <w:r w:rsidRPr="00917A26">
              <w:rPr>
                <w:rFonts w:hint="eastAsia"/>
                <w:lang w:eastAsia="zh-CN"/>
              </w:rPr>
              <w:t>母基金分拆</w:t>
            </w:r>
          </w:p>
          <w:p w:rsidR="00EF5A03" w:rsidRPr="00917A26" w:rsidRDefault="00EF5A03" w:rsidP="004B7012">
            <w:pPr>
              <w:snapToGrid w:val="0"/>
              <w:rPr>
                <w:lang w:eastAsia="zh-CN"/>
              </w:rPr>
            </w:pPr>
            <w:r w:rsidRPr="00917A26">
              <w:rPr>
                <w:rFonts w:hint="eastAsia"/>
                <w:lang w:eastAsia="zh-CN"/>
              </w:rPr>
              <w:t xml:space="preserve">LFM  </w:t>
            </w:r>
            <w:r w:rsidRPr="00917A26">
              <w:rPr>
                <w:rFonts w:hint="eastAsia"/>
                <w:lang w:eastAsia="zh-CN"/>
              </w:rPr>
              <w:t>上证</w:t>
            </w:r>
            <w:r w:rsidRPr="00917A26">
              <w:rPr>
                <w:rFonts w:hint="eastAsia"/>
                <w:lang w:eastAsia="zh-CN"/>
              </w:rPr>
              <w:t>LOF</w:t>
            </w:r>
            <w:r w:rsidRPr="00917A26">
              <w:rPr>
                <w:rFonts w:hint="eastAsia"/>
                <w:lang w:eastAsia="zh-CN"/>
              </w:rPr>
              <w:t>子基金合并</w:t>
            </w:r>
          </w:p>
          <w:p w:rsidR="00EF5A03" w:rsidRDefault="00EF5A03" w:rsidP="004B7012">
            <w:pPr>
              <w:snapToGrid w:val="0"/>
              <w:rPr>
                <w:ins w:id="708" w:author="USER" w:date="2018-11-09T19:31:00Z"/>
                <w:lang w:eastAsia="zh-CN"/>
              </w:rPr>
            </w:pPr>
            <w:r w:rsidRPr="00917A26">
              <w:rPr>
                <w:rFonts w:hint="eastAsia"/>
                <w:lang w:eastAsia="zh-CN"/>
              </w:rPr>
              <w:t xml:space="preserve">VTE  </w:t>
            </w:r>
            <w:r w:rsidRPr="00917A26">
              <w:rPr>
                <w:rFonts w:hint="eastAsia"/>
                <w:lang w:eastAsia="zh-CN"/>
              </w:rPr>
              <w:t>投票申报</w:t>
            </w:r>
          </w:p>
          <w:p w:rsidR="00A70F43" w:rsidRPr="00917A26" w:rsidRDefault="00F77D8D" w:rsidP="004B7012">
            <w:pPr>
              <w:snapToGrid w:val="0"/>
              <w:rPr>
                <w:lang w:eastAsia="zh-CN"/>
              </w:rPr>
            </w:pPr>
            <w:ins w:id="709" w:author="USER" w:date="2018-11-09T19:32:00Z">
              <w:r>
                <w:rPr>
                  <w:rFonts w:hint="eastAsia"/>
                  <w:lang w:eastAsia="zh-CN"/>
                </w:rPr>
                <w:t>PFP</w:t>
              </w:r>
              <w:r>
                <w:rPr>
                  <w:lang w:eastAsia="zh-CN"/>
                </w:rPr>
                <w:t xml:space="preserve">  </w:t>
              </w:r>
              <w:r>
                <w:rPr>
                  <w:rFonts w:hint="eastAsia"/>
                  <w:lang w:eastAsia="zh-CN"/>
                </w:rPr>
                <w:t>盘后</w:t>
              </w:r>
              <w:r>
                <w:rPr>
                  <w:lang w:eastAsia="zh-CN"/>
                </w:rPr>
                <w:t>固定价格</w:t>
              </w:r>
            </w:ins>
            <w:ins w:id="710" w:author="明坤 王" w:date="2019-01-31T16:35:00Z">
              <w:r w:rsidR="00C33C3B">
                <w:rPr>
                  <w:rFonts w:hint="eastAsia"/>
                  <w:lang w:eastAsia="zh-CN"/>
                </w:rPr>
                <w:t>申报</w:t>
              </w:r>
            </w:ins>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rPr>
                <w:lang w:eastAsia="zh-CN"/>
              </w:rPr>
            </w:pPr>
            <w:r w:rsidRPr="00917A26">
              <w:rPr>
                <w:lang w:eastAsia="zh-CN"/>
              </w:rPr>
              <w:lastRenderedPageBreak/>
              <w:t>C3</w:t>
            </w:r>
          </w:p>
        </w:tc>
      </w:tr>
      <w:tr w:rsidR="00EF5A03" w:rsidRPr="00917A26"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lastRenderedPageBreak/>
              <w:t>13</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lang w:eastAsia="zh-CN"/>
              </w:rPr>
              <w:t>bs</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rPr>
                <w:lang w:eastAsia="zh-CN"/>
              </w:rPr>
            </w:pPr>
            <w:r w:rsidRPr="00917A26">
              <w:rPr>
                <w:lang w:eastAsia="zh-CN"/>
              </w:rPr>
              <w:t>买</w:t>
            </w:r>
            <w:r w:rsidRPr="00917A26">
              <w:rPr>
                <w:rFonts w:hint="eastAsia"/>
                <w:lang w:eastAsia="zh-CN"/>
              </w:rPr>
              <w:t>卖</w:t>
            </w:r>
            <w:r w:rsidRPr="00917A26">
              <w:rPr>
                <w:lang w:eastAsia="zh-CN"/>
              </w:rPr>
              <w:t>方</w:t>
            </w:r>
          </w:p>
          <w:p w:rsidR="00EF5A03" w:rsidRPr="00917A26" w:rsidRDefault="00EF5A03" w:rsidP="004B7012">
            <w:pPr>
              <w:rPr>
                <w:lang w:eastAsia="zh-CN"/>
              </w:rPr>
            </w:pPr>
            <w:r w:rsidRPr="00917A26">
              <w:rPr>
                <w:lang w:eastAsia="zh-CN"/>
              </w:rPr>
              <w:t>B</w:t>
            </w:r>
            <w:r w:rsidRPr="00917A26">
              <w:rPr>
                <w:lang w:eastAsia="zh-CN"/>
              </w:rPr>
              <w:t>：</w:t>
            </w:r>
            <w:r w:rsidRPr="00917A26">
              <w:rPr>
                <w:rFonts w:hint="eastAsia"/>
                <w:lang w:eastAsia="zh-CN"/>
              </w:rPr>
              <w:t>买方，跨境</w:t>
            </w:r>
            <w:r w:rsidRPr="00917A26">
              <w:rPr>
                <w:rFonts w:hint="eastAsia"/>
                <w:lang w:eastAsia="zh-CN"/>
              </w:rPr>
              <w:t>ETF</w:t>
            </w:r>
            <w:r w:rsidRPr="00917A26">
              <w:rPr>
                <w:rFonts w:cs="Arial" w:hint="eastAsia"/>
                <w:lang w:eastAsia="zh-CN"/>
              </w:rPr>
              <w:t>/</w:t>
            </w:r>
            <w:r w:rsidRPr="00917A26">
              <w:rPr>
                <w:rFonts w:hint="eastAsia"/>
                <w:lang w:eastAsia="zh-CN"/>
              </w:rPr>
              <w:t>黄金</w:t>
            </w:r>
            <w:r w:rsidRPr="00917A26">
              <w:rPr>
                <w:rFonts w:hint="eastAsia"/>
                <w:lang w:eastAsia="zh-CN"/>
              </w:rPr>
              <w:t>ETF/</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w:t>
            </w:r>
            <w:r w:rsidRPr="00917A26">
              <w:rPr>
                <w:rFonts w:hint="eastAsia"/>
                <w:lang w:eastAsia="zh-CN"/>
              </w:rPr>
              <w:t>/</w:t>
            </w:r>
            <w:r w:rsidRPr="00917A26">
              <w:rPr>
                <w:rFonts w:hint="eastAsia"/>
                <w:lang w:eastAsia="zh-CN"/>
              </w:rPr>
              <w:t>上证</w:t>
            </w:r>
            <w:r w:rsidRPr="00917A26">
              <w:rPr>
                <w:lang w:eastAsia="zh-CN"/>
              </w:rPr>
              <w:t>LOF</w:t>
            </w:r>
            <w:r w:rsidRPr="00917A26">
              <w:rPr>
                <w:rFonts w:hint="eastAsia"/>
                <w:lang w:eastAsia="zh-CN"/>
              </w:rPr>
              <w:t>申购时为</w:t>
            </w:r>
            <w:r w:rsidRPr="00917A26">
              <w:rPr>
                <w:lang w:eastAsia="zh-CN"/>
              </w:rPr>
              <w:t>买</w:t>
            </w:r>
          </w:p>
          <w:p w:rsidR="00EF5A03" w:rsidRPr="00917A26" w:rsidRDefault="00EF5A03" w:rsidP="004B7012">
            <w:pPr>
              <w:rPr>
                <w:lang w:eastAsia="zh-CN"/>
              </w:rPr>
            </w:pPr>
            <w:r w:rsidRPr="00917A26">
              <w:rPr>
                <w:lang w:eastAsia="zh-CN"/>
              </w:rPr>
              <w:t>S</w:t>
            </w:r>
            <w:r w:rsidRPr="00917A26">
              <w:rPr>
                <w:lang w:eastAsia="zh-CN"/>
              </w:rPr>
              <w:t>：</w:t>
            </w:r>
            <w:r w:rsidRPr="00917A26">
              <w:rPr>
                <w:rFonts w:hint="eastAsia"/>
                <w:lang w:eastAsia="zh-CN"/>
              </w:rPr>
              <w:t>卖方，跨境</w:t>
            </w:r>
            <w:r w:rsidRPr="00917A26">
              <w:rPr>
                <w:rFonts w:hint="eastAsia"/>
                <w:lang w:eastAsia="zh-CN"/>
              </w:rPr>
              <w:t>ETF</w:t>
            </w:r>
            <w:r w:rsidRPr="00917A26">
              <w:rPr>
                <w:rFonts w:cs="Arial" w:hint="eastAsia"/>
                <w:lang w:eastAsia="zh-CN"/>
              </w:rPr>
              <w:t>/</w:t>
            </w:r>
            <w:r w:rsidRPr="00917A26">
              <w:rPr>
                <w:rFonts w:hint="eastAsia"/>
                <w:lang w:eastAsia="zh-CN"/>
              </w:rPr>
              <w:t>黄金</w:t>
            </w:r>
            <w:r w:rsidRPr="00917A26">
              <w:rPr>
                <w:rFonts w:hint="eastAsia"/>
                <w:lang w:eastAsia="zh-CN"/>
              </w:rPr>
              <w:t>ETF/</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w:t>
            </w:r>
            <w:r w:rsidRPr="00917A26">
              <w:rPr>
                <w:rFonts w:hint="eastAsia"/>
                <w:lang w:eastAsia="zh-CN"/>
              </w:rPr>
              <w:t>/</w:t>
            </w:r>
            <w:r w:rsidRPr="00917A26">
              <w:rPr>
                <w:rFonts w:hint="eastAsia"/>
                <w:lang w:eastAsia="zh-CN"/>
              </w:rPr>
              <w:t>上证</w:t>
            </w:r>
            <w:r w:rsidRPr="00917A26">
              <w:rPr>
                <w:lang w:eastAsia="zh-CN"/>
              </w:rPr>
              <w:t>LOF</w:t>
            </w:r>
            <w:r w:rsidRPr="00917A26">
              <w:rPr>
                <w:rFonts w:cs="Arial" w:hint="eastAsia"/>
                <w:lang w:eastAsia="zh-CN"/>
              </w:rPr>
              <w:t>赎回时为卖</w:t>
            </w:r>
          </w:p>
          <w:p w:rsidR="00EF5A03" w:rsidRPr="00917A26" w:rsidRDefault="00EF5A03" w:rsidP="004B7012">
            <w:pPr>
              <w:rPr>
                <w:rFonts w:cs="Arial"/>
                <w:lang w:eastAsia="zh-CN"/>
              </w:rPr>
            </w:pPr>
            <w:r w:rsidRPr="00917A26">
              <w:rPr>
                <w:rFonts w:hint="eastAsia"/>
                <w:lang w:eastAsia="zh-CN"/>
              </w:rPr>
              <w:t>对于跨境</w:t>
            </w:r>
            <w:r w:rsidRPr="00917A26">
              <w:rPr>
                <w:rFonts w:hint="eastAsia"/>
                <w:lang w:eastAsia="zh-CN"/>
              </w:rPr>
              <w:t>ETF</w:t>
            </w:r>
            <w:r w:rsidRPr="00917A26">
              <w:rPr>
                <w:rFonts w:cs="Arial" w:hint="eastAsia"/>
                <w:lang w:eastAsia="zh-CN"/>
              </w:rPr>
              <w:t>/</w:t>
            </w:r>
            <w:r w:rsidRPr="00917A26">
              <w:rPr>
                <w:rFonts w:hint="eastAsia"/>
                <w:lang w:eastAsia="zh-CN"/>
              </w:rPr>
              <w:t>交易型货币市场基金</w:t>
            </w:r>
            <w:r w:rsidRPr="00917A26">
              <w:rPr>
                <w:rFonts w:hint="eastAsia"/>
                <w:lang w:eastAsia="zh-CN"/>
              </w:rPr>
              <w:t>/</w:t>
            </w:r>
            <w:r w:rsidRPr="00917A26">
              <w:rPr>
                <w:rFonts w:hint="eastAsia"/>
                <w:lang w:eastAsia="zh-CN"/>
              </w:rPr>
              <w:t>货币市场基金申赎，</w:t>
            </w:r>
            <w:r w:rsidRPr="00917A26">
              <w:rPr>
                <w:rFonts w:cs="Arial" w:hint="eastAsia"/>
                <w:lang w:eastAsia="zh-CN"/>
              </w:rPr>
              <w:t>基金公司作为对手方买卖方向与投资者相反。</w:t>
            </w:r>
          </w:p>
          <w:p w:rsidR="00EF5A03" w:rsidRPr="00917A26" w:rsidRDefault="00EF5A03" w:rsidP="004B7012">
            <w:pPr>
              <w:rPr>
                <w:rFonts w:ascii="宋体" w:hAnsi="宋体" w:cs="Arial"/>
                <w:lang w:eastAsia="zh-CN"/>
              </w:rPr>
            </w:pPr>
            <w:r w:rsidRPr="00917A26">
              <w:rPr>
                <w:rFonts w:ascii="宋体" w:hAnsi="宋体" w:cs="Arial" w:hint="eastAsia"/>
                <w:lang w:eastAsia="zh-CN"/>
              </w:rPr>
              <w:t>对于转融通业务，</w:t>
            </w:r>
            <w:r w:rsidRPr="00917A26">
              <w:rPr>
                <w:rFonts w:ascii="宋体" w:hAnsi="宋体" w:cs="Arial" w:hint="eastAsia"/>
              </w:rPr>
              <w:t>证金公司申报成交此字段为B，出借人申报成交为S。</w:t>
            </w:r>
          </w:p>
          <w:p w:rsidR="00EF5A03" w:rsidRPr="00917A26" w:rsidRDefault="00EF5A03" w:rsidP="004B7012">
            <w:pPr>
              <w:rPr>
                <w:lang w:eastAsia="zh-CN"/>
              </w:rPr>
            </w:pPr>
            <w:r w:rsidRPr="00917A26">
              <w:rPr>
                <w:rFonts w:ascii="宋体" w:hAnsi="宋体" w:cs="Arial" w:hint="eastAsia"/>
                <w:lang w:eastAsia="zh-CN"/>
              </w:rPr>
              <w:lastRenderedPageBreak/>
              <w:t>对于股票质押回购，</w:t>
            </w:r>
            <w:r w:rsidRPr="00917A26">
              <w:rPr>
                <w:rFonts w:hint="eastAsia"/>
                <w:lang w:eastAsia="zh-CN"/>
              </w:rPr>
              <w:t>融出</w:t>
            </w:r>
            <w:r w:rsidRPr="00917A26">
              <w:rPr>
                <w:lang w:eastAsia="zh-CN"/>
              </w:rPr>
              <w:t>方取</w:t>
            </w:r>
            <w:r w:rsidRPr="00917A26">
              <w:rPr>
                <w:rFonts w:hint="eastAsia"/>
                <w:lang w:eastAsia="zh-CN"/>
              </w:rPr>
              <w:t>B</w:t>
            </w:r>
            <w:r w:rsidRPr="00917A26">
              <w:rPr>
                <w:rFonts w:hint="eastAsia"/>
                <w:lang w:eastAsia="zh-CN"/>
              </w:rPr>
              <w:t>，融入</w:t>
            </w:r>
            <w:r w:rsidRPr="00917A26">
              <w:rPr>
                <w:lang w:eastAsia="zh-CN"/>
              </w:rPr>
              <w:t>方取</w:t>
            </w:r>
            <w:r w:rsidRPr="00917A26">
              <w:rPr>
                <w:rFonts w:hint="eastAsia"/>
                <w:lang w:eastAsia="zh-CN"/>
              </w:rPr>
              <w:t>S</w:t>
            </w:r>
            <w:r w:rsidRPr="00917A26">
              <w:rPr>
                <w:rFonts w:hint="eastAsia"/>
                <w:lang w:eastAsia="zh-CN"/>
              </w:rPr>
              <w:t>。</w:t>
            </w:r>
          </w:p>
          <w:p w:rsidR="00EF5A03" w:rsidRPr="00917A26" w:rsidRDefault="00EF5A03" w:rsidP="004B7012">
            <w:pPr>
              <w:rPr>
                <w:lang w:eastAsia="zh-CN"/>
              </w:rPr>
            </w:pPr>
            <w:r w:rsidRPr="00917A26">
              <w:rPr>
                <w:rFonts w:hint="eastAsia"/>
                <w:lang w:eastAsia="zh-CN"/>
              </w:rPr>
              <w:t>对</w:t>
            </w:r>
            <w:r w:rsidRPr="00917A26">
              <w:rPr>
                <w:lang w:eastAsia="zh-CN"/>
              </w:rPr>
              <w:t>LOF</w:t>
            </w:r>
            <w:r w:rsidRPr="00917A26">
              <w:rPr>
                <w:lang w:eastAsia="zh-CN"/>
              </w:rPr>
              <w:t>认购</w:t>
            </w:r>
            <w:r w:rsidRPr="00917A26">
              <w:rPr>
                <w:rFonts w:hint="eastAsia"/>
                <w:lang w:eastAsia="zh-CN"/>
              </w:rPr>
              <w:t>、</w:t>
            </w:r>
            <w:r w:rsidRPr="00917A26">
              <w:rPr>
                <w:lang w:eastAsia="zh-CN"/>
              </w:rPr>
              <w:t>转托管</w:t>
            </w:r>
            <w:r w:rsidRPr="00917A26">
              <w:rPr>
                <w:rFonts w:hint="eastAsia"/>
                <w:lang w:eastAsia="zh-CN"/>
              </w:rPr>
              <w:t>和分拆合并</w:t>
            </w:r>
            <w:r w:rsidRPr="00917A26">
              <w:rPr>
                <w:lang w:eastAsia="zh-CN"/>
              </w:rPr>
              <w:t>，暂无意义。</w:t>
            </w:r>
          </w:p>
          <w:p w:rsidR="00EF5A03" w:rsidRPr="00917A26" w:rsidRDefault="00EF5A03" w:rsidP="004B7012">
            <w:pPr>
              <w:rPr>
                <w:lang w:eastAsia="zh-CN"/>
              </w:rPr>
            </w:pPr>
            <w:r w:rsidRPr="00917A26">
              <w:rPr>
                <w:rFonts w:hint="eastAsia"/>
                <w:lang w:eastAsia="zh-CN"/>
              </w:rPr>
              <w:t>对于网络投票，无意义填买方，</w:t>
            </w:r>
            <w:r w:rsidRPr="00917A26">
              <w:rPr>
                <w:rFonts w:hint="eastAsia"/>
                <w:lang w:eastAsia="zh-CN"/>
              </w:rPr>
              <w:t>B</w:t>
            </w:r>
            <w:r w:rsidRPr="00917A26">
              <w:rPr>
                <w:rFonts w:hint="eastAsia"/>
                <w:lang w:eastAsia="zh-CN"/>
              </w:rPr>
              <w:t>：</w:t>
            </w:r>
            <w:r w:rsidRPr="00917A26">
              <w:rPr>
                <w:lang w:eastAsia="zh-CN"/>
              </w:rPr>
              <w:t>买</w:t>
            </w:r>
            <w:r w:rsidRPr="00917A26">
              <w:rPr>
                <w:rFonts w:hint="eastAsia"/>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17A26" w:rsidRDefault="00EF5A03" w:rsidP="004B7012">
            <w:pPr>
              <w:snapToGrid w:val="0"/>
              <w:rPr>
                <w:lang w:eastAsia="zh-CN"/>
              </w:rPr>
            </w:pPr>
            <w:r w:rsidRPr="00917A26">
              <w:rPr>
                <w:lang w:eastAsia="zh-CN"/>
              </w:rPr>
              <w:lastRenderedPageBreak/>
              <w:t>C1</w:t>
            </w:r>
          </w:p>
        </w:tc>
      </w:tr>
      <w:tr w:rsidR="00EF5A03" w:rsidRPr="009F5EFF" w:rsidTr="004B7012">
        <w:tc>
          <w:tcPr>
            <w:tcW w:w="565"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rFonts w:hint="eastAsia"/>
                <w:lang w:eastAsia="zh-CN"/>
              </w:rPr>
              <w:lastRenderedPageBreak/>
              <w:t>14</w:t>
            </w:r>
          </w:p>
        </w:tc>
        <w:tc>
          <w:tcPr>
            <w:tcW w:w="812" w:type="dxa"/>
            <w:tcBorders>
              <w:top w:val="single" w:sz="4" w:space="0" w:color="000000"/>
              <w:left w:val="single" w:sz="4" w:space="0" w:color="000000"/>
              <w:bottom w:val="single" w:sz="4" w:space="0" w:color="000000"/>
            </w:tcBorders>
          </w:tcPr>
          <w:p w:rsidR="00EF5A03" w:rsidRPr="00917A26" w:rsidRDefault="00EF5A03" w:rsidP="004B7012">
            <w:pPr>
              <w:snapToGrid w:val="0"/>
            </w:pPr>
            <w:r w:rsidRPr="00917A26">
              <w:rPr>
                <w:rFonts w:hint="eastAsia"/>
                <w:lang w:eastAsia="zh-CN"/>
              </w:rPr>
              <w:t>text</w:t>
            </w:r>
          </w:p>
        </w:tc>
        <w:tc>
          <w:tcPr>
            <w:tcW w:w="6318" w:type="dxa"/>
            <w:tcBorders>
              <w:top w:val="single" w:sz="4" w:space="0" w:color="000000"/>
              <w:left w:val="single" w:sz="4" w:space="0" w:color="000000"/>
              <w:bottom w:val="single" w:sz="4" w:space="0" w:color="000000"/>
            </w:tcBorders>
          </w:tcPr>
          <w:p w:rsidR="00EF5A03" w:rsidRPr="00917A26" w:rsidRDefault="00EF5A03" w:rsidP="004B7012">
            <w:pPr>
              <w:snapToGrid w:val="0"/>
              <w:rPr>
                <w:lang w:eastAsia="zh-CN"/>
              </w:rPr>
            </w:pPr>
            <w:r w:rsidRPr="00917A26">
              <w:rPr>
                <w:rFonts w:hint="eastAsia"/>
                <w:lang w:eastAsia="zh-CN"/>
              </w:rPr>
              <w:t>备注</w:t>
            </w:r>
          </w:p>
          <w:p w:rsidR="00EF5A03" w:rsidRPr="00917A26" w:rsidRDefault="00EF5A03" w:rsidP="004B7012">
            <w:pPr>
              <w:snapToGrid w:val="0"/>
              <w:rPr>
                <w:rFonts w:ascii="宋体" w:hAnsi="宋体"/>
                <w:lang w:eastAsia="zh-CN"/>
              </w:rPr>
            </w:pPr>
            <w:r w:rsidRPr="00917A26">
              <w:rPr>
                <w:rFonts w:ascii="宋体" w:hAnsi="宋体" w:cs="Arial" w:hint="eastAsia"/>
                <w:lang w:eastAsia="zh-CN"/>
              </w:rPr>
              <w:t>对于转融通业务，</w:t>
            </w:r>
            <w:r w:rsidRPr="00917A26">
              <w:rPr>
                <w:rFonts w:ascii="宋体" w:hAnsi="宋体" w:hint="eastAsia"/>
              </w:rPr>
              <w:t>第1-5位表示期限</w:t>
            </w:r>
          </w:p>
          <w:p w:rsidR="00EF5A03" w:rsidRPr="00917A26" w:rsidRDefault="00EF5A03" w:rsidP="004B7012">
            <w:pPr>
              <w:snapToGrid w:val="0"/>
              <w:rPr>
                <w:rFonts w:cs="Arial"/>
                <w:color w:val="000000"/>
                <w:lang w:eastAsia="zh-CN"/>
              </w:rPr>
            </w:pPr>
            <w:r w:rsidRPr="00917A26">
              <w:rPr>
                <w:rFonts w:cs="Arial" w:hint="eastAsia"/>
                <w:color w:val="000000"/>
                <w:lang w:eastAsia="zh-CN"/>
              </w:rPr>
              <w:t>对于货币基金场内实时申赎</w:t>
            </w:r>
            <w:r w:rsidRPr="00917A26">
              <w:rPr>
                <w:rFonts w:cs="Arial" w:hint="eastAsia"/>
                <w:color w:val="000000"/>
                <w:lang w:eastAsia="zh-CN"/>
              </w:rPr>
              <w:t>E</w:t>
            </w:r>
            <w:r w:rsidRPr="00917A26">
              <w:rPr>
                <w:rFonts w:cs="Arial" w:hint="eastAsia"/>
                <w:color w:val="000000"/>
                <w:lang w:eastAsia="zh-CN"/>
              </w:rPr>
              <w:t>账户申报，左对齐填写单个数字字母标签，取值及含义同申报订单。</w:t>
            </w:r>
          </w:p>
          <w:p w:rsidR="00EF5A03" w:rsidRPr="00917A26" w:rsidRDefault="00EF5A03" w:rsidP="004B7012">
            <w:pPr>
              <w:snapToGrid w:val="0"/>
              <w:rPr>
                <w:rFonts w:cs="Arial"/>
                <w:color w:val="000000"/>
                <w:lang w:eastAsia="zh-CN"/>
              </w:rPr>
            </w:pPr>
            <w:r w:rsidRPr="00917A26">
              <w:rPr>
                <w:rFonts w:hint="eastAsia"/>
                <w:lang w:eastAsia="zh-CN"/>
              </w:rPr>
              <w:t>对于</w:t>
            </w:r>
            <w:r w:rsidRPr="00917A26">
              <w:rPr>
                <w:rFonts w:hint="eastAsia"/>
                <w:lang w:eastAsia="zh-CN"/>
              </w:rPr>
              <w:t>LOF</w:t>
            </w:r>
            <w:r w:rsidRPr="00917A26">
              <w:rPr>
                <w:rFonts w:hint="eastAsia"/>
                <w:lang w:eastAsia="zh-CN"/>
              </w:rPr>
              <w:t>转托管业务，左对齐填写</w:t>
            </w:r>
            <w:r w:rsidRPr="00917A26">
              <w:rPr>
                <w:rFonts w:cs="Arial" w:hint="eastAsia"/>
                <w:color w:val="000000"/>
                <w:lang w:eastAsia="zh-CN"/>
              </w:rPr>
              <w:t>转入方基金参与方编码。</w:t>
            </w:r>
          </w:p>
          <w:p w:rsidR="00EF5A03" w:rsidRPr="00917A26" w:rsidRDefault="00EF5A03" w:rsidP="004B7012">
            <w:pPr>
              <w:snapToGrid w:val="0"/>
              <w:rPr>
                <w:rFonts w:cs="Arial"/>
                <w:color w:val="000000"/>
                <w:lang w:eastAsia="zh-CN"/>
              </w:rPr>
            </w:pPr>
            <w:r w:rsidRPr="00917A26">
              <w:rPr>
                <w:rFonts w:cs="Arial"/>
                <w:color w:val="000000"/>
                <w:lang w:eastAsia="zh-CN"/>
              </w:rPr>
              <w:t>对网络投票</w:t>
            </w:r>
            <w:r w:rsidRPr="00917A26">
              <w:rPr>
                <w:rFonts w:cs="Arial" w:hint="eastAsia"/>
                <w:color w:val="000000"/>
                <w:lang w:eastAsia="zh-CN"/>
              </w:rPr>
              <w:t>：</w:t>
            </w:r>
          </w:p>
          <w:p w:rsidR="00EF5A03" w:rsidRPr="00917A26" w:rsidRDefault="00EF5A03" w:rsidP="004B7012">
            <w:pPr>
              <w:snapToGrid w:val="0"/>
              <w:rPr>
                <w:lang w:eastAsia="zh-CN"/>
              </w:rPr>
            </w:pPr>
            <w:r w:rsidRPr="00917A26">
              <w:rPr>
                <w:rFonts w:hint="eastAsia"/>
                <w:lang w:eastAsia="zh-CN"/>
              </w:rPr>
              <w:t>左起第</w:t>
            </w:r>
            <w:r w:rsidRPr="00917A26">
              <w:rPr>
                <w:rFonts w:hint="eastAsia"/>
                <w:lang w:eastAsia="zh-CN"/>
              </w:rPr>
              <w:t>1</w:t>
            </w:r>
            <w:r w:rsidRPr="00917A26">
              <w:rPr>
                <w:rFonts w:hint="eastAsia"/>
                <w:lang w:eastAsia="zh-CN"/>
              </w:rPr>
              <w:t>至</w:t>
            </w:r>
            <w:r w:rsidRPr="00917A26">
              <w:rPr>
                <w:rFonts w:hint="eastAsia"/>
                <w:lang w:eastAsia="zh-CN"/>
              </w:rPr>
              <w:t>10</w:t>
            </w:r>
            <w:r w:rsidRPr="00917A26">
              <w:rPr>
                <w:rFonts w:hint="eastAsia"/>
                <w:lang w:eastAsia="zh-CN"/>
              </w:rPr>
              <w:t>位为议案及子议案（左对齐）；</w:t>
            </w:r>
          </w:p>
          <w:p w:rsidR="00EF5A03" w:rsidRPr="00917A26" w:rsidRDefault="00EF5A03" w:rsidP="004B7012">
            <w:pPr>
              <w:snapToGrid w:val="0"/>
              <w:rPr>
                <w:lang w:eastAsia="zh-CN"/>
              </w:rPr>
            </w:pPr>
            <w:r w:rsidRPr="00917A26">
              <w:rPr>
                <w:rFonts w:hint="eastAsia"/>
                <w:lang w:eastAsia="zh-CN"/>
              </w:rPr>
              <w:t>对港结算，第</w:t>
            </w:r>
            <w:r w:rsidRPr="00917A26">
              <w:rPr>
                <w:rFonts w:hint="eastAsia"/>
                <w:lang w:eastAsia="zh-CN"/>
              </w:rPr>
              <w:t>11</w:t>
            </w:r>
            <w:r w:rsidRPr="00917A26">
              <w:rPr>
                <w:rFonts w:hint="eastAsia"/>
                <w:lang w:eastAsia="zh-CN"/>
              </w:rPr>
              <w:t>至</w:t>
            </w:r>
            <w:r w:rsidRPr="00917A26">
              <w:rPr>
                <w:rFonts w:hint="eastAsia"/>
                <w:lang w:eastAsia="zh-CN"/>
              </w:rPr>
              <w:t>12</w:t>
            </w:r>
            <w:r w:rsidRPr="00917A26">
              <w:rPr>
                <w:rFonts w:hint="eastAsia"/>
                <w:lang w:eastAsia="zh-CN"/>
              </w:rPr>
              <w:t>位为段号（左对齐），第</w:t>
            </w:r>
            <w:r w:rsidRPr="00917A26">
              <w:rPr>
                <w:rFonts w:hint="eastAsia"/>
                <w:lang w:eastAsia="zh-CN"/>
              </w:rPr>
              <w:t>13</w:t>
            </w:r>
            <w:r w:rsidRPr="00917A26">
              <w:rPr>
                <w:rFonts w:hint="eastAsia"/>
                <w:lang w:eastAsia="zh-CN"/>
              </w:rPr>
              <w:t>至</w:t>
            </w:r>
            <w:r w:rsidRPr="00917A26">
              <w:rPr>
                <w:rFonts w:hint="eastAsia"/>
                <w:lang w:eastAsia="zh-CN"/>
              </w:rPr>
              <w:t>28</w:t>
            </w:r>
            <w:r w:rsidRPr="00917A26">
              <w:rPr>
                <w:rFonts w:hint="eastAsia"/>
                <w:lang w:eastAsia="zh-CN"/>
              </w:rPr>
              <w:t>位为</w:t>
            </w:r>
            <w:r w:rsidRPr="00917A26">
              <w:rPr>
                <w:rFonts w:cs="Arial" w:hint="eastAsia"/>
                <w:color w:val="000000"/>
                <w:lang w:eastAsia="zh-CN"/>
              </w:rPr>
              <w:t>总股份数量</w:t>
            </w:r>
            <w:r w:rsidRPr="00917A26">
              <w:rPr>
                <w:rFonts w:hint="eastAsia"/>
                <w:lang w:eastAsia="zh-CN"/>
              </w:rPr>
              <w:t>（右对齐）</w:t>
            </w:r>
            <w:r w:rsidRPr="00917A26">
              <w:rPr>
                <w:rFonts w:cs="Arial" w:hint="eastAsia"/>
                <w:color w:val="000000"/>
                <w:lang w:eastAsia="zh-CN"/>
              </w:rPr>
              <w:t>。</w:t>
            </w:r>
          </w:p>
        </w:tc>
        <w:tc>
          <w:tcPr>
            <w:tcW w:w="743" w:type="dxa"/>
            <w:tcBorders>
              <w:top w:val="single" w:sz="4" w:space="0" w:color="000000"/>
              <w:left w:val="single" w:sz="4" w:space="0" w:color="000000"/>
              <w:bottom w:val="single" w:sz="4" w:space="0" w:color="000000"/>
              <w:right w:val="single" w:sz="4" w:space="0" w:color="000000"/>
            </w:tcBorders>
          </w:tcPr>
          <w:p w:rsidR="00EF5A03" w:rsidRPr="009F5EFF" w:rsidRDefault="00EF5A03" w:rsidP="004B7012">
            <w:pPr>
              <w:snapToGrid w:val="0"/>
            </w:pPr>
            <w:r w:rsidRPr="00917A26">
              <w:rPr>
                <w:rFonts w:hint="eastAsia"/>
                <w:lang w:eastAsia="zh-CN"/>
              </w:rPr>
              <w:t>C30</w:t>
            </w:r>
          </w:p>
        </w:tc>
      </w:tr>
    </w:tbl>
    <w:p w:rsidR="00EF5A03" w:rsidRPr="009F5EFF" w:rsidRDefault="00EF5A03" w:rsidP="00EF5A03"/>
    <w:p w:rsidR="00EF5A03" w:rsidRDefault="00EF5A03" w:rsidP="00E90DDB">
      <w:pPr>
        <w:pStyle w:val="1"/>
        <w:rPr>
          <w:lang w:val="en-US"/>
        </w:rPr>
      </w:pPr>
      <w:bookmarkStart w:id="711" w:name="_Toc303691517"/>
      <w:bookmarkStart w:id="712" w:name="_Toc303691790"/>
      <w:bookmarkStart w:id="713" w:name="_Toc303757852"/>
      <w:bookmarkStart w:id="714" w:name="_Toc303866742"/>
      <w:bookmarkStart w:id="715" w:name="_Toc332787271"/>
      <w:bookmarkStart w:id="716" w:name="_Toc332787765"/>
      <w:bookmarkStart w:id="717" w:name="_Toc332787272"/>
      <w:bookmarkStart w:id="718" w:name="_Toc332787766"/>
      <w:bookmarkStart w:id="719" w:name="_Toc332787273"/>
      <w:bookmarkStart w:id="720" w:name="_Toc332787767"/>
      <w:bookmarkStart w:id="721" w:name="_Toc332787274"/>
      <w:bookmarkStart w:id="722" w:name="_Toc332787768"/>
      <w:bookmarkStart w:id="723" w:name="_Toc332787275"/>
      <w:bookmarkStart w:id="724" w:name="_Toc332787769"/>
      <w:bookmarkStart w:id="725" w:name="_Toc332787276"/>
      <w:bookmarkStart w:id="726" w:name="_Toc332787770"/>
      <w:bookmarkStart w:id="727" w:name="_Toc332787277"/>
      <w:bookmarkStart w:id="728" w:name="_Toc332787771"/>
      <w:bookmarkStart w:id="729" w:name="_Toc332787278"/>
      <w:bookmarkStart w:id="730" w:name="_Toc332787772"/>
      <w:bookmarkStart w:id="731" w:name="_Toc332787279"/>
      <w:bookmarkStart w:id="732" w:name="_Toc332787773"/>
      <w:bookmarkStart w:id="733" w:name="_Toc332787287"/>
      <w:bookmarkStart w:id="734" w:name="_Toc332787781"/>
      <w:bookmarkStart w:id="735" w:name="_Toc332787293"/>
      <w:bookmarkStart w:id="736" w:name="_Toc332787787"/>
      <w:bookmarkStart w:id="737" w:name="_Toc332787346"/>
      <w:bookmarkStart w:id="738" w:name="_Toc332787840"/>
      <w:bookmarkStart w:id="739" w:name="_Toc332787358"/>
      <w:bookmarkStart w:id="740" w:name="_Toc332787852"/>
      <w:bookmarkStart w:id="741" w:name="_Toc332787371"/>
      <w:bookmarkStart w:id="742" w:name="_Toc332787865"/>
      <w:bookmarkStart w:id="743" w:name="_Toc332787382"/>
      <w:bookmarkStart w:id="744" w:name="_Toc332787876"/>
      <w:bookmarkStart w:id="745" w:name="_Toc332787383"/>
      <w:bookmarkStart w:id="746" w:name="_Toc332787877"/>
      <w:bookmarkStart w:id="747" w:name="_Toc332787384"/>
      <w:bookmarkStart w:id="748" w:name="_Toc332787878"/>
      <w:bookmarkStart w:id="749" w:name="_Toc332787385"/>
      <w:bookmarkStart w:id="750" w:name="_Toc332787879"/>
      <w:bookmarkStart w:id="751" w:name="_Toc332787386"/>
      <w:bookmarkStart w:id="752" w:name="_Toc332787880"/>
      <w:bookmarkStart w:id="753" w:name="_Toc332787387"/>
      <w:bookmarkStart w:id="754" w:name="_Toc332787881"/>
      <w:bookmarkStart w:id="755" w:name="_Toc332787388"/>
      <w:bookmarkStart w:id="756" w:name="_Toc332787882"/>
      <w:bookmarkStart w:id="757" w:name="_Toc332787389"/>
      <w:bookmarkStart w:id="758" w:name="_Toc332787883"/>
      <w:bookmarkStart w:id="759" w:name="_Toc332787390"/>
      <w:bookmarkStart w:id="760" w:name="_Toc332787884"/>
      <w:bookmarkStart w:id="761" w:name="_Toc332787391"/>
      <w:bookmarkStart w:id="762" w:name="_Toc332787885"/>
      <w:bookmarkStart w:id="763" w:name="_Toc332787392"/>
      <w:bookmarkStart w:id="764" w:name="_Toc332787886"/>
      <w:bookmarkStart w:id="765" w:name="_Toc332787393"/>
      <w:bookmarkStart w:id="766" w:name="_Toc332787887"/>
      <w:bookmarkStart w:id="767" w:name="_Toc332787394"/>
      <w:bookmarkStart w:id="768" w:name="_Toc332787888"/>
      <w:bookmarkStart w:id="769" w:name="_Toc332787395"/>
      <w:bookmarkStart w:id="770" w:name="_Toc332787889"/>
      <w:bookmarkStart w:id="771" w:name="_Toc332787409"/>
      <w:bookmarkStart w:id="772" w:name="_Toc332787903"/>
      <w:bookmarkStart w:id="773" w:name="_Toc332787415"/>
      <w:bookmarkStart w:id="774" w:name="_Toc332787909"/>
      <w:bookmarkStart w:id="775" w:name="_Toc332787505"/>
      <w:bookmarkStart w:id="776" w:name="_Toc332787999"/>
      <w:bookmarkStart w:id="777" w:name="_Toc332787517"/>
      <w:bookmarkStart w:id="778" w:name="_Toc332788011"/>
      <w:bookmarkStart w:id="779" w:name="_Toc332787529"/>
      <w:bookmarkStart w:id="780" w:name="_Toc332788023"/>
      <w:bookmarkStart w:id="781" w:name="_Toc332787541"/>
      <w:bookmarkStart w:id="782" w:name="_Toc332788035"/>
      <w:bookmarkStart w:id="783" w:name="_Toc332787552"/>
      <w:bookmarkStart w:id="784" w:name="_Toc332788046"/>
      <w:bookmarkStart w:id="785" w:name="_Toc332787553"/>
      <w:bookmarkStart w:id="786" w:name="_Toc332788047"/>
      <w:bookmarkStart w:id="787" w:name="_Toc332787554"/>
      <w:bookmarkStart w:id="788" w:name="_Toc332788048"/>
      <w:bookmarkStart w:id="789" w:name="_Toc332787555"/>
      <w:bookmarkStart w:id="790" w:name="_Toc332788049"/>
      <w:bookmarkStart w:id="791" w:name="_Toc332787565"/>
      <w:bookmarkStart w:id="792" w:name="_Toc332788059"/>
      <w:bookmarkStart w:id="793" w:name="_Toc332787571"/>
      <w:bookmarkStart w:id="794" w:name="_Toc332788065"/>
      <w:bookmarkStart w:id="795" w:name="_Toc332787616"/>
      <w:bookmarkStart w:id="796" w:name="_Toc332788110"/>
      <w:bookmarkStart w:id="797" w:name="_Toc332787617"/>
      <w:bookmarkStart w:id="798" w:name="_Toc332788111"/>
      <w:bookmarkStart w:id="799" w:name="_Toc332787618"/>
      <w:bookmarkStart w:id="800" w:name="_Toc332788112"/>
      <w:bookmarkStart w:id="801" w:name="_Toc332787619"/>
      <w:bookmarkStart w:id="802" w:name="_Toc332788113"/>
      <w:bookmarkStart w:id="803" w:name="_Toc332787620"/>
      <w:bookmarkStart w:id="804" w:name="_Toc332788114"/>
      <w:bookmarkStart w:id="805" w:name="_Toc332787621"/>
      <w:bookmarkStart w:id="806" w:name="_Toc332788115"/>
      <w:bookmarkStart w:id="807" w:name="_Toc332787622"/>
      <w:bookmarkStart w:id="808" w:name="_Toc332788116"/>
      <w:bookmarkStart w:id="809" w:name="_Toc332787623"/>
      <w:bookmarkStart w:id="810" w:name="_Toc332788117"/>
      <w:bookmarkStart w:id="811" w:name="_Toc332787624"/>
      <w:bookmarkStart w:id="812" w:name="_Toc332788118"/>
      <w:bookmarkStart w:id="813" w:name="_Toc332787625"/>
      <w:bookmarkStart w:id="814" w:name="_Toc332788119"/>
      <w:bookmarkStart w:id="815" w:name="_Toc332787651"/>
      <w:bookmarkStart w:id="816" w:name="_Toc332788145"/>
      <w:bookmarkStart w:id="817" w:name="_Toc332787653"/>
      <w:bookmarkStart w:id="818" w:name="_Toc332788147"/>
      <w:bookmarkStart w:id="819" w:name="_Toc332787654"/>
      <w:bookmarkStart w:id="820" w:name="_Toc332788148"/>
      <w:bookmarkStart w:id="821" w:name="_Toc332787655"/>
      <w:bookmarkStart w:id="822" w:name="_Toc332788149"/>
      <w:bookmarkStart w:id="823" w:name="_Toc332787656"/>
      <w:bookmarkStart w:id="824" w:name="_Toc332788150"/>
      <w:bookmarkStart w:id="825" w:name="_Toc332787657"/>
      <w:bookmarkStart w:id="826" w:name="_Toc332788151"/>
      <w:bookmarkStart w:id="827" w:name="_Toc332787658"/>
      <w:bookmarkStart w:id="828" w:name="_Toc332788152"/>
      <w:bookmarkStart w:id="829" w:name="_Toc332787742"/>
      <w:bookmarkStart w:id="830" w:name="_Toc332788236"/>
      <w:bookmarkStart w:id="831" w:name="_Toc332787743"/>
      <w:bookmarkStart w:id="832" w:name="_Toc332788237"/>
      <w:bookmarkStart w:id="833" w:name="_Toc2672558"/>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Pr>
          <w:lang w:val="en-US"/>
        </w:rPr>
        <w:lastRenderedPageBreak/>
        <w:t>后记</w:t>
      </w:r>
      <w:bookmarkEnd w:id="833"/>
    </w:p>
    <w:p w:rsidR="00EF5A03" w:rsidRDefault="00EF5A03" w:rsidP="00EF5A03">
      <w:pPr>
        <w:ind w:firstLine="420"/>
        <w:rPr>
          <w:lang w:val="en-US"/>
        </w:rPr>
      </w:pPr>
      <w:r>
        <w:rPr>
          <w:lang w:val="en-US"/>
        </w:rPr>
        <w:t>上海证券交易所对本文档享有知识产权，未经上海证券交易所书面许可，任何单位和个人不得将本文档用于其他商业目的。</w:t>
      </w:r>
    </w:p>
    <w:p w:rsidR="00EF5A03" w:rsidRPr="00C225F3" w:rsidRDefault="00EF5A03" w:rsidP="00EF5A03">
      <w:pPr>
        <w:ind w:firstLine="420"/>
        <w:rPr>
          <w:lang w:eastAsia="zh-CN"/>
        </w:rPr>
      </w:pPr>
      <w:r>
        <w:t>对本文档有任何批评指正意见</w:t>
      </w:r>
      <w:r w:rsidRPr="00C225F3">
        <w:rPr>
          <w:lang w:val="en-US"/>
        </w:rPr>
        <w:t>，</w:t>
      </w:r>
      <w:hyperlink r:id="rId32" w:history="1">
        <w:r w:rsidRPr="00C225F3">
          <w:rPr>
            <w:lang w:val="en-US"/>
          </w:rPr>
          <w:t>请发电子邮件到</w:t>
        </w:r>
      </w:hyperlink>
      <w:r>
        <w:rPr>
          <w:rFonts w:hint="eastAsia"/>
          <w:lang w:val="en-US"/>
        </w:rPr>
        <w:t>tech_support</w:t>
      </w:r>
      <w:r w:rsidRPr="00C225F3">
        <w:rPr>
          <w:rFonts w:hint="eastAsia"/>
          <w:lang w:val="en-US"/>
        </w:rPr>
        <w:t>@s</w:t>
      </w:r>
      <w:r>
        <w:rPr>
          <w:rFonts w:hint="eastAsia"/>
          <w:lang w:eastAsia="zh-CN"/>
        </w:rPr>
        <w:t>se.com.cn</w:t>
      </w:r>
      <w:r>
        <w:t>或者致电</w:t>
      </w:r>
      <w:r>
        <w:t>4009003600</w:t>
      </w:r>
      <w:r>
        <w:t>。</w:t>
      </w:r>
    </w:p>
    <w:p w:rsidR="00EF5A03" w:rsidRPr="003D69AA" w:rsidRDefault="00EF5A03" w:rsidP="00EF5A03">
      <w:pPr>
        <w:rPr>
          <w:lang w:eastAsia="zh-CN"/>
        </w:rPr>
      </w:pPr>
    </w:p>
    <w:p w:rsidR="00EF5A03" w:rsidRPr="00154B32" w:rsidRDefault="00EF5A03" w:rsidP="00EF5A03">
      <w:pPr>
        <w:rPr>
          <w:lang w:eastAsia="zh-CN"/>
        </w:rPr>
      </w:pPr>
      <w:bookmarkStart w:id="834" w:name="_Toc303691834"/>
      <w:bookmarkStart w:id="835" w:name="_Toc303757896"/>
      <w:bookmarkStart w:id="836" w:name="_Toc303866786"/>
      <w:bookmarkStart w:id="837" w:name="_Toc303691835"/>
      <w:bookmarkStart w:id="838" w:name="_Toc303757897"/>
      <w:bookmarkStart w:id="839" w:name="_Toc303866787"/>
      <w:bookmarkStart w:id="840" w:name="_Toc303691836"/>
      <w:bookmarkStart w:id="841" w:name="_Toc303757898"/>
      <w:bookmarkStart w:id="842" w:name="_Toc303866788"/>
      <w:bookmarkStart w:id="843" w:name="_Toc303691837"/>
      <w:bookmarkStart w:id="844" w:name="_Toc303757899"/>
      <w:bookmarkStart w:id="845" w:name="_Toc303866789"/>
      <w:bookmarkStart w:id="846" w:name="_Toc303691838"/>
      <w:bookmarkStart w:id="847" w:name="_Toc303757900"/>
      <w:bookmarkStart w:id="848" w:name="_Toc303866790"/>
      <w:bookmarkStart w:id="849" w:name="_Toc281082159"/>
      <w:bookmarkStart w:id="850" w:name="_Toc281082160"/>
      <w:bookmarkStart w:id="851" w:name="_Toc303691839"/>
      <w:bookmarkStart w:id="852" w:name="_Toc303757901"/>
      <w:bookmarkStart w:id="853" w:name="_Toc303866791"/>
      <w:bookmarkStart w:id="854" w:name="_Toc303691840"/>
      <w:bookmarkStart w:id="855" w:name="_Toc303757902"/>
      <w:bookmarkStart w:id="856" w:name="_Toc303866792"/>
      <w:bookmarkStart w:id="857" w:name="_Toc303691841"/>
      <w:bookmarkStart w:id="858" w:name="_Toc303757903"/>
      <w:bookmarkStart w:id="859" w:name="_Toc303866793"/>
      <w:bookmarkStart w:id="860" w:name="_Toc303691842"/>
      <w:bookmarkStart w:id="861" w:name="_Toc303757904"/>
      <w:bookmarkStart w:id="862" w:name="_Toc303866794"/>
      <w:bookmarkStart w:id="863" w:name="_Toc303691843"/>
      <w:bookmarkStart w:id="864" w:name="_Toc303757905"/>
      <w:bookmarkStart w:id="865" w:name="_Toc303866795"/>
      <w:bookmarkStart w:id="866" w:name="_Toc303691844"/>
      <w:bookmarkStart w:id="867" w:name="_Toc303757906"/>
      <w:bookmarkStart w:id="868" w:name="_Toc303866796"/>
      <w:bookmarkStart w:id="869" w:name="_Toc303691845"/>
      <w:bookmarkStart w:id="870" w:name="_Toc303757907"/>
      <w:bookmarkStart w:id="871" w:name="_Toc303866797"/>
      <w:bookmarkStart w:id="872" w:name="_Toc303691886"/>
      <w:bookmarkStart w:id="873" w:name="_Toc303757948"/>
      <w:bookmarkStart w:id="874" w:name="_Toc303866838"/>
      <w:bookmarkStart w:id="875" w:name="_Toc303691887"/>
      <w:bookmarkStart w:id="876" w:name="_Toc303757949"/>
      <w:bookmarkStart w:id="877" w:name="_Toc303866839"/>
      <w:bookmarkStart w:id="878" w:name="_Toc303691888"/>
      <w:bookmarkStart w:id="879" w:name="_Toc303757950"/>
      <w:bookmarkStart w:id="880" w:name="_Toc303866840"/>
      <w:bookmarkStart w:id="881" w:name="_Toc303691889"/>
      <w:bookmarkStart w:id="882" w:name="_Toc303757951"/>
      <w:bookmarkStart w:id="883" w:name="_Toc303866841"/>
      <w:bookmarkStart w:id="884" w:name="_Toc303691890"/>
      <w:bookmarkStart w:id="885" w:name="_Toc303757952"/>
      <w:bookmarkStart w:id="886" w:name="_Toc303866842"/>
      <w:bookmarkStart w:id="887" w:name="_Toc303691891"/>
      <w:bookmarkStart w:id="888" w:name="_Toc303757953"/>
      <w:bookmarkStart w:id="889" w:name="_Toc303866843"/>
      <w:bookmarkStart w:id="890" w:name="_Toc303691892"/>
      <w:bookmarkStart w:id="891" w:name="_Toc303757954"/>
      <w:bookmarkStart w:id="892" w:name="_Toc303866844"/>
      <w:bookmarkStart w:id="893" w:name="_Toc303691893"/>
      <w:bookmarkStart w:id="894" w:name="_Toc303757955"/>
      <w:bookmarkStart w:id="895" w:name="_Toc303866845"/>
      <w:bookmarkStart w:id="896" w:name="_Toc303691894"/>
      <w:bookmarkStart w:id="897" w:name="_Toc303757956"/>
      <w:bookmarkStart w:id="898" w:name="_Toc303866846"/>
      <w:bookmarkStart w:id="899" w:name="_Toc303691895"/>
      <w:bookmarkStart w:id="900" w:name="_Toc303757957"/>
      <w:bookmarkStart w:id="901" w:name="_Toc303866847"/>
      <w:bookmarkStart w:id="902" w:name="_Toc303691896"/>
      <w:bookmarkStart w:id="903" w:name="_Toc303757958"/>
      <w:bookmarkStart w:id="904" w:name="_Toc303866848"/>
      <w:bookmarkStart w:id="905" w:name="_Toc303691897"/>
      <w:bookmarkStart w:id="906" w:name="_Toc303757959"/>
      <w:bookmarkStart w:id="907" w:name="_Toc303866849"/>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p>
    <w:p w:rsidR="00EF5A03" w:rsidRPr="00845164" w:rsidRDefault="00EF5A03" w:rsidP="00EF5A03">
      <w:pPr>
        <w:rPr>
          <w:lang w:val="en-US"/>
        </w:rPr>
      </w:pPr>
    </w:p>
    <w:p w:rsidR="00EF5A03" w:rsidRDefault="00EF5A03" w:rsidP="00EF5A03"/>
    <w:p w:rsidR="004B7012" w:rsidRDefault="004B7012"/>
    <w:sectPr w:rsidR="004B7012" w:rsidSect="004B7012">
      <w:headerReference w:type="even" r:id="rId33"/>
      <w:headerReference w:type="default" r:id="rId34"/>
      <w:footerReference w:type="default" r:id="rId35"/>
      <w:headerReference w:type="first" r:id="rId36"/>
      <w:footerReference w:type="first" r:id="rId37"/>
      <w:footnotePr>
        <w:pos w:val="beneathText"/>
      </w:footnotePr>
      <w:pgSz w:w="11905" w:h="16837"/>
      <w:pgMar w:top="1440" w:right="1797" w:bottom="1135" w:left="179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6370" w:rsidRDefault="00426370" w:rsidP="00EF5A03">
      <w:pPr>
        <w:spacing w:before="0" w:after="0" w:line="240" w:lineRule="auto"/>
      </w:pPr>
      <w:r>
        <w:separator/>
      </w:r>
    </w:p>
  </w:endnote>
  <w:endnote w:type="continuationSeparator" w:id="0">
    <w:p w:rsidR="00426370" w:rsidRDefault="00426370" w:rsidP="00EF5A0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
    <w:altName w:val="Arial Unicode MS"/>
    <w:panose1 w:val="00000000000000000000"/>
    <w:charset w:val="00"/>
    <w:family w:val="roman"/>
    <w:notTrueType/>
    <w:pitch w:val="default"/>
    <w:sig w:usb0="00000000" w:usb1="08080000" w:usb2="00000010" w:usb3="00000000" w:csb0="001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wsGoth BT">
    <w:altName w:val="Trebuchet MS"/>
    <w:charset w:val="00"/>
    <w:family w:val="swiss"/>
    <w:pitch w:val="variable"/>
    <w:sig w:usb0="80000027" w:usb1="00000040" w:usb2="00000000" w:usb3="00000000" w:csb0="00000001" w:csb1="00000000"/>
  </w:font>
  <w:font w:name="NewsGoth Dm BT">
    <w:altName w:val="Trebuchet MS"/>
    <w:panose1 w:val="00000000000000000000"/>
    <w:charset w:val="00"/>
    <w:family w:val="swiss"/>
    <w:notTrueType/>
    <w:pitch w:val="variable"/>
    <w:sig w:usb0="00000003" w:usb1="00000000" w:usb2="00000000" w:usb3="00000000" w:csb0="00000001" w:csb1="00000000"/>
  </w:font>
  <w:font w:name="NewsGoth Lt BT">
    <w:altName w:val="Arial Narrow"/>
    <w:charset w:val="00"/>
    <w:family w:val="swiss"/>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sans-serif">
    <w:altName w:val="Times New Roman"/>
    <w:panose1 w:val="00000000000000000000"/>
    <w:charset w:val="00"/>
    <w:family w:val="roman"/>
    <w:notTrueType/>
    <w:pitch w:val="default"/>
    <w:sig w:usb0="00000000" w:usb1="00000000" w:usb2="00000000" w:usb3="00000000" w:csb0="00000000"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pPr>
      <w:pStyle w:val="ac"/>
      <w:tabs>
        <w:tab w:val="clear" w:pos="8306"/>
        <w:tab w:val="center" w:pos="4200"/>
        <w:tab w:val="right" w:pos="8300"/>
      </w:tabs>
      <w:rPr>
        <w:rStyle w:val="ad"/>
        <w:rFonts w:ascii="宋体" w:hAnsi="宋体"/>
      </w:rPr>
    </w:pPr>
    <w:r>
      <w:rPr>
        <w:rFonts w:ascii="Symbol" w:hAnsi="Symbol"/>
        <w:lang w:eastAsia="zh-CN"/>
      </w:rPr>
      <w:t>综合业务平台</w:t>
    </w:r>
    <w:r>
      <w:tab/>
    </w:r>
    <w:r>
      <w:t>市场参与者接口规格说明书</w:t>
    </w:r>
    <w:r>
      <w:tab/>
    </w:r>
    <w:r>
      <w:t>第</w:t>
    </w:r>
    <w:r w:rsidR="003A53CF">
      <w:rPr>
        <w:rStyle w:val="ad"/>
      </w:rPr>
      <w:fldChar w:fldCharType="begin"/>
    </w:r>
    <w:r>
      <w:rPr>
        <w:rStyle w:val="ad"/>
      </w:rPr>
      <w:instrText xml:space="preserve"> PAGE </w:instrText>
    </w:r>
    <w:r w:rsidR="003A53CF">
      <w:rPr>
        <w:rStyle w:val="ad"/>
      </w:rPr>
      <w:fldChar w:fldCharType="separate"/>
    </w:r>
    <w:r w:rsidR="00613DC1">
      <w:rPr>
        <w:rStyle w:val="ad"/>
        <w:noProof/>
      </w:rPr>
      <w:t>7</w:t>
    </w:r>
    <w:r w:rsidR="003A53CF">
      <w:rPr>
        <w:rStyle w:val="ad"/>
      </w:rPr>
      <w:fldChar w:fldCharType="end"/>
    </w:r>
    <w:r>
      <w:rPr>
        <w:rStyle w:val="ad"/>
        <w:rFonts w:ascii="宋体" w:hAnsi="宋体"/>
      </w:rPr>
      <w:t>页 共</w:t>
    </w:r>
    <w:r w:rsidR="003A53CF">
      <w:rPr>
        <w:rStyle w:val="ad"/>
      </w:rPr>
      <w:fldChar w:fldCharType="begin"/>
    </w:r>
    <w:r>
      <w:rPr>
        <w:rStyle w:val="ad"/>
      </w:rPr>
      <w:instrText xml:space="preserve"> NUMPAGES \*Arabic </w:instrText>
    </w:r>
    <w:r w:rsidR="003A53CF">
      <w:rPr>
        <w:rStyle w:val="ad"/>
      </w:rPr>
      <w:fldChar w:fldCharType="separate"/>
    </w:r>
    <w:r w:rsidR="00613DC1">
      <w:rPr>
        <w:rStyle w:val="ad"/>
        <w:noProof/>
      </w:rPr>
      <w:t>31</w:t>
    </w:r>
    <w:r w:rsidR="003A53CF">
      <w:rPr>
        <w:rStyle w:val="ad"/>
      </w:rPr>
      <w:fldChar w:fldCharType="end"/>
    </w:r>
    <w:r>
      <w:rPr>
        <w:rStyle w:val="ad"/>
        <w:rFonts w:ascii="宋体" w:hAnsi="宋体"/>
      </w:rPr>
      <w:t>页</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6370" w:rsidRDefault="00426370" w:rsidP="00EF5A03">
      <w:pPr>
        <w:spacing w:before="0" w:after="0" w:line="240" w:lineRule="auto"/>
      </w:pPr>
      <w:r>
        <w:separator/>
      </w:r>
    </w:p>
  </w:footnote>
  <w:footnote w:type="continuationSeparator" w:id="0">
    <w:p w:rsidR="00426370" w:rsidRDefault="00426370" w:rsidP="00EF5A0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pPr>
      <w:pStyle w:val="ab"/>
      <w:spacing w:before="0" w:after="0"/>
      <w:ind w:left="1411" w:right="230"/>
      <w:jc w:val="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pPr>
      <w:pStyle w:val="ab"/>
      <w:pBdr>
        <w:bottom w:val="single" w:sz="4" w:space="3" w:color="000000"/>
      </w:pBdr>
      <w:tabs>
        <w:tab w:val="clear" w:pos="8306"/>
        <w:tab w:val="center" w:pos="4200"/>
        <w:tab w:val="right" w:pos="8300"/>
      </w:tabs>
      <w:ind w:right="-1"/>
      <w:jc w:val="both"/>
    </w:pPr>
    <w:r>
      <w:rPr>
        <w:noProof/>
        <w:lang w:val="en-US" w:eastAsia="zh-CN"/>
      </w:rPr>
      <w:drawing>
        <wp:anchor distT="0" distB="0" distL="114935" distR="114935" simplePos="0" relativeHeight="251659264" behindDoc="1" locked="0" layoutInCell="1" allowOverlap="1">
          <wp:simplePos x="0" y="0"/>
          <wp:positionH relativeFrom="column">
            <wp:posOffset>-635</wp:posOffset>
          </wp:positionH>
          <wp:positionV relativeFrom="paragraph">
            <wp:posOffset>-34290</wp:posOffset>
          </wp:positionV>
          <wp:extent cx="1442720" cy="236220"/>
          <wp:effectExtent l="1905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42720" cy="236220"/>
                  </a:xfrm>
                  <a:prstGeom prst="rect">
                    <a:avLst/>
                  </a:prstGeom>
                  <a:solidFill>
                    <a:srgbClr val="FFFFFF"/>
                  </a:solidFill>
                  <a:ln w="9525">
                    <a:noFill/>
                    <a:miter lim="800000"/>
                    <a:headEnd/>
                    <a:tailEnd/>
                  </a:ln>
                </pic:spPr>
              </pic:pic>
            </a:graphicData>
          </a:graphic>
        </wp:anchor>
      </w:drawing>
    </w:r>
    <w:r>
      <w:tab/>
    </w:r>
    <w:r>
      <w:tab/>
      <w:t xml:space="preserve"> </w:t>
    </w:r>
    <w:r>
      <w:t>技术文档</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pPr>
      <w:pStyle w:val="ab"/>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D15" w:rsidRDefault="00BE3D1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rPr>
        <w:rFonts w:ascii="????" w:eastAsia="????" w:hAnsi="????"/>
        <w:b/>
        <w:bCs/>
        <w:sz w:val="24"/>
        <w:szCs w:val="24"/>
      </w:rPr>
    </w:lvl>
    <w:lvl w:ilvl="2">
      <w:start w:val="1"/>
      <w:numFmt w:val="decimal"/>
      <w:pStyle w:val="3"/>
      <w:lvlText w:val="%1.%2.%3"/>
      <w:lvlJc w:val="left"/>
      <w:pPr>
        <w:tabs>
          <w:tab w:val="num" w:pos="0"/>
        </w:tabs>
        <w:ind w:left="0" w:firstLine="0"/>
      </w:pPr>
    </w:lvl>
    <w:lvl w:ilvl="3">
      <w:start w:val="1"/>
      <w:numFmt w:val="decimal"/>
      <w:pStyle w:val="4"/>
      <w:lvlText w:val="%1.%2.%3.%4"/>
      <w:lvlJc w:val="left"/>
      <w:pPr>
        <w:tabs>
          <w:tab w:val="num" w:pos="0"/>
        </w:tabs>
        <w:ind w:left="0" w:firstLine="0"/>
      </w:pPr>
      <w:rPr>
        <w:b/>
      </w:rPr>
    </w:lvl>
    <w:lvl w:ilvl="4">
      <w:start w:val="1"/>
      <w:numFmt w:val="decimal"/>
      <w:pStyle w:val="5"/>
      <w:lvlText w:val="%1.%2.%3.%4.%5"/>
      <w:lvlJc w:val="left"/>
      <w:pPr>
        <w:tabs>
          <w:tab w:val="num" w:pos="0"/>
        </w:tabs>
        <w:ind w:left="0" w:firstLine="0"/>
      </w:pPr>
      <w:rPr>
        <w:b/>
      </w:r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a"/>
      <w:lvlText w:val=""/>
      <w:lvlJc w:val="left"/>
      <w:pPr>
        <w:tabs>
          <w:tab w:val="num" w:pos="3256"/>
        </w:tabs>
        <w:ind w:left="3256" w:hanging="420"/>
      </w:pPr>
      <w:rPr>
        <w:rFonts w:ascii="Wingdings" w:hAnsi="Wingdings"/>
      </w:rPr>
    </w:lvl>
  </w:abstractNum>
  <w:abstractNum w:abstractNumId="2">
    <w:nsid w:val="00000004"/>
    <w:multiLevelType w:val="multilevel"/>
    <w:tmpl w:val="00000004"/>
    <w:name w:val="WW8Num4"/>
    <w:lvl w:ilvl="0">
      <w:start w:val="1"/>
      <w:numFmt w:val="decimal"/>
      <w:pStyle w:val="a0"/>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decimal"/>
      <w:suff w:val="space"/>
      <w:lvlText w:val="%2.%3"/>
      <w:lvlJc w:val="left"/>
      <w:pPr>
        <w:tabs>
          <w:tab w:val="num" w:pos="0"/>
        </w:tabs>
        <w:ind w:left="0" w:firstLine="0"/>
      </w:pPr>
    </w:lvl>
    <w:lvl w:ilvl="3">
      <w:start w:val="1"/>
      <w:numFmt w:val="decimal"/>
      <w:lvlText w:val="%1.%2.%3.%4"/>
      <w:lvlJc w:val="left"/>
      <w:pPr>
        <w:tabs>
          <w:tab w:val="num" w:pos="108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5"/>
    <w:multiLevelType w:val="singleLevel"/>
    <w:tmpl w:val="00000005"/>
    <w:name w:val="WW8Num5"/>
    <w:lvl w:ilvl="0">
      <w:start w:val="1"/>
      <w:numFmt w:val="bullet"/>
      <w:pStyle w:val="a1"/>
      <w:lvlText w:val="-"/>
      <w:lvlJc w:val="left"/>
      <w:pPr>
        <w:tabs>
          <w:tab w:val="num" w:pos="2491"/>
        </w:tabs>
        <w:ind w:left="2491" w:hanging="360"/>
      </w:pPr>
      <w:rPr>
        <w:rFonts w:ascii="Arial" w:hAnsi="Arial" w:cs="Arial"/>
      </w:rPr>
    </w:lvl>
  </w:abstractNum>
  <w:abstractNum w:abstractNumId="4">
    <w:nsid w:val="00000006"/>
    <w:multiLevelType w:val="multilevel"/>
    <w:tmpl w:val="00000006"/>
    <w:name w:val="WW8Num8"/>
    <w:lvl w:ilvl="0">
      <w:start w:val="1"/>
      <w:numFmt w:val="decimal"/>
      <w:pStyle w:val="SSEStyleListNumberArialBoldCharChar1Char"/>
      <w:lvlText w:val="%1."/>
      <w:lvlJc w:val="left"/>
      <w:pPr>
        <w:tabs>
          <w:tab w:val="num" w:pos="2448"/>
        </w:tabs>
        <w:ind w:left="2448" w:hanging="288"/>
      </w:pPr>
      <w:rPr>
        <w:rFonts w:ascii="Arial" w:hAnsi="Arial"/>
        <w:b w:val="0"/>
        <w:i w:val="0"/>
        <w:color w:val="00000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A"/>
    <w:multiLevelType w:val="multilevel"/>
    <w:tmpl w:val="0000000A"/>
    <w:name w:val="WW8Num13"/>
    <w:lvl w:ilvl="0">
      <w:start w:val="1"/>
      <w:numFmt w:val="bullet"/>
      <w:pStyle w:val="SSEBulletinLevel1"/>
      <w:lvlText w:val=""/>
      <w:lvlJc w:val="left"/>
      <w:pPr>
        <w:tabs>
          <w:tab w:val="num" w:pos="1680"/>
        </w:tabs>
        <w:ind w:left="1963" w:hanging="283"/>
      </w:pPr>
      <w:rPr>
        <w:rFonts w:ascii="Symbol" w:hAnsi="Symbol"/>
      </w:rPr>
    </w:lvl>
    <w:lvl w:ilvl="1">
      <w:start w:val="1"/>
      <w:numFmt w:val="bullet"/>
      <w:lvlText w:val=""/>
      <w:lvlJc w:val="left"/>
      <w:pPr>
        <w:tabs>
          <w:tab w:val="num" w:pos="2256"/>
        </w:tabs>
        <w:ind w:left="2256" w:hanging="288"/>
      </w:pPr>
      <w:rPr>
        <w:rFonts w:ascii="Symbol" w:hAnsi="Symbol"/>
        <w:sz w:val="20"/>
      </w:rPr>
    </w:lvl>
    <w:lvl w:ilvl="2">
      <w:start w:val="1"/>
      <w:numFmt w:val="bullet"/>
      <w:lvlText w:val="*"/>
      <w:lvlJc w:val="left"/>
      <w:pPr>
        <w:tabs>
          <w:tab w:val="num" w:pos="2544"/>
        </w:tabs>
        <w:ind w:left="2544" w:hanging="288"/>
      </w:pPr>
      <w:rPr>
        <w:rFonts w:ascii="Arial" w:hAnsi="Arial"/>
        <w:sz w:val="20"/>
      </w:rPr>
    </w:lvl>
    <w:lvl w:ilvl="3">
      <w:start w:val="1"/>
      <w:numFmt w:val="bullet"/>
      <w:lvlText w:val=""/>
      <w:lvlJc w:val="left"/>
      <w:pPr>
        <w:tabs>
          <w:tab w:val="num" w:pos="4560"/>
        </w:tabs>
        <w:ind w:left="3309" w:hanging="360"/>
      </w:pPr>
      <w:rPr>
        <w:rFonts w:ascii="Wingdings 3" w:hAnsi="Wingdings 3"/>
        <w:sz w:val="20"/>
      </w:rPr>
    </w:lvl>
    <w:lvl w:ilvl="4">
      <w:start w:val="1"/>
      <w:numFmt w:val="bullet"/>
      <w:lvlText w:val="o"/>
      <w:lvlJc w:val="left"/>
      <w:pPr>
        <w:tabs>
          <w:tab w:val="num" w:pos="5280"/>
        </w:tabs>
        <w:ind w:left="5280" w:hanging="360"/>
      </w:pPr>
      <w:rPr>
        <w:rFonts w:ascii="Courier New" w:hAnsi="Courier New" w:cs="Courier New"/>
      </w:rPr>
    </w:lvl>
    <w:lvl w:ilvl="5">
      <w:start w:val="1"/>
      <w:numFmt w:val="bullet"/>
      <w:lvlText w:val=""/>
      <w:lvlJc w:val="left"/>
      <w:pPr>
        <w:tabs>
          <w:tab w:val="num" w:pos="6000"/>
        </w:tabs>
        <w:ind w:left="6000" w:hanging="360"/>
      </w:pPr>
      <w:rPr>
        <w:rFonts w:ascii="Wingdings" w:hAnsi="Wingdings"/>
      </w:rPr>
    </w:lvl>
    <w:lvl w:ilvl="6">
      <w:start w:val="1"/>
      <w:numFmt w:val="bullet"/>
      <w:lvlText w:val=""/>
      <w:lvlJc w:val="left"/>
      <w:pPr>
        <w:tabs>
          <w:tab w:val="num" w:pos="6720"/>
        </w:tabs>
        <w:ind w:left="6720" w:hanging="360"/>
      </w:pPr>
      <w:rPr>
        <w:rFonts w:ascii="Symbol" w:hAnsi="Symbol"/>
      </w:rPr>
    </w:lvl>
    <w:lvl w:ilvl="7">
      <w:start w:val="1"/>
      <w:numFmt w:val="bullet"/>
      <w:lvlText w:val="o"/>
      <w:lvlJc w:val="left"/>
      <w:pPr>
        <w:tabs>
          <w:tab w:val="num" w:pos="7440"/>
        </w:tabs>
        <w:ind w:left="7440" w:hanging="360"/>
      </w:pPr>
      <w:rPr>
        <w:rFonts w:ascii="Courier New" w:hAnsi="Courier New" w:cs="Courier New"/>
      </w:rPr>
    </w:lvl>
    <w:lvl w:ilvl="8">
      <w:start w:val="1"/>
      <w:numFmt w:val="bullet"/>
      <w:lvlText w:val=""/>
      <w:lvlJc w:val="left"/>
      <w:pPr>
        <w:tabs>
          <w:tab w:val="num" w:pos="8160"/>
        </w:tabs>
        <w:ind w:left="8160" w:hanging="360"/>
      </w:pPr>
      <w:rPr>
        <w:rFonts w:ascii="Wingdings" w:hAnsi="Wingdings"/>
      </w:rPr>
    </w:lvl>
  </w:abstractNum>
  <w:abstractNum w:abstractNumId="6">
    <w:nsid w:val="0000000B"/>
    <w:multiLevelType w:val="singleLevel"/>
    <w:tmpl w:val="0000000B"/>
    <w:name w:val="WW8Num14"/>
    <w:lvl w:ilvl="0">
      <w:start w:val="1"/>
      <w:numFmt w:val="bullet"/>
      <w:pStyle w:val="a2"/>
      <w:lvlText w:val=""/>
      <w:lvlJc w:val="left"/>
      <w:pPr>
        <w:tabs>
          <w:tab w:val="num" w:pos="3256"/>
        </w:tabs>
        <w:ind w:left="3256" w:hanging="420"/>
      </w:pPr>
      <w:rPr>
        <w:rFonts w:ascii="Wingdings" w:hAnsi="Wingdings"/>
      </w:rPr>
    </w:lvl>
  </w:abstractNum>
  <w:abstractNum w:abstractNumId="7">
    <w:nsid w:val="0000000D"/>
    <w:multiLevelType w:val="singleLevel"/>
    <w:tmpl w:val="0000000D"/>
    <w:name w:val="WW8Num17"/>
    <w:lvl w:ilvl="0">
      <w:start w:val="1"/>
      <w:numFmt w:val="decimal"/>
      <w:pStyle w:val="1GB23121"/>
      <w:lvlText w:val="（%1）"/>
      <w:lvlJc w:val="left"/>
      <w:pPr>
        <w:tabs>
          <w:tab w:val="num" w:pos="1080"/>
        </w:tabs>
        <w:ind w:left="1080" w:hanging="720"/>
      </w:pPr>
    </w:lvl>
  </w:abstractNum>
  <w:abstractNum w:abstractNumId="8">
    <w:nsid w:val="0000000E"/>
    <w:multiLevelType w:val="singleLevel"/>
    <w:tmpl w:val="0000000E"/>
    <w:name w:val="WW8Num18"/>
    <w:lvl w:ilvl="0">
      <w:start w:val="1"/>
      <w:numFmt w:val="bullet"/>
      <w:pStyle w:val="a3"/>
      <w:lvlText w:val=""/>
      <w:lvlJc w:val="left"/>
      <w:pPr>
        <w:tabs>
          <w:tab w:val="num" w:pos="2950"/>
        </w:tabs>
        <w:ind w:left="2950" w:hanging="420"/>
      </w:pPr>
      <w:rPr>
        <w:rFonts w:ascii="Symbol" w:hAnsi="Symbol"/>
      </w:rPr>
    </w:lvl>
  </w:abstractNum>
  <w:abstractNum w:abstractNumId="9">
    <w:nsid w:val="00000015"/>
    <w:multiLevelType w:val="multilevel"/>
    <w:tmpl w:val="00000015"/>
    <w:name w:val="WW8Num26"/>
    <w:lvl w:ilvl="0">
      <w:start w:val="1"/>
      <w:numFmt w:val="bullet"/>
      <w:pStyle w:val="SSEBulletafterNumbering"/>
      <w:lvlText w:val=""/>
      <w:lvlJc w:val="left"/>
      <w:pPr>
        <w:tabs>
          <w:tab w:val="num" w:pos="2851"/>
        </w:tabs>
        <w:ind w:left="2851" w:hanging="288"/>
      </w:pPr>
      <w:rPr>
        <w:rFonts w:ascii="Symbol" w:hAnsi="Symbol"/>
      </w:rPr>
    </w:lvl>
    <w:lvl w:ilvl="1">
      <w:start w:val="1"/>
      <w:numFmt w:val="bullet"/>
      <w:lvlText w:val="l"/>
      <w:lvlJc w:val="left"/>
      <w:pPr>
        <w:tabs>
          <w:tab w:val="num" w:pos="3139"/>
        </w:tabs>
        <w:ind w:left="3139" w:hanging="18577"/>
      </w:pPr>
      <w:rPr>
        <w:rFonts w:ascii="Wingdings" w:hAnsi="Wingdings"/>
      </w:rPr>
    </w:lvl>
    <w:lvl w:ilvl="2">
      <w:start w:val="1"/>
      <w:numFmt w:val="bullet"/>
      <w:lvlText w:val="*"/>
      <w:lvlJc w:val="left"/>
      <w:pPr>
        <w:tabs>
          <w:tab w:val="num" w:pos="3427"/>
        </w:tabs>
        <w:ind w:left="3427" w:hanging="288"/>
      </w:pPr>
      <w:rPr>
        <w:rFonts w:ascii="Arial" w:hAnsi="Arial"/>
        <w:sz w:val="20"/>
      </w:rPr>
    </w:lvl>
    <w:lvl w:ilvl="3">
      <w:start w:val="1"/>
      <w:numFmt w:val="bullet"/>
      <w:lvlText w:val=""/>
      <w:lvlJc w:val="left"/>
      <w:pPr>
        <w:tabs>
          <w:tab w:val="num" w:pos="3715"/>
        </w:tabs>
        <w:ind w:left="3715" w:hanging="288"/>
      </w:pPr>
      <w:rPr>
        <w:rFonts w:ascii="Wingdings 3" w:hAnsi="Wingdings 3"/>
        <w:sz w:val="20"/>
      </w:rPr>
    </w:lvl>
    <w:lvl w:ilvl="4">
      <w:start w:val="1"/>
      <w:numFmt w:val="bullet"/>
      <w:lvlText w:val="o"/>
      <w:lvlJc w:val="left"/>
      <w:pPr>
        <w:tabs>
          <w:tab w:val="num" w:pos="8007"/>
        </w:tabs>
        <w:ind w:left="8007" w:hanging="360"/>
      </w:pPr>
      <w:rPr>
        <w:rFonts w:ascii="Courier New" w:hAnsi="Courier New" w:cs="Courier New"/>
      </w:rPr>
    </w:lvl>
    <w:lvl w:ilvl="5">
      <w:start w:val="1"/>
      <w:numFmt w:val="bullet"/>
      <w:lvlText w:val=""/>
      <w:lvlJc w:val="left"/>
      <w:pPr>
        <w:tabs>
          <w:tab w:val="num" w:pos="8727"/>
        </w:tabs>
        <w:ind w:left="8727" w:hanging="360"/>
      </w:pPr>
      <w:rPr>
        <w:rFonts w:ascii="Wingdings" w:hAnsi="Wingdings"/>
      </w:rPr>
    </w:lvl>
    <w:lvl w:ilvl="6">
      <w:start w:val="1"/>
      <w:numFmt w:val="bullet"/>
      <w:lvlText w:val=""/>
      <w:lvlJc w:val="left"/>
      <w:pPr>
        <w:tabs>
          <w:tab w:val="num" w:pos="9447"/>
        </w:tabs>
        <w:ind w:left="9447" w:hanging="360"/>
      </w:pPr>
      <w:rPr>
        <w:rFonts w:ascii="Symbol" w:hAnsi="Symbol"/>
      </w:rPr>
    </w:lvl>
    <w:lvl w:ilvl="7">
      <w:start w:val="1"/>
      <w:numFmt w:val="bullet"/>
      <w:lvlText w:val="o"/>
      <w:lvlJc w:val="left"/>
      <w:pPr>
        <w:tabs>
          <w:tab w:val="num" w:pos="10167"/>
        </w:tabs>
        <w:ind w:left="10167" w:hanging="360"/>
      </w:pPr>
      <w:rPr>
        <w:rFonts w:ascii="Courier New" w:hAnsi="Courier New" w:cs="Courier New"/>
      </w:rPr>
    </w:lvl>
    <w:lvl w:ilvl="8">
      <w:start w:val="1"/>
      <w:numFmt w:val="bullet"/>
      <w:lvlText w:val=""/>
      <w:lvlJc w:val="left"/>
      <w:pPr>
        <w:tabs>
          <w:tab w:val="num" w:pos="10887"/>
        </w:tabs>
        <w:ind w:left="10887" w:hanging="360"/>
      </w:pPr>
      <w:rPr>
        <w:rFonts w:ascii="Wingdings" w:hAnsi="Wingdings"/>
      </w:rPr>
    </w:lvl>
  </w:abstractNum>
  <w:abstractNum w:abstractNumId="10">
    <w:nsid w:val="00000018"/>
    <w:multiLevelType w:val="multilevel"/>
    <w:tmpl w:val="00000018"/>
    <w:name w:val="WW8Num32"/>
    <w:lvl w:ilvl="0">
      <w:start w:val="1"/>
      <w:numFmt w:val="none"/>
      <w:pStyle w:val="a4"/>
      <w:suff w:val="nothing"/>
      <w:lvlText w:val=""/>
      <w:lvlJc w:val="left"/>
      <w:pPr>
        <w:tabs>
          <w:tab w:val="num" w:pos="0"/>
        </w:tabs>
        <w:ind w:left="0" w:firstLine="0"/>
      </w:pPr>
      <w:rPr>
        <w:rFonts w:ascii="Times New Roman" w:hAnsi="Times New Roman"/>
        <w:b/>
        <w:i w:val="0"/>
        <w:sz w:val="21"/>
      </w:rPr>
    </w:lvl>
    <w:lvl w:ilvl="1">
      <w:start w:val="1"/>
      <w:numFmt w:val="decimal"/>
      <w:suff w:val="nothing"/>
      <w:lvlText w:val="%2　"/>
      <w:lvlJc w:val="left"/>
      <w:pPr>
        <w:tabs>
          <w:tab w:val="num" w:pos="0"/>
        </w:tabs>
        <w:ind w:left="106" w:firstLine="0"/>
      </w:pPr>
      <w:rPr>
        <w:rFonts w:ascii="黑体" w:eastAsia="黑体" w:hAnsi="黑体"/>
        <w:b w:val="0"/>
        <w:i w:val="0"/>
        <w:sz w:val="21"/>
      </w:rPr>
    </w:lvl>
    <w:lvl w:ilvl="2">
      <w:start w:val="1"/>
      <w:numFmt w:val="decimal"/>
      <w:suff w:val="nothing"/>
      <w:lvlText w:val="%2.%3　"/>
      <w:lvlJc w:val="left"/>
      <w:pPr>
        <w:tabs>
          <w:tab w:val="num" w:pos="0"/>
        </w:tabs>
        <w:ind w:left="0" w:firstLine="0"/>
      </w:pPr>
      <w:rPr>
        <w:rFonts w:ascii="黑体" w:eastAsia="黑体" w:hAnsi="黑体"/>
        <w:b w:val="0"/>
        <w:i w:val="0"/>
        <w:sz w:val="21"/>
      </w:rPr>
    </w:lvl>
    <w:lvl w:ilvl="3">
      <w:start w:val="1"/>
      <w:numFmt w:val="decimal"/>
      <w:suff w:val="nothing"/>
      <w:lvlText w:val="%2.%3.%4　"/>
      <w:lvlJc w:val="left"/>
      <w:pPr>
        <w:tabs>
          <w:tab w:val="num" w:pos="0"/>
        </w:tabs>
        <w:ind w:left="226" w:firstLine="0"/>
      </w:pPr>
      <w:rPr>
        <w:rFonts w:ascii="黑体" w:eastAsia="黑体" w:hAnsi="黑体"/>
        <w:b w:val="0"/>
        <w:i w:val="0"/>
        <w:sz w:val="21"/>
      </w:rPr>
    </w:lvl>
    <w:lvl w:ilvl="4">
      <w:start w:val="1"/>
      <w:numFmt w:val="decimal"/>
      <w:suff w:val="nothing"/>
      <w:lvlText w:val="%2.%3.%4.%5　"/>
      <w:lvlJc w:val="left"/>
      <w:pPr>
        <w:tabs>
          <w:tab w:val="num" w:pos="0"/>
        </w:tabs>
        <w:ind w:left="0" w:firstLine="0"/>
      </w:pPr>
      <w:rPr>
        <w:rFonts w:ascii="黑体" w:eastAsia="黑体" w:hAnsi="黑体"/>
        <w:b w:val="0"/>
        <w:i w:val="0"/>
        <w:sz w:val="21"/>
      </w:rPr>
    </w:lvl>
    <w:lvl w:ilvl="5">
      <w:start w:val="1"/>
      <w:numFmt w:val="decimal"/>
      <w:suff w:val="nothing"/>
      <w:lvlText w:val="%2.%3.%4.%5.%6　"/>
      <w:lvlJc w:val="left"/>
      <w:pPr>
        <w:tabs>
          <w:tab w:val="num" w:pos="0"/>
        </w:tabs>
        <w:ind w:left="0" w:firstLine="0"/>
      </w:pPr>
      <w:rPr>
        <w:rFonts w:ascii="黑体" w:eastAsia="黑体" w:hAnsi="黑体"/>
        <w:b w:val="0"/>
        <w:i w:val="0"/>
        <w:sz w:val="21"/>
      </w:rPr>
    </w:lvl>
    <w:lvl w:ilvl="6">
      <w:start w:val="1"/>
      <w:numFmt w:val="decimal"/>
      <w:suff w:val="nothing"/>
      <w:lvlText w:val="%2.%3.%4.%5.%6.%7　"/>
      <w:lvlJc w:val="left"/>
      <w:pPr>
        <w:tabs>
          <w:tab w:val="num" w:pos="0"/>
        </w:tabs>
        <w:ind w:left="0" w:firstLine="0"/>
      </w:pPr>
      <w:rPr>
        <w:rFonts w:ascii="黑体" w:eastAsia="黑体" w:hAnsi="黑体"/>
        <w:b w:val="0"/>
        <w:i w:val="0"/>
        <w:sz w:val="21"/>
      </w:rPr>
    </w:lvl>
    <w:lvl w:ilvl="7">
      <w:start w:val="1"/>
      <w:numFmt w:val="decimal"/>
      <w:lvlText w:val=".%2.%3.%4.%5.%6.%7.%8"/>
      <w:lvlJc w:val="left"/>
      <w:pPr>
        <w:tabs>
          <w:tab w:val="num" w:pos="4351"/>
        </w:tabs>
        <w:ind w:left="3969" w:hanging="1418"/>
      </w:pPr>
    </w:lvl>
    <w:lvl w:ilvl="8">
      <w:start w:val="1"/>
      <w:numFmt w:val="decimal"/>
      <w:lvlText w:val=".%2.%3.%4.%5.%6.%7.%8.%9"/>
      <w:lvlJc w:val="left"/>
      <w:pPr>
        <w:tabs>
          <w:tab w:val="num" w:pos="4777"/>
        </w:tabs>
        <w:ind w:left="4677" w:hanging="1700"/>
      </w:pPr>
    </w:lvl>
  </w:abstractNum>
  <w:abstractNum w:abstractNumId="11">
    <w:nsid w:val="0000001B"/>
    <w:multiLevelType w:val="multilevel"/>
    <w:tmpl w:val="0000001B"/>
    <w:name w:val="WW8Num36"/>
    <w:lvl w:ilvl="0">
      <w:start w:val="1"/>
      <w:numFmt w:val="decimal"/>
      <w:pStyle w:val="a5"/>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1D"/>
    <w:multiLevelType w:val="singleLevel"/>
    <w:tmpl w:val="0000001D"/>
    <w:name w:val="WW8Num38"/>
    <w:lvl w:ilvl="0">
      <w:start w:val="1"/>
      <w:numFmt w:val="bullet"/>
      <w:pStyle w:val="a6"/>
      <w:lvlText w:val=""/>
      <w:lvlJc w:val="left"/>
      <w:pPr>
        <w:tabs>
          <w:tab w:val="num" w:pos="3256"/>
        </w:tabs>
        <w:ind w:left="3256" w:hanging="420"/>
      </w:pPr>
      <w:rPr>
        <w:rFonts w:ascii="Wingdings" w:hAnsi="Wingdings"/>
      </w:rPr>
    </w:lvl>
  </w:abstractNum>
  <w:abstractNum w:abstractNumId="13">
    <w:nsid w:val="0000001E"/>
    <w:multiLevelType w:val="multilevel"/>
    <w:tmpl w:val="0000001E"/>
    <w:name w:val="WW8StyleNum"/>
    <w:lvl w:ilvl="0">
      <w:start w:val="1"/>
      <w:numFmt w:val="none"/>
      <w:pStyle w:val="XetraBullet"/>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F"/>
    <w:multiLevelType w:val="multilevel"/>
    <w:tmpl w:val="0000001F"/>
    <w:name w:val="WW8StyleNum1"/>
    <w:lvl w:ilvl="0">
      <w:start w:val="1"/>
      <w:numFmt w:val="bullet"/>
      <w:pStyle w:val="10"/>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4E8598F"/>
    <w:multiLevelType w:val="hybridMultilevel"/>
    <w:tmpl w:val="838292D4"/>
    <w:lvl w:ilvl="0" w:tplc="634CD5D2">
      <w:start w:val="1"/>
      <w:numFmt w:val="decimal"/>
      <w:lvlText w:val="%1、"/>
      <w:lvlJc w:val="left"/>
      <w:pPr>
        <w:tabs>
          <w:tab w:val="num" w:pos="802"/>
        </w:tabs>
        <w:ind w:left="802" w:hanging="36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16">
    <w:nsid w:val="09E95ADF"/>
    <w:multiLevelType w:val="hybridMultilevel"/>
    <w:tmpl w:val="7EB80170"/>
    <w:lvl w:ilvl="0" w:tplc="51B4E9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0BD8068E"/>
    <w:multiLevelType w:val="multilevel"/>
    <w:tmpl w:val="30DA8670"/>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nsid w:val="12AE63D8"/>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19">
    <w:nsid w:val="19B857F0"/>
    <w:multiLevelType w:val="hybridMultilevel"/>
    <w:tmpl w:val="99A24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4B01CB"/>
    <w:multiLevelType w:val="hybridMultilevel"/>
    <w:tmpl w:val="09D23BBA"/>
    <w:lvl w:ilvl="0" w:tplc="0409000F">
      <w:start w:val="1"/>
      <w:numFmt w:val="decimal"/>
      <w:lvlText w:val="%1."/>
      <w:lvlJc w:val="left"/>
      <w:pPr>
        <w:ind w:left="477" w:hanging="420"/>
      </w:pPr>
      <w:rPr>
        <w:rFonts w:hint="default"/>
      </w:rPr>
    </w:lvl>
    <w:lvl w:ilvl="1" w:tplc="04090003" w:tentative="1">
      <w:start w:val="1"/>
      <w:numFmt w:val="bullet"/>
      <w:lvlText w:val=""/>
      <w:lvlJc w:val="left"/>
      <w:pPr>
        <w:ind w:left="897" w:hanging="420"/>
      </w:pPr>
      <w:rPr>
        <w:rFonts w:ascii="Wingdings" w:hAnsi="Wingdings" w:hint="default"/>
      </w:rPr>
    </w:lvl>
    <w:lvl w:ilvl="2" w:tplc="04090005" w:tentative="1">
      <w:start w:val="1"/>
      <w:numFmt w:val="bullet"/>
      <w:lvlText w:val=""/>
      <w:lvlJc w:val="left"/>
      <w:pPr>
        <w:ind w:left="1317" w:hanging="420"/>
      </w:pPr>
      <w:rPr>
        <w:rFonts w:ascii="Wingdings" w:hAnsi="Wingdings" w:hint="default"/>
      </w:rPr>
    </w:lvl>
    <w:lvl w:ilvl="3" w:tplc="04090001" w:tentative="1">
      <w:start w:val="1"/>
      <w:numFmt w:val="bullet"/>
      <w:lvlText w:val=""/>
      <w:lvlJc w:val="left"/>
      <w:pPr>
        <w:ind w:left="1737" w:hanging="420"/>
      </w:pPr>
      <w:rPr>
        <w:rFonts w:ascii="Wingdings" w:hAnsi="Wingdings" w:hint="default"/>
      </w:rPr>
    </w:lvl>
    <w:lvl w:ilvl="4" w:tplc="04090003" w:tentative="1">
      <w:start w:val="1"/>
      <w:numFmt w:val="bullet"/>
      <w:lvlText w:val=""/>
      <w:lvlJc w:val="left"/>
      <w:pPr>
        <w:ind w:left="2157" w:hanging="420"/>
      </w:pPr>
      <w:rPr>
        <w:rFonts w:ascii="Wingdings" w:hAnsi="Wingdings" w:hint="default"/>
      </w:rPr>
    </w:lvl>
    <w:lvl w:ilvl="5" w:tplc="04090005" w:tentative="1">
      <w:start w:val="1"/>
      <w:numFmt w:val="bullet"/>
      <w:lvlText w:val=""/>
      <w:lvlJc w:val="left"/>
      <w:pPr>
        <w:ind w:left="2577" w:hanging="420"/>
      </w:pPr>
      <w:rPr>
        <w:rFonts w:ascii="Wingdings" w:hAnsi="Wingdings" w:hint="default"/>
      </w:rPr>
    </w:lvl>
    <w:lvl w:ilvl="6" w:tplc="04090001" w:tentative="1">
      <w:start w:val="1"/>
      <w:numFmt w:val="bullet"/>
      <w:lvlText w:val=""/>
      <w:lvlJc w:val="left"/>
      <w:pPr>
        <w:ind w:left="2997" w:hanging="420"/>
      </w:pPr>
      <w:rPr>
        <w:rFonts w:ascii="Wingdings" w:hAnsi="Wingdings" w:hint="default"/>
      </w:rPr>
    </w:lvl>
    <w:lvl w:ilvl="7" w:tplc="04090003" w:tentative="1">
      <w:start w:val="1"/>
      <w:numFmt w:val="bullet"/>
      <w:lvlText w:val=""/>
      <w:lvlJc w:val="left"/>
      <w:pPr>
        <w:ind w:left="3417" w:hanging="420"/>
      </w:pPr>
      <w:rPr>
        <w:rFonts w:ascii="Wingdings" w:hAnsi="Wingdings" w:hint="default"/>
      </w:rPr>
    </w:lvl>
    <w:lvl w:ilvl="8" w:tplc="04090005" w:tentative="1">
      <w:start w:val="1"/>
      <w:numFmt w:val="bullet"/>
      <w:lvlText w:val=""/>
      <w:lvlJc w:val="left"/>
      <w:pPr>
        <w:ind w:left="3837" w:hanging="420"/>
      </w:pPr>
      <w:rPr>
        <w:rFonts w:ascii="Wingdings" w:hAnsi="Wingdings" w:hint="default"/>
      </w:rPr>
    </w:lvl>
  </w:abstractNum>
  <w:abstractNum w:abstractNumId="21">
    <w:nsid w:val="1EA27007"/>
    <w:multiLevelType w:val="hybridMultilevel"/>
    <w:tmpl w:val="08B8C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27064DA"/>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3">
    <w:nsid w:val="2A623C71"/>
    <w:multiLevelType w:val="hybridMultilevel"/>
    <w:tmpl w:val="74AA3D00"/>
    <w:lvl w:ilvl="0" w:tplc="AEE63494">
      <w:start w:val="1"/>
      <w:numFmt w:val="decimal"/>
      <w:lvlText w:val="%1、"/>
      <w:lvlJc w:val="left"/>
      <w:pPr>
        <w:tabs>
          <w:tab w:val="num" w:pos="802"/>
        </w:tabs>
        <w:ind w:left="802" w:hanging="360"/>
      </w:pPr>
      <w:rPr>
        <w:rFonts w:hint="default"/>
      </w:rPr>
    </w:lvl>
    <w:lvl w:ilvl="1" w:tplc="04090019" w:tentative="1">
      <w:start w:val="1"/>
      <w:numFmt w:val="lowerLetter"/>
      <w:lvlText w:val="%2)"/>
      <w:lvlJc w:val="left"/>
      <w:pPr>
        <w:tabs>
          <w:tab w:val="num" w:pos="1282"/>
        </w:tabs>
        <w:ind w:left="1282" w:hanging="420"/>
      </w:pPr>
    </w:lvl>
    <w:lvl w:ilvl="2" w:tplc="0409001B" w:tentative="1">
      <w:start w:val="1"/>
      <w:numFmt w:val="lowerRoman"/>
      <w:lvlText w:val="%3."/>
      <w:lvlJc w:val="right"/>
      <w:pPr>
        <w:tabs>
          <w:tab w:val="num" w:pos="1702"/>
        </w:tabs>
        <w:ind w:left="1702" w:hanging="420"/>
      </w:pPr>
    </w:lvl>
    <w:lvl w:ilvl="3" w:tplc="0409000F" w:tentative="1">
      <w:start w:val="1"/>
      <w:numFmt w:val="decimal"/>
      <w:lvlText w:val="%4."/>
      <w:lvlJc w:val="left"/>
      <w:pPr>
        <w:tabs>
          <w:tab w:val="num" w:pos="2122"/>
        </w:tabs>
        <w:ind w:left="2122" w:hanging="420"/>
      </w:pPr>
    </w:lvl>
    <w:lvl w:ilvl="4" w:tplc="04090019" w:tentative="1">
      <w:start w:val="1"/>
      <w:numFmt w:val="lowerLetter"/>
      <w:lvlText w:val="%5)"/>
      <w:lvlJc w:val="left"/>
      <w:pPr>
        <w:tabs>
          <w:tab w:val="num" w:pos="2542"/>
        </w:tabs>
        <w:ind w:left="2542" w:hanging="420"/>
      </w:pPr>
    </w:lvl>
    <w:lvl w:ilvl="5" w:tplc="0409001B" w:tentative="1">
      <w:start w:val="1"/>
      <w:numFmt w:val="lowerRoman"/>
      <w:lvlText w:val="%6."/>
      <w:lvlJc w:val="right"/>
      <w:pPr>
        <w:tabs>
          <w:tab w:val="num" w:pos="2962"/>
        </w:tabs>
        <w:ind w:left="2962" w:hanging="420"/>
      </w:pPr>
    </w:lvl>
    <w:lvl w:ilvl="6" w:tplc="0409000F" w:tentative="1">
      <w:start w:val="1"/>
      <w:numFmt w:val="decimal"/>
      <w:lvlText w:val="%7."/>
      <w:lvlJc w:val="left"/>
      <w:pPr>
        <w:tabs>
          <w:tab w:val="num" w:pos="3382"/>
        </w:tabs>
        <w:ind w:left="3382" w:hanging="420"/>
      </w:pPr>
    </w:lvl>
    <w:lvl w:ilvl="7" w:tplc="04090019" w:tentative="1">
      <w:start w:val="1"/>
      <w:numFmt w:val="lowerLetter"/>
      <w:lvlText w:val="%8)"/>
      <w:lvlJc w:val="left"/>
      <w:pPr>
        <w:tabs>
          <w:tab w:val="num" w:pos="3802"/>
        </w:tabs>
        <w:ind w:left="3802" w:hanging="420"/>
      </w:pPr>
    </w:lvl>
    <w:lvl w:ilvl="8" w:tplc="0409001B" w:tentative="1">
      <w:start w:val="1"/>
      <w:numFmt w:val="lowerRoman"/>
      <w:lvlText w:val="%9."/>
      <w:lvlJc w:val="right"/>
      <w:pPr>
        <w:tabs>
          <w:tab w:val="num" w:pos="4222"/>
        </w:tabs>
        <w:ind w:left="4222" w:hanging="420"/>
      </w:pPr>
    </w:lvl>
  </w:abstractNum>
  <w:abstractNum w:abstractNumId="24">
    <w:nsid w:val="2B8C5A76"/>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5">
    <w:nsid w:val="388B6256"/>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6">
    <w:nsid w:val="3A964530"/>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27">
    <w:nsid w:val="3DCB5184"/>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rPr>
        <w:rFonts w:ascii="????" w:eastAsia="????" w:hAnsi="????"/>
        <w:b/>
        <w:bCs/>
        <w:sz w:val="24"/>
        <w:szCs w:val="24"/>
      </w:r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rPr>
        <w:b/>
      </w:rPr>
    </w:lvl>
    <w:lvl w:ilvl="4">
      <w:start w:val="1"/>
      <w:numFmt w:val="decimal"/>
      <w:lvlText w:val="%1.%2.%3.%4.%5"/>
      <w:lvlJc w:val="left"/>
      <w:pPr>
        <w:tabs>
          <w:tab w:val="num" w:pos="0"/>
        </w:tabs>
        <w:ind w:left="0" w:firstLine="0"/>
      </w:pPr>
      <w:rPr>
        <w:b/>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nsid w:val="48F82010"/>
    <w:multiLevelType w:val="hybridMultilevel"/>
    <w:tmpl w:val="42BCB2D4"/>
    <w:lvl w:ilvl="0" w:tplc="E36E7DA2">
      <w:start w:val="1"/>
      <w:numFmt w:val="decimal"/>
      <w:lvlText w:val="%1、"/>
      <w:lvlJc w:val="left"/>
      <w:pPr>
        <w:ind w:left="802" w:hanging="36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29">
    <w:nsid w:val="49853599"/>
    <w:multiLevelType w:val="hybridMultilevel"/>
    <w:tmpl w:val="F8021D28"/>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nsid w:val="4C3A11E8"/>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31">
    <w:nsid w:val="5B150B69"/>
    <w:multiLevelType w:val="hybridMultilevel"/>
    <w:tmpl w:val="08E46820"/>
    <w:lvl w:ilvl="0" w:tplc="0409000F">
      <w:start w:val="1"/>
      <w:numFmt w:val="decimal"/>
      <w:lvlText w:val="%1."/>
      <w:lvlJc w:val="left"/>
      <w:pPr>
        <w:ind w:left="1222" w:hanging="420"/>
      </w:pPr>
    </w:lvl>
    <w:lvl w:ilvl="1" w:tplc="04090019" w:tentative="1">
      <w:start w:val="1"/>
      <w:numFmt w:val="lowerLetter"/>
      <w:lvlText w:val="%2)"/>
      <w:lvlJc w:val="left"/>
      <w:pPr>
        <w:ind w:left="1642" w:hanging="420"/>
      </w:pPr>
    </w:lvl>
    <w:lvl w:ilvl="2" w:tplc="0409001B" w:tentative="1">
      <w:start w:val="1"/>
      <w:numFmt w:val="lowerRoman"/>
      <w:lvlText w:val="%3."/>
      <w:lvlJc w:val="right"/>
      <w:pPr>
        <w:ind w:left="2062" w:hanging="420"/>
      </w:pPr>
    </w:lvl>
    <w:lvl w:ilvl="3" w:tplc="0409000F" w:tentative="1">
      <w:start w:val="1"/>
      <w:numFmt w:val="decimal"/>
      <w:lvlText w:val="%4."/>
      <w:lvlJc w:val="left"/>
      <w:pPr>
        <w:ind w:left="2482" w:hanging="420"/>
      </w:pPr>
    </w:lvl>
    <w:lvl w:ilvl="4" w:tplc="04090019" w:tentative="1">
      <w:start w:val="1"/>
      <w:numFmt w:val="lowerLetter"/>
      <w:lvlText w:val="%5)"/>
      <w:lvlJc w:val="left"/>
      <w:pPr>
        <w:ind w:left="2902" w:hanging="420"/>
      </w:pPr>
    </w:lvl>
    <w:lvl w:ilvl="5" w:tplc="0409001B" w:tentative="1">
      <w:start w:val="1"/>
      <w:numFmt w:val="lowerRoman"/>
      <w:lvlText w:val="%6."/>
      <w:lvlJc w:val="right"/>
      <w:pPr>
        <w:ind w:left="3322" w:hanging="420"/>
      </w:pPr>
    </w:lvl>
    <w:lvl w:ilvl="6" w:tplc="0409000F" w:tentative="1">
      <w:start w:val="1"/>
      <w:numFmt w:val="decimal"/>
      <w:lvlText w:val="%7."/>
      <w:lvlJc w:val="left"/>
      <w:pPr>
        <w:ind w:left="3742" w:hanging="420"/>
      </w:pPr>
    </w:lvl>
    <w:lvl w:ilvl="7" w:tplc="04090019" w:tentative="1">
      <w:start w:val="1"/>
      <w:numFmt w:val="lowerLetter"/>
      <w:lvlText w:val="%8)"/>
      <w:lvlJc w:val="left"/>
      <w:pPr>
        <w:ind w:left="4162" w:hanging="420"/>
      </w:pPr>
    </w:lvl>
    <w:lvl w:ilvl="8" w:tplc="0409001B" w:tentative="1">
      <w:start w:val="1"/>
      <w:numFmt w:val="lowerRoman"/>
      <w:lvlText w:val="%9."/>
      <w:lvlJc w:val="right"/>
      <w:pPr>
        <w:ind w:left="4582" w:hanging="420"/>
      </w:pPr>
    </w:lvl>
  </w:abstractNum>
  <w:abstractNum w:abstractNumId="32">
    <w:nsid w:val="65786F14"/>
    <w:multiLevelType w:val="hybridMultilevel"/>
    <w:tmpl w:val="2A2C5530"/>
    <w:lvl w:ilvl="0" w:tplc="04090001">
      <w:start w:val="1"/>
      <w:numFmt w:val="bullet"/>
      <w:lvlText w:val=""/>
      <w:lvlJc w:val="left"/>
      <w:pPr>
        <w:tabs>
          <w:tab w:val="num" w:pos="477"/>
        </w:tabs>
        <w:ind w:left="477" w:hanging="420"/>
      </w:pPr>
      <w:rPr>
        <w:rFonts w:ascii="Wingdings" w:hAnsi="Wingdings" w:hint="default"/>
      </w:rPr>
    </w:lvl>
    <w:lvl w:ilvl="1" w:tplc="04090003" w:tentative="1">
      <w:start w:val="1"/>
      <w:numFmt w:val="bullet"/>
      <w:lvlText w:val=""/>
      <w:lvlJc w:val="left"/>
      <w:pPr>
        <w:tabs>
          <w:tab w:val="num" w:pos="897"/>
        </w:tabs>
        <w:ind w:left="897" w:hanging="420"/>
      </w:pPr>
      <w:rPr>
        <w:rFonts w:ascii="Wingdings" w:hAnsi="Wingdings" w:hint="default"/>
      </w:rPr>
    </w:lvl>
    <w:lvl w:ilvl="2" w:tplc="04090005" w:tentative="1">
      <w:start w:val="1"/>
      <w:numFmt w:val="bullet"/>
      <w:lvlText w:val=""/>
      <w:lvlJc w:val="left"/>
      <w:pPr>
        <w:tabs>
          <w:tab w:val="num" w:pos="1317"/>
        </w:tabs>
        <w:ind w:left="1317" w:hanging="420"/>
      </w:pPr>
      <w:rPr>
        <w:rFonts w:ascii="Wingdings" w:hAnsi="Wingdings" w:hint="default"/>
      </w:rPr>
    </w:lvl>
    <w:lvl w:ilvl="3" w:tplc="04090001" w:tentative="1">
      <w:start w:val="1"/>
      <w:numFmt w:val="bullet"/>
      <w:lvlText w:val=""/>
      <w:lvlJc w:val="left"/>
      <w:pPr>
        <w:tabs>
          <w:tab w:val="num" w:pos="1737"/>
        </w:tabs>
        <w:ind w:left="1737" w:hanging="420"/>
      </w:pPr>
      <w:rPr>
        <w:rFonts w:ascii="Wingdings" w:hAnsi="Wingdings" w:hint="default"/>
      </w:rPr>
    </w:lvl>
    <w:lvl w:ilvl="4" w:tplc="04090003" w:tentative="1">
      <w:start w:val="1"/>
      <w:numFmt w:val="bullet"/>
      <w:lvlText w:val=""/>
      <w:lvlJc w:val="left"/>
      <w:pPr>
        <w:tabs>
          <w:tab w:val="num" w:pos="2157"/>
        </w:tabs>
        <w:ind w:left="2157" w:hanging="420"/>
      </w:pPr>
      <w:rPr>
        <w:rFonts w:ascii="Wingdings" w:hAnsi="Wingdings" w:hint="default"/>
      </w:rPr>
    </w:lvl>
    <w:lvl w:ilvl="5" w:tplc="04090005" w:tentative="1">
      <w:start w:val="1"/>
      <w:numFmt w:val="bullet"/>
      <w:lvlText w:val=""/>
      <w:lvlJc w:val="left"/>
      <w:pPr>
        <w:tabs>
          <w:tab w:val="num" w:pos="2577"/>
        </w:tabs>
        <w:ind w:left="2577" w:hanging="420"/>
      </w:pPr>
      <w:rPr>
        <w:rFonts w:ascii="Wingdings" w:hAnsi="Wingdings" w:hint="default"/>
      </w:rPr>
    </w:lvl>
    <w:lvl w:ilvl="6" w:tplc="04090001" w:tentative="1">
      <w:start w:val="1"/>
      <w:numFmt w:val="bullet"/>
      <w:lvlText w:val=""/>
      <w:lvlJc w:val="left"/>
      <w:pPr>
        <w:tabs>
          <w:tab w:val="num" w:pos="2997"/>
        </w:tabs>
        <w:ind w:left="2997" w:hanging="420"/>
      </w:pPr>
      <w:rPr>
        <w:rFonts w:ascii="Wingdings" w:hAnsi="Wingdings" w:hint="default"/>
      </w:rPr>
    </w:lvl>
    <w:lvl w:ilvl="7" w:tplc="04090003" w:tentative="1">
      <w:start w:val="1"/>
      <w:numFmt w:val="bullet"/>
      <w:lvlText w:val=""/>
      <w:lvlJc w:val="left"/>
      <w:pPr>
        <w:tabs>
          <w:tab w:val="num" w:pos="3417"/>
        </w:tabs>
        <w:ind w:left="3417" w:hanging="420"/>
      </w:pPr>
      <w:rPr>
        <w:rFonts w:ascii="Wingdings" w:hAnsi="Wingdings" w:hint="default"/>
      </w:rPr>
    </w:lvl>
    <w:lvl w:ilvl="8" w:tplc="04090005" w:tentative="1">
      <w:start w:val="1"/>
      <w:numFmt w:val="bullet"/>
      <w:lvlText w:val=""/>
      <w:lvlJc w:val="left"/>
      <w:pPr>
        <w:tabs>
          <w:tab w:val="num" w:pos="3837"/>
        </w:tabs>
        <w:ind w:left="3837" w:hanging="420"/>
      </w:pPr>
      <w:rPr>
        <w:rFonts w:ascii="Wingdings" w:hAnsi="Wingdings" w:hint="default"/>
      </w:rPr>
    </w:lvl>
  </w:abstractNum>
  <w:abstractNum w:abstractNumId="33">
    <w:nsid w:val="6E283940"/>
    <w:multiLevelType w:val="hybridMultilevel"/>
    <w:tmpl w:val="55FAED38"/>
    <w:lvl w:ilvl="0" w:tplc="F43E7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BB3A14"/>
    <w:multiLevelType w:val="hybridMultilevel"/>
    <w:tmpl w:val="6FF69942"/>
    <w:lvl w:ilvl="0" w:tplc="0409000F">
      <w:start w:val="1"/>
      <w:numFmt w:val="decimal"/>
      <w:lvlText w:val="%1)"/>
      <w:lvlJc w:val="left"/>
      <w:pPr>
        <w:tabs>
          <w:tab w:val="num" w:pos="820"/>
        </w:tabs>
        <w:ind w:left="820" w:hanging="420"/>
      </w:pPr>
      <w:rPr>
        <w:rFont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27"/>
  </w:num>
  <w:num w:numId="17">
    <w:abstractNumId w:val="24"/>
  </w:num>
  <w:num w:numId="18">
    <w:abstractNumId w:val="22"/>
  </w:num>
  <w:num w:numId="19">
    <w:abstractNumId w:val="15"/>
  </w:num>
  <w:num w:numId="20">
    <w:abstractNumId w:val="23"/>
  </w:num>
  <w:num w:numId="21">
    <w:abstractNumId w:val="17"/>
  </w:num>
  <w:num w:numId="22">
    <w:abstractNumId w:val="29"/>
  </w:num>
  <w:num w:numId="23">
    <w:abstractNumId w:val="32"/>
  </w:num>
  <w:num w:numId="24">
    <w:abstractNumId w:val="34"/>
  </w:num>
  <w:num w:numId="25">
    <w:abstractNumId w:val="20"/>
  </w:num>
  <w:num w:numId="26">
    <w:abstractNumId w:val="18"/>
  </w:num>
  <w:num w:numId="27">
    <w:abstractNumId w:val="28"/>
  </w:num>
  <w:num w:numId="28">
    <w:abstractNumId w:val="25"/>
  </w:num>
  <w:num w:numId="29">
    <w:abstractNumId w:val="21"/>
  </w:num>
  <w:num w:numId="30">
    <w:abstractNumId w:val="19"/>
  </w:num>
  <w:num w:numId="31">
    <w:abstractNumId w:val="26"/>
  </w:num>
  <w:num w:numId="32">
    <w:abstractNumId w:val="30"/>
  </w:num>
  <w:num w:numId="33">
    <w:abstractNumId w:val="31"/>
  </w:num>
  <w:num w:numId="34">
    <w:abstractNumId w:val="1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rson w15:author="明坤 王">
    <w15:presenceInfo w15:providerId="Windows Live" w15:userId="3ec1b6310942a77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8193"/>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F5A03"/>
    <w:rsid w:val="0000699A"/>
    <w:rsid w:val="00011C08"/>
    <w:rsid w:val="00014E56"/>
    <w:rsid w:val="00067F46"/>
    <w:rsid w:val="000721B0"/>
    <w:rsid w:val="00081488"/>
    <w:rsid w:val="0010440A"/>
    <w:rsid w:val="00107F68"/>
    <w:rsid w:val="00141491"/>
    <w:rsid w:val="001A1A17"/>
    <w:rsid w:val="0021752C"/>
    <w:rsid w:val="00261EF3"/>
    <w:rsid w:val="00293443"/>
    <w:rsid w:val="002A45D8"/>
    <w:rsid w:val="002A7E06"/>
    <w:rsid w:val="002B1B3F"/>
    <w:rsid w:val="002C2807"/>
    <w:rsid w:val="002C2F1B"/>
    <w:rsid w:val="002D23C9"/>
    <w:rsid w:val="002D4AB6"/>
    <w:rsid w:val="002D4B57"/>
    <w:rsid w:val="002E4299"/>
    <w:rsid w:val="003110C3"/>
    <w:rsid w:val="00313730"/>
    <w:rsid w:val="00353C37"/>
    <w:rsid w:val="00380171"/>
    <w:rsid w:val="003962B2"/>
    <w:rsid w:val="003A53CF"/>
    <w:rsid w:val="004149FC"/>
    <w:rsid w:val="00426370"/>
    <w:rsid w:val="00495BF8"/>
    <w:rsid w:val="004B2786"/>
    <w:rsid w:val="004B7012"/>
    <w:rsid w:val="004B72C2"/>
    <w:rsid w:val="004E6454"/>
    <w:rsid w:val="004F0E6E"/>
    <w:rsid w:val="00532FEC"/>
    <w:rsid w:val="00561D6B"/>
    <w:rsid w:val="0057422B"/>
    <w:rsid w:val="0057543B"/>
    <w:rsid w:val="005A032B"/>
    <w:rsid w:val="005C28ED"/>
    <w:rsid w:val="005E64EE"/>
    <w:rsid w:val="00601E06"/>
    <w:rsid w:val="00607C22"/>
    <w:rsid w:val="00607F09"/>
    <w:rsid w:val="00613DC1"/>
    <w:rsid w:val="00631623"/>
    <w:rsid w:val="006669CE"/>
    <w:rsid w:val="00677845"/>
    <w:rsid w:val="0068398F"/>
    <w:rsid w:val="006A4D84"/>
    <w:rsid w:val="006D49B1"/>
    <w:rsid w:val="006E6392"/>
    <w:rsid w:val="006E7B15"/>
    <w:rsid w:val="00744B9B"/>
    <w:rsid w:val="0075501D"/>
    <w:rsid w:val="007618CA"/>
    <w:rsid w:val="00782338"/>
    <w:rsid w:val="00795486"/>
    <w:rsid w:val="007E49DC"/>
    <w:rsid w:val="007F1DD7"/>
    <w:rsid w:val="00821F08"/>
    <w:rsid w:val="00823C27"/>
    <w:rsid w:val="00881F1A"/>
    <w:rsid w:val="00895CC1"/>
    <w:rsid w:val="008B0991"/>
    <w:rsid w:val="008D0131"/>
    <w:rsid w:val="008F4C09"/>
    <w:rsid w:val="0090376C"/>
    <w:rsid w:val="009211BA"/>
    <w:rsid w:val="009348CC"/>
    <w:rsid w:val="0093799F"/>
    <w:rsid w:val="009920E9"/>
    <w:rsid w:val="009B5443"/>
    <w:rsid w:val="009D4DD0"/>
    <w:rsid w:val="009E7AA2"/>
    <w:rsid w:val="009F40FD"/>
    <w:rsid w:val="00A35E6C"/>
    <w:rsid w:val="00A36C29"/>
    <w:rsid w:val="00A53002"/>
    <w:rsid w:val="00A61DBF"/>
    <w:rsid w:val="00A70F43"/>
    <w:rsid w:val="00AB5E55"/>
    <w:rsid w:val="00AE00C7"/>
    <w:rsid w:val="00AF2966"/>
    <w:rsid w:val="00B30F25"/>
    <w:rsid w:val="00B52EA4"/>
    <w:rsid w:val="00B70577"/>
    <w:rsid w:val="00B97A99"/>
    <w:rsid w:val="00BE3D15"/>
    <w:rsid w:val="00BF04C2"/>
    <w:rsid w:val="00BF0C57"/>
    <w:rsid w:val="00C218B3"/>
    <w:rsid w:val="00C300E1"/>
    <w:rsid w:val="00C30407"/>
    <w:rsid w:val="00C33C3B"/>
    <w:rsid w:val="00C92895"/>
    <w:rsid w:val="00CA3839"/>
    <w:rsid w:val="00CE5D6A"/>
    <w:rsid w:val="00D25B38"/>
    <w:rsid w:val="00D71D5F"/>
    <w:rsid w:val="00D92364"/>
    <w:rsid w:val="00D931E5"/>
    <w:rsid w:val="00DF1FAC"/>
    <w:rsid w:val="00E002C9"/>
    <w:rsid w:val="00E17847"/>
    <w:rsid w:val="00E81283"/>
    <w:rsid w:val="00E90DDB"/>
    <w:rsid w:val="00EA6D7E"/>
    <w:rsid w:val="00EC2124"/>
    <w:rsid w:val="00EC66C1"/>
    <w:rsid w:val="00EF5A03"/>
    <w:rsid w:val="00F31293"/>
    <w:rsid w:val="00F31DB4"/>
    <w:rsid w:val="00F41EE3"/>
    <w:rsid w:val="00F459C6"/>
    <w:rsid w:val="00F77D8D"/>
    <w:rsid w:val="00F8152D"/>
    <w:rsid w:val="00FB1914"/>
    <w:rsid w:val="00FB5F22"/>
    <w:rsid w:val="00FC1B0B"/>
    <w:rsid w:val="00FD61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endnote text" w:uiPriority="0"/>
    <w:lsdException w:name="Lis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First Inden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Normal Table" w:semiHidden="0" w:unhideWhenUsed="0"/>
    <w:lsdException w:name="annotation subject" w:uiPriority="0"/>
    <w:lsdException w:name="Table Subtle 2" w:semiHidden="0" w:unhideWhenUsed="0"/>
    <w:lsdException w:name="Table Web 3"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qFormat/>
    <w:rsid w:val="00EF5A03"/>
    <w:pPr>
      <w:keepLines/>
      <w:suppressAutoHyphens/>
      <w:spacing w:before="60" w:after="60" w:line="360" w:lineRule="auto"/>
    </w:pPr>
    <w:rPr>
      <w:rFonts w:ascii="Arial" w:eastAsia="宋体" w:hAnsi="Arial" w:cs="Times New Roman"/>
      <w:kern w:val="0"/>
      <w:sz w:val="20"/>
      <w:szCs w:val="20"/>
      <w:lang w:val="en-GB" w:eastAsia="ar-SA"/>
    </w:rPr>
  </w:style>
  <w:style w:type="paragraph" w:styleId="1">
    <w:name w:val="heading 1"/>
    <w:aliases w:val="Heading 1 Char1,Heading 1 Char Char1,Heading 1 Char1 Char1 Char1,Heading 1 Char Char1 Char Char1,Char Char Char1 Char Char1,Heading 1 Char Char Char Char1 Char1,Char Char Char Char Char1 Char1,Heading 1 Char1 Char Char Char1,Char,Char Char2,H1 Char"/>
    <w:basedOn w:val="a7"/>
    <w:next w:val="a7"/>
    <w:link w:val="1Char"/>
    <w:uiPriority w:val="9"/>
    <w:qFormat/>
    <w:rsid w:val="00EF5A03"/>
    <w:pPr>
      <w:keepNext/>
      <w:pageBreakBefore/>
      <w:numPr>
        <w:numId w:val="1"/>
      </w:numPr>
      <w:spacing w:after="200" w:line="270" w:lineRule="atLeast"/>
      <w:outlineLvl w:val="0"/>
    </w:pPr>
    <w:rPr>
      <w:b/>
      <w:bCs/>
      <w:kern w:val="1"/>
      <w:sz w:val="24"/>
      <w:szCs w:val="24"/>
    </w:rPr>
  </w:style>
  <w:style w:type="paragraph" w:styleId="2">
    <w:name w:val="heading 2"/>
    <w:aliases w:val="H2,H21,H22,H23,H211,H221,H24,H212,H222,H231,H2111,H2211,H25,H213,H223,H232,H2112,H2212,H26,H214,H224,H233,H2113,H2213,H27,H215,H225,H234,H2114,H2214,H28,H216,H226,H235,H2115,H2215,H29,H217,H227,H236,H2116,H2216,H210,H218,H228,H237,H2117,H2217,H241"/>
    <w:basedOn w:val="a7"/>
    <w:next w:val="a7"/>
    <w:link w:val="2Char"/>
    <w:uiPriority w:val="9"/>
    <w:qFormat/>
    <w:rsid w:val="00EF5A03"/>
    <w:pPr>
      <w:keepNext/>
      <w:numPr>
        <w:ilvl w:val="1"/>
        <w:numId w:val="1"/>
      </w:numPr>
      <w:spacing w:after="200" w:line="270" w:lineRule="atLeast"/>
      <w:outlineLvl w:val="1"/>
    </w:pPr>
    <w:rPr>
      <w:b/>
      <w:bCs/>
      <w:sz w:val="24"/>
      <w:szCs w:val="24"/>
    </w:rPr>
  </w:style>
  <w:style w:type="paragraph" w:styleId="3">
    <w:name w:val="heading 3"/>
    <w:aliases w:val="Level 3 Head,H3,t3,Para3,h3,EuroNext - Title 3,heading 3,Chapter X.X.X.,3,h4,Heading 3 - old,3rd level,l3,CT,PRTM Heading 3,BOD 0,Bold Head,bh,level_3,PIM 3,sect1.2.3,sect1.2.31,sect1.2.32,sect1.2.311,sect1.2.33,sect1.2.312,C Sub-Sub/Italic,Head 3"/>
    <w:basedOn w:val="a7"/>
    <w:next w:val="a7"/>
    <w:link w:val="3Char"/>
    <w:uiPriority w:val="9"/>
    <w:qFormat/>
    <w:rsid w:val="00EF5A03"/>
    <w:pPr>
      <w:keepNext/>
      <w:numPr>
        <w:ilvl w:val="2"/>
        <w:numId w:val="1"/>
      </w:numPr>
      <w:spacing w:after="200" w:line="270" w:lineRule="atLeast"/>
      <w:outlineLvl w:val="2"/>
    </w:pPr>
    <w:rPr>
      <w:b/>
      <w:bCs/>
      <w:sz w:val="22"/>
      <w:szCs w:val="22"/>
    </w:rPr>
  </w:style>
  <w:style w:type="paragraph" w:styleId="4">
    <w:name w:val="heading 4"/>
    <w:aliases w:val="Heading 4 Char,h4 Char,h41 Char,h42 Char,h411 Char,h41,h42,h411,Heading 4 Char2,Heading 4 Char2 Char Char,Heading 4 Char Char1 Char Char,Heading 4 Char1 Char Char Char Char,Heading 4 Char Char Char Char Char Char,Heading 4 Char1 Char1 Char Char,H4"/>
    <w:basedOn w:val="a7"/>
    <w:next w:val="a7"/>
    <w:link w:val="4Char"/>
    <w:uiPriority w:val="9"/>
    <w:qFormat/>
    <w:rsid w:val="00EF5A03"/>
    <w:pPr>
      <w:keepNext/>
      <w:numPr>
        <w:ilvl w:val="3"/>
        <w:numId w:val="1"/>
      </w:numPr>
      <w:spacing w:after="200" w:line="270" w:lineRule="atLeast"/>
      <w:outlineLvl w:val="3"/>
    </w:pPr>
    <w:rPr>
      <w:rFonts w:ascii="NewsGoth BT" w:hAnsi="NewsGoth BT"/>
      <w:b/>
      <w:bCs/>
    </w:rPr>
  </w:style>
  <w:style w:type="paragraph" w:styleId="5">
    <w:name w:val="heading 5"/>
    <w:basedOn w:val="a7"/>
    <w:next w:val="a7"/>
    <w:link w:val="5Char"/>
    <w:uiPriority w:val="9"/>
    <w:qFormat/>
    <w:rsid w:val="00EF5A03"/>
    <w:pPr>
      <w:numPr>
        <w:ilvl w:val="4"/>
        <w:numId w:val="1"/>
      </w:numPr>
      <w:spacing w:after="120" w:line="270" w:lineRule="atLeast"/>
      <w:outlineLvl w:val="4"/>
    </w:pPr>
    <w:rPr>
      <w:rFonts w:ascii="NewsGoth Dm BT" w:hAnsi="NewsGoth Dm BT"/>
    </w:rPr>
  </w:style>
  <w:style w:type="paragraph" w:styleId="6">
    <w:name w:val="heading 6"/>
    <w:basedOn w:val="a7"/>
    <w:next w:val="a7"/>
    <w:link w:val="6Char"/>
    <w:uiPriority w:val="9"/>
    <w:qFormat/>
    <w:rsid w:val="00EF5A03"/>
    <w:pPr>
      <w:numPr>
        <w:ilvl w:val="5"/>
        <w:numId w:val="1"/>
      </w:numPr>
      <w:outlineLvl w:val="5"/>
    </w:pPr>
    <w:rPr>
      <w:rFonts w:ascii="NewsGoth Dm BT" w:hAnsi="NewsGoth Dm BT"/>
    </w:rPr>
  </w:style>
  <w:style w:type="paragraph" w:styleId="7">
    <w:name w:val="heading 7"/>
    <w:basedOn w:val="a7"/>
    <w:next w:val="a7"/>
    <w:link w:val="7Char"/>
    <w:uiPriority w:val="9"/>
    <w:qFormat/>
    <w:rsid w:val="00EF5A03"/>
    <w:pPr>
      <w:numPr>
        <w:ilvl w:val="6"/>
        <w:numId w:val="1"/>
      </w:numPr>
      <w:spacing w:before="240"/>
      <w:outlineLvl w:val="6"/>
    </w:pPr>
    <w:rPr>
      <w:rFonts w:ascii="NewsGoth Dm BT" w:hAnsi="NewsGoth Dm BT"/>
    </w:rPr>
  </w:style>
  <w:style w:type="paragraph" w:styleId="8">
    <w:name w:val="heading 8"/>
    <w:basedOn w:val="a7"/>
    <w:next w:val="a7"/>
    <w:link w:val="8Char"/>
    <w:uiPriority w:val="9"/>
    <w:qFormat/>
    <w:rsid w:val="00EF5A03"/>
    <w:pPr>
      <w:numPr>
        <w:ilvl w:val="7"/>
        <w:numId w:val="1"/>
      </w:numPr>
      <w:spacing w:before="240"/>
      <w:outlineLvl w:val="7"/>
    </w:pPr>
    <w:rPr>
      <w:rFonts w:ascii="NewsGoth Dm BT" w:hAnsi="NewsGoth Dm BT"/>
    </w:rPr>
  </w:style>
  <w:style w:type="paragraph" w:styleId="9">
    <w:name w:val="heading 9"/>
    <w:basedOn w:val="a7"/>
    <w:next w:val="a7"/>
    <w:link w:val="9Char"/>
    <w:uiPriority w:val="9"/>
    <w:qFormat/>
    <w:rsid w:val="00EF5A03"/>
    <w:pPr>
      <w:numPr>
        <w:ilvl w:val="8"/>
        <w:numId w:val="1"/>
      </w:numPr>
      <w:spacing w:before="240"/>
      <w:outlineLvl w:val="8"/>
    </w:pPr>
    <w:rPr>
      <w:rFonts w:ascii="NewsGoth Dm BT" w:hAnsi="NewsGoth Dm BT"/>
    </w:rPr>
  </w:style>
  <w:style w:type="character" w:default="1" w:styleId="a8">
    <w:name w:val="Default Paragraph Font"/>
    <w:uiPriority w:val="1"/>
    <w:semiHidden/>
    <w:unhideWhenUsed/>
  </w:style>
  <w:style w:type="table" w:default="1" w:styleId="a9">
    <w:name w:val="Normal Table"/>
    <w:uiPriority w:val="99"/>
    <w:semiHidden/>
    <w:unhideWhenUsed/>
    <w:qFormat/>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basedOn w:val="a7"/>
    <w:link w:val="Char"/>
    <w:unhideWhenUsed/>
    <w:rsid w:val="00EF5A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8"/>
    <w:link w:val="ab"/>
    <w:uiPriority w:val="99"/>
    <w:semiHidden/>
    <w:rsid w:val="00EF5A03"/>
    <w:rPr>
      <w:sz w:val="18"/>
      <w:szCs w:val="18"/>
    </w:rPr>
  </w:style>
  <w:style w:type="paragraph" w:styleId="ac">
    <w:name w:val="footer"/>
    <w:basedOn w:val="a7"/>
    <w:link w:val="Char0"/>
    <w:unhideWhenUsed/>
    <w:rsid w:val="00EF5A03"/>
    <w:pPr>
      <w:tabs>
        <w:tab w:val="center" w:pos="4153"/>
        <w:tab w:val="right" w:pos="8306"/>
      </w:tabs>
      <w:snapToGrid w:val="0"/>
    </w:pPr>
    <w:rPr>
      <w:sz w:val="18"/>
      <w:szCs w:val="18"/>
    </w:rPr>
  </w:style>
  <w:style w:type="character" w:customStyle="1" w:styleId="Char0">
    <w:name w:val="页脚 Char"/>
    <w:basedOn w:val="a8"/>
    <w:link w:val="ac"/>
    <w:uiPriority w:val="99"/>
    <w:semiHidden/>
    <w:rsid w:val="00EF5A03"/>
    <w:rPr>
      <w:sz w:val="18"/>
      <w:szCs w:val="18"/>
    </w:rPr>
  </w:style>
  <w:style w:type="character" w:customStyle="1" w:styleId="1Char">
    <w:name w:val="标题 1 Char"/>
    <w:aliases w:val="Heading 1 Char1 Char,Heading 1 Char Char1 Char,Heading 1 Char1 Char1 Char1 Char,Heading 1 Char Char1 Char Char1 Char,Char Char Char1 Char Char1 Char,Heading 1 Char Char Char Char1 Char1 Char,Char Char Char Char Char1 Char1 Char,Char Char"/>
    <w:basedOn w:val="a8"/>
    <w:link w:val="1"/>
    <w:uiPriority w:val="9"/>
    <w:rsid w:val="00EF5A03"/>
    <w:rPr>
      <w:rFonts w:ascii="Arial" w:eastAsia="宋体" w:hAnsi="Arial" w:cs="Times New Roman"/>
      <w:b/>
      <w:bCs/>
      <w:kern w:val="1"/>
      <w:sz w:val="24"/>
      <w:szCs w:val="24"/>
      <w:lang w:val="en-GB" w:eastAsia="ar-SA"/>
    </w:rPr>
  </w:style>
  <w:style w:type="character" w:customStyle="1" w:styleId="2Char">
    <w:name w:val="标题 2 Char"/>
    <w:aliases w:val="H2 Char,H21 Char,H22 Char,H23 Char,H211 Char,H221 Char,H24 Char,H212 Char,H222 Char,H231 Char,H2111 Char,H2211 Char,H25 Char,H213 Char,H223 Char,H232 Char,H2112 Char,H2212 Char,H26 Char,H214 Char,H224 Char,H233 Char,H2113 Char,H2213 Char"/>
    <w:basedOn w:val="a8"/>
    <w:link w:val="2"/>
    <w:rsid w:val="00EF5A03"/>
    <w:rPr>
      <w:rFonts w:ascii="Arial" w:eastAsia="宋体" w:hAnsi="Arial" w:cs="Times New Roman"/>
      <w:b/>
      <w:bCs/>
      <w:kern w:val="0"/>
      <w:sz w:val="24"/>
      <w:szCs w:val="24"/>
      <w:lang w:val="en-GB" w:eastAsia="ar-SA"/>
    </w:rPr>
  </w:style>
  <w:style w:type="character" w:customStyle="1" w:styleId="3Char">
    <w:name w:val="标题 3 Char"/>
    <w:aliases w:val="Level 3 Head Char,H3 Char,t3 Char,Para3 Char,h3 Char,EuroNext - Title 3 Char,heading 3 Char,Chapter X.X.X. Char,3 Char,h4 Char1,Heading 3 - old Char,3rd level Char,l3 Char,CT Char,PRTM Heading 3 Char,BOD 0 Char,Bold Head Char,bh Char"/>
    <w:basedOn w:val="a8"/>
    <w:link w:val="3"/>
    <w:rsid w:val="00EF5A03"/>
    <w:rPr>
      <w:rFonts w:ascii="Arial" w:eastAsia="宋体" w:hAnsi="Arial" w:cs="Times New Roman"/>
      <w:b/>
      <w:bCs/>
      <w:kern w:val="0"/>
      <w:sz w:val="22"/>
      <w:lang w:val="en-GB" w:eastAsia="ar-SA"/>
    </w:rPr>
  </w:style>
  <w:style w:type="character" w:customStyle="1" w:styleId="4Char">
    <w:name w:val="标题 4 Char"/>
    <w:aliases w:val="Heading 4 Char Char,h4 Char Char,h41 Char Char,h42 Char Char,h411 Char Char,h41 Char1,h42 Char1,h411 Char1,Heading 4 Char2 Char1,Heading 4 Char2 Char Char Char,Heading 4 Char Char1 Char Char Char,Heading 4 Char1 Char Char Char Char Char"/>
    <w:basedOn w:val="a8"/>
    <w:link w:val="4"/>
    <w:rsid w:val="00EF5A03"/>
    <w:rPr>
      <w:rFonts w:ascii="NewsGoth BT" w:eastAsia="宋体" w:hAnsi="NewsGoth BT" w:cs="Times New Roman"/>
      <w:b/>
      <w:bCs/>
      <w:kern w:val="0"/>
      <w:sz w:val="20"/>
      <w:szCs w:val="20"/>
      <w:lang w:val="en-GB" w:eastAsia="ar-SA"/>
    </w:rPr>
  </w:style>
  <w:style w:type="character" w:customStyle="1" w:styleId="5Char">
    <w:name w:val="标题 5 Char"/>
    <w:basedOn w:val="a8"/>
    <w:link w:val="5"/>
    <w:rsid w:val="00EF5A03"/>
    <w:rPr>
      <w:rFonts w:ascii="NewsGoth Dm BT" w:eastAsia="宋体" w:hAnsi="NewsGoth Dm BT" w:cs="Times New Roman"/>
      <w:kern w:val="0"/>
      <w:sz w:val="20"/>
      <w:szCs w:val="20"/>
      <w:lang w:val="en-GB" w:eastAsia="ar-SA"/>
    </w:rPr>
  </w:style>
  <w:style w:type="character" w:customStyle="1" w:styleId="6Char">
    <w:name w:val="标题 6 Char"/>
    <w:basedOn w:val="a8"/>
    <w:link w:val="6"/>
    <w:rsid w:val="00EF5A03"/>
    <w:rPr>
      <w:rFonts w:ascii="NewsGoth Dm BT" w:eastAsia="宋体" w:hAnsi="NewsGoth Dm BT" w:cs="Times New Roman"/>
      <w:kern w:val="0"/>
      <w:sz w:val="20"/>
      <w:szCs w:val="20"/>
      <w:lang w:val="en-GB" w:eastAsia="ar-SA"/>
    </w:rPr>
  </w:style>
  <w:style w:type="character" w:customStyle="1" w:styleId="7Char">
    <w:name w:val="标题 7 Char"/>
    <w:basedOn w:val="a8"/>
    <w:link w:val="7"/>
    <w:rsid w:val="00EF5A03"/>
    <w:rPr>
      <w:rFonts w:ascii="NewsGoth Dm BT" w:eastAsia="宋体" w:hAnsi="NewsGoth Dm BT" w:cs="Times New Roman"/>
      <w:kern w:val="0"/>
      <w:sz w:val="20"/>
      <w:szCs w:val="20"/>
      <w:lang w:val="en-GB" w:eastAsia="ar-SA"/>
    </w:rPr>
  </w:style>
  <w:style w:type="character" w:customStyle="1" w:styleId="8Char">
    <w:name w:val="标题 8 Char"/>
    <w:basedOn w:val="a8"/>
    <w:link w:val="8"/>
    <w:rsid w:val="00EF5A03"/>
    <w:rPr>
      <w:rFonts w:ascii="NewsGoth Dm BT" w:eastAsia="宋体" w:hAnsi="NewsGoth Dm BT" w:cs="Times New Roman"/>
      <w:kern w:val="0"/>
      <w:sz w:val="20"/>
      <w:szCs w:val="20"/>
      <w:lang w:val="en-GB" w:eastAsia="ar-SA"/>
    </w:rPr>
  </w:style>
  <w:style w:type="character" w:customStyle="1" w:styleId="9Char">
    <w:name w:val="标题 9 Char"/>
    <w:basedOn w:val="a8"/>
    <w:link w:val="9"/>
    <w:rsid w:val="00EF5A03"/>
    <w:rPr>
      <w:rFonts w:ascii="NewsGoth Dm BT" w:eastAsia="宋体" w:hAnsi="NewsGoth Dm BT" w:cs="Times New Roman"/>
      <w:kern w:val="0"/>
      <w:sz w:val="20"/>
      <w:szCs w:val="20"/>
      <w:lang w:val="en-GB" w:eastAsia="ar-SA"/>
    </w:rPr>
  </w:style>
  <w:style w:type="character" w:customStyle="1" w:styleId="WW8Num1z1">
    <w:name w:val="WW8Num1z1"/>
    <w:rsid w:val="00EF5A03"/>
    <w:rPr>
      <w:rFonts w:ascii="????" w:eastAsia="????" w:hAnsi="????"/>
      <w:b/>
      <w:bCs/>
      <w:sz w:val="24"/>
      <w:szCs w:val="24"/>
    </w:rPr>
  </w:style>
  <w:style w:type="character" w:customStyle="1" w:styleId="WW8Num1z3">
    <w:name w:val="WW8Num1z3"/>
    <w:rsid w:val="00EF5A03"/>
    <w:rPr>
      <w:b/>
    </w:rPr>
  </w:style>
  <w:style w:type="character" w:customStyle="1" w:styleId="WW8Num2z0">
    <w:name w:val="WW8Num2z0"/>
    <w:rsid w:val="00EF5A03"/>
    <w:rPr>
      <w:rFonts w:ascii="Wingdings" w:hAnsi="Wingdings"/>
    </w:rPr>
  </w:style>
  <w:style w:type="character" w:customStyle="1" w:styleId="WW8Num3z1">
    <w:name w:val="WW8Num3z1"/>
    <w:rsid w:val="00EF5A03"/>
    <w:rPr>
      <w:rFonts w:ascii="Symbol" w:hAnsi="Symbol"/>
    </w:rPr>
  </w:style>
  <w:style w:type="character" w:customStyle="1" w:styleId="WW8Num5z0">
    <w:name w:val="WW8Num5z0"/>
    <w:rsid w:val="00EF5A03"/>
    <w:rPr>
      <w:rFonts w:ascii="Arial" w:eastAsia="Arial" w:hAnsi="Arial" w:cs="Arial"/>
    </w:rPr>
  </w:style>
  <w:style w:type="character" w:customStyle="1" w:styleId="WW8Num5z1">
    <w:name w:val="WW8Num5z1"/>
    <w:rsid w:val="00EF5A03"/>
    <w:rPr>
      <w:rFonts w:ascii="Wingdings" w:hAnsi="Wingdings"/>
    </w:rPr>
  </w:style>
  <w:style w:type="character" w:customStyle="1" w:styleId="WW8Num6z1">
    <w:name w:val="WW8Num6z1"/>
    <w:rsid w:val="00EF5A03"/>
    <w:rPr>
      <w:rFonts w:ascii="Courier New" w:hAnsi="Courier New" w:cs="Courier New"/>
    </w:rPr>
  </w:style>
  <w:style w:type="character" w:customStyle="1" w:styleId="WW8Num6z2">
    <w:name w:val="WW8Num6z2"/>
    <w:rsid w:val="00EF5A03"/>
    <w:rPr>
      <w:rFonts w:ascii="Wingdings" w:hAnsi="Wingdings"/>
    </w:rPr>
  </w:style>
  <w:style w:type="character" w:customStyle="1" w:styleId="WW8Num6z3">
    <w:name w:val="WW8Num6z3"/>
    <w:rsid w:val="00EF5A03"/>
    <w:rPr>
      <w:rFonts w:ascii="Symbol" w:hAnsi="Symbol"/>
    </w:rPr>
  </w:style>
  <w:style w:type="character" w:customStyle="1" w:styleId="WW8Num8z0">
    <w:name w:val="WW8Num8z0"/>
    <w:rsid w:val="00EF5A03"/>
    <w:rPr>
      <w:rFonts w:ascii="Arial" w:hAnsi="Arial"/>
      <w:b w:val="0"/>
      <w:i w:val="0"/>
      <w:color w:val="000000"/>
      <w:sz w:val="20"/>
      <w:szCs w:val="20"/>
    </w:rPr>
  </w:style>
  <w:style w:type="character" w:customStyle="1" w:styleId="WW8Num11z0">
    <w:name w:val="WW8Num11z0"/>
    <w:rsid w:val="00EF5A03"/>
    <w:rPr>
      <w:rFonts w:ascii="Symbol" w:hAnsi="Symbol"/>
    </w:rPr>
  </w:style>
  <w:style w:type="character" w:customStyle="1" w:styleId="WW8Num11z1">
    <w:name w:val="WW8Num11z1"/>
    <w:rsid w:val="00EF5A03"/>
    <w:rPr>
      <w:rFonts w:ascii="Courier New" w:hAnsi="Courier New" w:cs="Courier New"/>
    </w:rPr>
  </w:style>
  <w:style w:type="character" w:customStyle="1" w:styleId="WW8Num11z2">
    <w:name w:val="WW8Num11z2"/>
    <w:rsid w:val="00EF5A03"/>
    <w:rPr>
      <w:rFonts w:ascii="Wingdings" w:hAnsi="Wingdings"/>
    </w:rPr>
  </w:style>
  <w:style w:type="character" w:customStyle="1" w:styleId="WW8Num13z0">
    <w:name w:val="WW8Num13z0"/>
    <w:rsid w:val="00EF5A03"/>
    <w:rPr>
      <w:rFonts w:ascii="Symbol" w:eastAsia="Arial" w:hAnsi="Symbol"/>
    </w:rPr>
  </w:style>
  <w:style w:type="character" w:customStyle="1" w:styleId="WW8Num13z1">
    <w:name w:val="WW8Num13z1"/>
    <w:rsid w:val="00EF5A03"/>
    <w:rPr>
      <w:rFonts w:ascii="Symbol" w:hAnsi="Symbol"/>
      <w:sz w:val="20"/>
    </w:rPr>
  </w:style>
  <w:style w:type="character" w:customStyle="1" w:styleId="WW8Num13z2">
    <w:name w:val="WW8Num13z2"/>
    <w:rsid w:val="00EF5A03"/>
    <w:rPr>
      <w:rFonts w:ascii="Arial" w:hAnsi="Arial"/>
      <w:sz w:val="20"/>
    </w:rPr>
  </w:style>
  <w:style w:type="character" w:customStyle="1" w:styleId="WW8Num13z3">
    <w:name w:val="WW8Num13z3"/>
    <w:rsid w:val="00EF5A03"/>
    <w:rPr>
      <w:rFonts w:ascii="Wingdings 3" w:hAnsi="Wingdings 3"/>
      <w:sz w:val="20"/>
    </w:rPr>
  </w:style>
  <w:style w:type="character" w:customStyle="1" w:styleId="WW8Num13z4">
    <w:name w:val="WW8Num13z4"/>
    <w:rsid w:val="00EF5A03"/>
    <w:rPr>
      <w:rFonts w:ascii="Courier New" w:hAnsi="Courier New" w:cs="Courier New"/>
    </w:rPr>
  </w:style>
  <w:style w:type="character" w:customStyle="1" w:styleId="WW8Num13z5">
    <w:name w:val="WW8Num13z5"/>
    <w:rsid w:val="00EF5A03"/>
    <w:rPr>
      <w:rFonts w:ascii="Wingdings" w:hAnsi="Wingdings"/>
    </w:rPr>
  </w:style>
  <w:style w:type="character" w:customStyle="1" w:styleId="WW8Num13z6">
    <w:name w:val="WW8Num13z6"/>
    <w:rsid w:val="00EF5A03"/>
    <w:rPr>
      <w:rFonts w:ascii="Symbol" w:hAnsi="Symbol"/>
    </w:rPr>
  </w:style>
  <w:style w:type="character" w:customStyle="1" w:styleId="WW8Num14z0">
    <w:name w:val="WW8Num14z0"/>
    <w:rsid w:val="00EF5A03"/>
    <w:rPr>
      <w:rFonts w:ascii="Wingdings" w:hAnsi="Wingdings"/>
    </w:rPr>
  </w:style>
  <w:style w:type="character" w:customStyle="1" w:styleId="WW8Num15z0">
    <w:name w:val="WW8Num15z0"/>
    <w:rsid w:val="00EF5A03"/>
    <w:rPr>
      <w:rFonts w:ascii="Symbol" w:hAnsi="Symbol"/>
    </w:rPr>
  </w:style>
  <w:style w:type="character" w:customStyle="1" w:styleId="WW8Num15z1">
    <w:name w:val="WW8Num15z1"/>
    <w:rsid w:val="00EF5A03"/>
    <w:rPr>
      <w:rFonts w:ascii="Courier New" w:hAnsi="Courier New" w:cs="Courier New"/>
    </w:rPr>
  </w:style>
  <w:style w:type="character" w:customStyle="1" w:styleId="WW8Num15z2">
    <w:name w:val="WW8Num15z2"/>
    <w:rsid w:val="00EF5A03"/>
    <w:rPr>
      <w:rFonts w:ascii="Wingdings" w:hAnsi="Wingdings"/>
    </w:rPr>
  </w:style>
  <w:style w:type="character" w:customStyle="1" w:styleId="WW8Num16z0">
    <w:name w:val="WW8Num16z0"/>
    <w:rsid w:val="00EF5A03"/>
    <w:rPr>
      <w:rFonts w:ascii="Symbol" w:eastAsia="Arial" w:hAnsi="Symbol"/>
    </w:rPr>
  </w:style>
  <w:style w:type="character" w:customStyle="1" w:styleId="WW8Num16z1">
    <w:name w:val="WW8Num16z1"/>
    <w:rsid w:val="00EF5A03"/>
    <w:rPr>
      <w:rFonts w:ascii="Symbol" w:hAnsi="Symbol"/>
      <w:sz w:val="20"/>
    </w:rPr>
  </w:style>
  <w:style w:type="character" w:customStyle="1" w:styleId="WW8Num16z2">
    <w:name w:val="WW8Num16z2"/>
    <w:rsid w:val="00EF5A03"/>
    <w:rPr>
      <w:rFonts w:ascii="Arial" w:hAnsi="Arial"/>
      <w:sz w:val="20"/>
    </w:rPr>
  </w:style>
  <w:style w:type="character" w:customStyle="1" w:styleId="WW8Num16z3">
    <w:name w:val="WW8Num16z3"/>
    <w:rsid w:val="00EF5A03"/>
    <w:rPr>
      <w:rFonts w:ascii="Wingdings 3" w:hAnsi="Wingdings 3"/>
      <w:sz w:val="20"/>
    </w:rPr>
  </w:style>
  <w:style w:type="character" w:customStyle="1" w:styleId="WW8Num16z4">
    <w:name w:val="WW8Num16z4"/>
    <w:rsid w:val="00EF5A03"/>
    <w:rPr>
      <w:rFonts w:ascii="Courier New" w:hAnsi="Courier New" w:cs="Courier New"/>
    </w:rPr>
  </w:style>
  <w:style w:type="character" w:customStyle="1" w:styleId="WW8Num16z5">
    <w:name w:val="WW8Num16z5"/>
    <w:rsid w:val="00EF5A03"/>
    <w:rPr>
      <w:rFonts w:ascii="Wingdings" w:hAnsi="Wingdings"/>
    </w:rPr>
  </w:style>
  <w:style w:type="character" w:customStyle="1" w:styleId="WW8Num16z6">
    <w:name w:val="WW8Num16z6"/>
    <w:rsid w:val="00EF5A03"/>
    <w:rPr>
      <w:rFonts w:ascii="Symbol" w:hAnsi="Symbol"/>
    </w:rPr>
  </w:style>
  <w:style w:type="character" w:customStyle="1" w:styleId="WW8Num18z0">
    <w:name w:val="WW8Num18z0"/>
    <w:rsid w:val="00EF5A03"/>
    <w:rPr>
      <w:rFonts w:ascii="Symbol" w:hAnsi="Symbol"/>
    </w:rPr>
  </w:style>
  <w:style w:type="character" w:customStyle="1" w:styleId="WW8Num18z1">
    <w:name w:val="WW8Num18z1"/>
    <w:rsid w:val="00EF5A03"/>
    <w:rPr>
      <w:rFonts w:ascii="Wingdings" w:hAnsi="Wingdings"/>
    </w:rPr>
  </w:style>
  <w:style w:type="character" w:customStyle="1" w:styleId="WW8Num21z0">
    <w:name w:val="WW8Num21z0"/>
    <w:rsid w:val="00EF5A03"/>
    <w:rPr>
      <w:rFonts w:ascii="Symbol" w:hAnsi="Symbol"/>
    </w:rPr>
  </w:style>
  <w:style w:type="character" w:customStyle="1" w:styleId="WW8Num21z1">
    <w:name w:val="WW8Num21z1"/>
    <w:rsid w:val="00EF5A03"/>
    <w:rPr>
      <w:rFonts w:ascii="Courier New" w:hAnsi="Courier New" w:cs="Courier New"/>
    </w:rPr>
  </w:style>
  <w:style w:type="character" w:customStyle="1" w:styleId="WW8Num21z2">
    <w:name w:val="WW8Num21z2"/>
    <w:rsid w:val="00EF5A03"/>
    <w:rPr>
      <w:rFonts w:ascii="Wingdings" w:hAnsi="Wingdings"/>
    </w:rPr>
  </w:style>
  <w:style w:type="character" w:customStyle="1" w:styleId="WW8Num23z1">
    <w:name w:val="WW8Num23z1"/>
    <w:rsid w:val="00EF5A03"/>
    <w:rPr>
      <w:rFonts w:ascii="Symbol" w:hAnsi="Symbol"/>
    </w:rPr>
  </w:style>
  <w:style w:type="character" w:customStyle="1" w:styleId="WW8Num24z0">
    <w:name w:val="WW8Num24z0"/>
    <w:rsid w:val="00EF5A03"/>
    <w:rPr>
      <w:rFonts w:ascii="Symbol" w:hAnsi="Symbol"/>
    </w:rPr>
  </w:style>
  <w:style w:type="character" w:customStyle="1" w:styleId="WW8Num24z1">
    <w:name w:val="WW8Num24z1"/>
    <w:rsid w:val="00EF5A03"/>
    <w:rPr>
      <w:rFonts w:ascii="Courier New" w:hAnsi="Courier New" w:cs="Courier New"/>
    </w:rPr>
  </w:style>
  <w:style w:type="character" w:customStyle="1" w:styleId="WW8Num24z2">
    <w:name w:val="WW8Num24z2"/>
    <w:rsid w:val="00EF5A03"/>
    <w:rPr>
      <w:rFonts w:ascii="Wingdings" w:hAnsi="Wingdings"/>
    </w:rPr>
  </w:style>
  <w:style w:type="character" w:customStyle="1" w:styleId="WW8Num26z0">
    <w:name w:val="WW8Num26z0"/>
    <w:rsid w:val="00EF5A03"/>
    <w:rPr>
      <w:rFonts w:ascii="Symbol" w:hAnsi="Symbol"/>
    </w:rPr>
  </w:style>
  <w:style w:type="character" w:customStyle="1" w:styleId="WW8Num26z2">
    <w:name w:val="WW8Num26z2"/>
    <w:rsid w:val="00EF5A03"/>
    <w:rPr>
      <w:rFonts w:ascii="Arial" w:hAnsi="Arial"/>
      <w:sz w:val="20"/>
    </w:rPr>
  </w:style>
  <w:style w:type="character" w:customStyle="1" w:styleId="WW8Num26z3">
    <w:name w:val="WW8Num26z3"/>
    <w:rsid w:val="00EF5A03"/>
    <w:rPr>
      <w:rFonts w:ascii="Wingdings 3" w:hAnsi="Wingdings 3"/>
      <w:sz w:val="20"/>
    </w:rPr>
  </w:style>
  <w:style w:type="character" w:customStyle="1" w:styleId="WW8Num26z4">
    <w:name w:val="WW8Num26z4"/>
    <w:rsid w:val="00EF5A03"/>
    <w:rPr>
      <w:rFonts w:ascii="Courier New" w:hAnsi="Courier New" w:cs="Courier New"/>
    </w:rPr>
  </w:style>
  <w:style w:type="character" w:customStyle="1" w:styleId="WW8Num26z5">
    <w:name w:val="WW8Num26z5"/>
    <w:rsid w:val="00EF5A03"/>
    <w:rPr>
      <w:rFonts w:ascii="Wingdings" w:hAnsi="Wingdings"/>
    </w:rPr>
  </w:style>
  <w:style w:type="character" w:customStyle="1" w:styleId="WW8Num28z0">
    <w:name w:val="WW8Num28z0"/>
    <w:rsid w:val="00EF5A03"/>
    <w:rPr>
      <w:rFonts w:ascii="Symbol" w:hAnsi="Symbol"/>
    </w:rPr>
  </w:style>
  <w:style w:type="character" w:customStyle="1" w:styleId="WW8Num28z1">
    <w:name w:val="WW8Num28z1"/>
    <w:rsid w:val="00EF5A03"/>
    <w:rPr>
      <w:rFonts w:ascii="Courier New" w:hAnsi="Courier New" w:cs="Courier New"/>
    </w:rPr>
  </w:style>
  <w:style w:type="character" w:customStyle="1" w:styleId="WW8Num28z2">
    <w:name w:val="WW8Num28z2"/>
    <w:rsid w:val="00EF5A03"/>
    <w:rPr>
      <w:rFonts w:ascii="Wingdings" w:hAnsi="Wingdings"/>
    </w:rPr>
  </w:style>
  <w:style w:type="character" w:customStyle="1" w:styleId="WW8Num29z0">
    <w:name w:val="WW8Num29z0"/>
    <w:rsid w:val="00EF5A03"/>
    <w:rPr>
      <w:rFonts w:ascii="Symbol" w:hAnsi="Symbol"/>
    </w:rPr>
  </w:style>
  <w:style w:type="character" w:customStyle="1" w:styleId="WW8Num29z1">
    <w:name w:val="WW8Num29z1"/>
    <w:rsid w:val="00EF5A03"/>
    <w:rPr>
      <w:rFonts w:ascii="Courier New" w:hAnsi="Courier New" w:cs="Courier New"/>
    </w:rPr>
  </w:style>
  <w:style w:type="character" w:customStyle="1" w:styleId="WW8Num29z2">
    <w:name w:val="WW8Num29z2"/>
    <w:rsid w:val="00EF5A03"/>
    <w:rPr>
      <w:rFonts w:ascii="Wingdings" w:hAnsi="Wingdings"/>
    </w:rPr>
  </w:style>
  <w:style w:type="character" w:customStyle="1" w:styleId="WW8Num32z0">
    <w:name w:val="WW8Num32z0"/>
    <w:rsid w:val="00EF5A03"/>
    <w:rPr>
      <w:rFonts w:ascii="Times New Roman" w:hAnsi="Times New Roman"/>
      <w:b/>
      <w:i w:val="0"/>
      <w:sz w:val="21"/>
    </w:rPr>
  </w:style>
  <w:style w:type="character" w:customStyle="1" w:styleId="WW8Num32z1">
    <w:name w:val="WW8Num32z1"/>
    <w:rsid w:val="00EF5A03"/>
    <w:rPr>
      <w:rFonts w:ascii="黑体" w:eastAsia="黑体" w:hAnsi="黑体"/>
      <w:b w:val="0"/>
      <w:i w:val="0"/>
      <w:sz w:val="21"/>
    </w:rPr>
  </w:style>
  <w:style w:type="character" w:customStyle="1" w:styleId="WW8Num33z0">
    <w:name w:val="WW8Num33z0"/>
    <w:rsid w:val="00EF5A03"/>
    <w:rPr>
      <w:rFonts w:ascii="Symbol" w:hAnsi="Symbol"/>
    </w:rPr>
  </w:style>
  <w:style w:type="character" w:customStyle="1" w:styleId="WW8Num38z0">
    <w:name w:val="WW8Num38z0"/>
    <w:rsid w:val="00EF5A03"/>
    <w:rPr>
      <w:rFonts w:ascii="Wingdings" w:hAnsi="Wingdings"/>
    </w:rPr>
  </w:style>
  <w:style w:type="character" w:customStyle="1" w:styleId="11">
    <w:name w:val="默认段落字体1"/>
    <w:rsid w:val="00EF5A03"/>
  </w:style>
  <w:style w:type="character" w:styleId="ad">
    <w:name w:val="page number"/>
    <w:basedOn w:val="11"/>
    <w:rsid w:val="00EF5A03"/>
  </w:style>
  <w:style w:type="character" w:customStyle="1" w:styleId="StdName">
    <w:name w:val="Std Name"/>
    <w:rsid w:val="00EF5A03"/>
    <w:rPr>
      <w:rFonts w:ascii="NewsGoth Lt BT" w:hAnsi="NewsGoth Lt BT"/>
      <w:i/>
      <w:iCs/>
      <w:sz w:val="20"/>
      <w:szCs w:val="20"/>
    </w:rPr>
  </w:style>
  <w:style w:type="character" w:customStyle="1" w:styleId="StdReference">
    <w:name w:val="Std Reference"/>
    <w:rsid w:val="00EF5A03"/>
    <w:rPr>
      <w:rFonts w:ascii="NewsGoth Lt BT" w:hAnsi="NewsGoth Lt BT"/>
      <w:sz w:val="20"/>
      <w:szCs w:val="20"/>
      <w:u w:val="single"/>
    </w:rPr>
  </w:style>
  <w:style w:type="character" w:customStyle="1" w:styleId="ae">
    <w:name w:val="脚注符"/>
    <w:rsid w:val="00EF5A03"/>
    <w:rPr>
      <w:rFonts w:ascii="NewsGoth Lt BT" w:hAnsi="NewsGoth Lt BT"/>
      <w:sz w:val="16"/>
      <w:szCs w:val="16"/>
      <w:vertAlign w:val="superscript"/>
    </w:rPr>
  </w:style>
  <w:style w:type="character" w:customStyle="1" w:styleId="XetraStdReference">
    <w:name w:val="Xetra Std Reference"/>
    <w:basedOn w:val="StdReference"/>
    <w:rsid w:val="00EF5A03"/>
    <w:rPr>
      <w:rFonts w:ascii="NewsGoth Lt BT" w:hAnsi="NewsGoth Lt BT"/>
      <w:sz w:val="20"/>
      <w:szCs w:val="20"/>
      <w:u w:val="single"/>
    </w:rPr>
  </w:style>
  <w:style w:type="character" w:customStyle="1" w:styleId="XetraWindowName">
    <w:name w:val="Xetra Window Name"/>
    <w:basedOn w:val="StdName"/>
    <w:rsid w:val="00EF5A03"/>
    <w:rPr>
      <w:rFonts w:ascii="NewsGoth Lt BT" w:hAnsi="NewsGoth Lt BT"/>
      <w:i/>
      <w:iCs/>
      <w:sz w:val="20"/>
      <w:szCs w:val="20"/>
    </w:rPr>
  </w:style>
  <w:style w:type="character" w:customStyle="1" w:styleId="af">
    <w:name w:val="尾标符"/>
    <w:rsid w:val="00EF5A03"/>
    <w:rPr>
      <w:vertAlign w:val="superscript"/>
    </w:rPr>
  </w:style>
  <w:style w:type="character" w:customStyle="1" w:styleId="Heading1CharChar">
    <w:name w:val="Heading 1 Char Char"/>
    <w:rsid w:val="00EF5A03"/>
    <w:rPr>
      <w:rFonts w:ascii="Arial" w:eastAsia="宋体" w:hAnsi="Arial"/>
      <w:b/>
      <w:bCs/>
      <w:kern w:val="1"/>
      <w:sz w:val="24"/>
      <w:szCs w:val="24"/>
      <w:lang w:val="en-GB" w:eastAsia="ar-SA" w:bidi="ar-SA"/>
    </w:rPr>
  </w:style>
  <w:style w:type="character" w:styleId="af0">
    <w:name w:val="Hyperlink"/>
    <w:uiPriority w:val="99"/>
    <w:rsid w:val="00EF5A03"/>
    <w:rPr>
      <w:color w:val="0000FF"/>
      <w:u w:val="single"/>
    </w:rPr>
  </w:style>
  <w:style w:type="character" w:customStyle="1" w:styleId="BodyTextCharChar">
    <w:name w:val="Body Text Char Char"/>
    <w:rsid w:val="00EF5A03"/>
    <w:rPr>
      <w:rFonts w:ascii="Arial" w:eastAsia="Arial" w:hAnsi="Arial"/>
      <w:lang w:val="en-US" w:eastAsia="ar-SA" w:bidi="ar-SA"/>
    </w:rPr>
  </w:style>
  <w:style w:type="character" w:customStyle="1" w:styleId="SSEBodyTextJustifiedLeft148HangingCharCharCharCharCharCharCharCharChar">
    <w:name w:val="SSE Body Text + Justified Left:  148&quot; Hanging:  ... Char Char Char Char Char Char Char Char Char"/>
    <w:basedOn w:val="BodyTextCharChar"/>
    <w:rsid w:val="00EF5A03"/>
    <w:rPr>
      <w:rFonts w:ascii="Arial" w:eastAsia="Arial" w:hAnsi="Arial"/>
      <w:lang w:val="en-US" w:eastAsia="ar-SA" w:bidi="ar-SA"/>
    </w:rPr>
  </w:style>
  <w:style w:type="character" w:customStyle="1" w:styleId="SSESectionHeaderStyleBodyTextArialBoldBoldCharChar1CharCharChar">
    <w:name w:val="SSE Section Header Style Body Text + ArialBold Bold Char Char1 Char Char Char"/>
    <w:rsid w:val="00EF5A03"/>
    <w:rPr>
      <w:rFonts w:ascii="Arial" w:eastAsia="Arial" w:hAnsi="Arial"/>
      <w:b/>
      <w:lang w:val="en-US" w:eastAsia="ar-SA" w:bidi="ar-SA"/>
    </w:rPr>
  </w:style>
  <w:style w:type="character" w:customStyle="1" w:styleId="LatinArialBoldAsianSimSunCharCharCharCharChar">
    <w:name w:val="(Latin) ArialBold (Asian) SimSun... Char Char Char Char Char"/>
    <w:rsid w:val="00EF5A03"/>
    <w:rPr>
      <w:rFonts w:ascii="Arial" w:eastAsia="宋体" w:hAnsi="Arial"/>
      <w:bCs/>
      <w:lang w:val="en-US" w:eastAsia="ar-SA" w:bidi="ar-SA"/>
    </w:rPr>
  </w:style>
  <w:style w:type="character" w:customStyle="1" w:styleId="ListNumberChar2Char">
    <w:name w:val="List Number Char2 Char"/>
    <w:rsid w:val="00EF5A03"/>
    <w:rPr>
      <w:rFonts w:ascii="Arial" w:eastAsia="Arial" w:hAnsi="Arial"/>
      <w:lang w:val="en-US" w:eastAsia="ar-SA" w:bidi="ar-SA"/>
    </w:rPr>
  </w:style>
  <w:style w:type="character" w:customStyle="1" w:styleId="SSEStyleListNumberArialBoldCharChar1CharChar">
    <w:name w:val="SSE Style List Number + ArialBold Char Char1 Char Char"/>
    <w:rsid w:val="00EF5A03"/>
    <w:rPr>
      <w:rFonts w:ascii="Arial" w:eastAsia="宋体" w:hAnsi="Arial" w:cs="Arial"/>
      <w:lang w:val="en-GB" w:eastAsia="ar-SA" w:bidi="ar-SA"/>
    </w:rPr>
  </w:style>
  <w:style w:type="character" w:customStyle="1" w:styleId="SSEBodyTextafterNumberingCharChar1Char">
    <w:name w:val="SSE Body Text after Numbering Char Char1 Char"/>
    <w:basedOn w:val="SSEBodyTextJustifiedLeft148HangingCharCharCharCharCharCharCharCharChar"/>
    <w:rsid w:val="00EF5A03"/>
    <w:rPr>
      <w:rFonts w:ascii="Arial" w:eastAsia="Arial" w:hAnsi="Arial"/>
      <w:lang w:val="en-US" w:eastAsia="ar-SA" w:bidi="ar-SA"/>
    </w:rPr>
  </w:style>
  <w:style w:type="character" w:customStyle="1" w:styleId="SSESectionHeaderStyleBodyTextArialBoldBoldCharChar">
    <w:name w:val="SSE Section Header Style Body Text + ArialBold Bold Char Char"/>
    <w:rsid w:val="00EF5A03"/>
    <w:rPr>
      <w:rFonts w:ascii="Arial" w:eastAsia="Arial" w:hAnsi="Arial"/>
      <w:b/>
      <w:lang w:val="en-US" w:eastAsia="ar-SA" w:bidi="ar-SA"/>
    </w:rPr>
  </w:style>
  <w:style w:type="character" w:customStyle="1" w:styleId="SSEStyleListNumberArialBoldCharChar">
    <w:name w:val="SSE Style List Number + ArialBold Char Char"/>
    <w:rsid w:val="00EF5A03"/>
    <w:rPr>
      <w:rFonts w:ascii="Arial" w:eastAsia="Arial" w:hAnsi="Arial" w:cs="Arial"/>
      <w:lang w:val="en-US" w:eastAsia="ar-SA" w:bidi="ar-SA"/>
    </w:rPr>
  </w:style>
  <w:style w:type="character" w:customStyle="1" w:styleId="WinDescrCharCharCharChar">
    <w:name w:val="WinDescr Char Char Char Char"/>
    <w:rsid w:val="00EF5A03"/>
    <w:rPr>
      <w:rFonts w:ascii="Arial" w:eastAsia="Arial" w:hAnsi="Arial"/>
      <w:lang w:val="en-US" w:eastAsia="ar-SA" w:bidi="ar-SA"/>
    </w:rPr>
  </w:style>
  <w:style w:type="character" w:customStyle="1" w:styleId="AppendixCharCharCharChar">
    <w:name w:val="Appendix Char Char Char Char"/>
    <w:basedOn w:val="Heading1CharChar"/>
    <w:rsid w:val="00EF5A03"/>
    <w:rPr>
      <w:rFonts w:ascii="Arial" w:eastAsia="宋体" w:hAnsi="Arial"/>
      <w:b/>
      <w:bCs/>
      <w:kern w:val="1"/>
      <w:sz w:val="24"/>
      <w:szCs w:val="24"/>
      <w:lang w:val="en-GB" w:eastAsia="ar-SA" w:bidi="ar-SA"/>
    </w:rPr>
  </w:style>
  <w:style w:type="character" w:customStyle="1" w:styleId="SSEBodyTextafterNumberingCharChar">
    <w:name w:val="SSE Body Text after Numbering Char Char"/>
    <w:rsid w:val="00EF5A03"/>
    <w:rPr>
      <w:rFonts w:ascii="Arial" w:eastAsia="Arial" w:hAnsi="Arial"/>
      <w:lang w:val="en-US" w:eastAsia="ar-SA" w:bidi="ar-SA"/>
    </w:rPr>
  </w:style>
  <w:style w:type="character" w:customStyle="1" w:styleId="ListNumberChar">
    <w:name w:val="List Number Char"/>
    <w:rsid w:val="00EF5A03"/>
    <w:rPr>
      <w:rFonts w:ascii="NewsGoth Lt BT" w:eastAsia="宋体" w:hAnsi="NewsGoth Lt BT"/>
      <w:lang w:val="en-US" w:eastAsia="ar-SA" w:bidi="ar-SA"/>
    </w:rPr>
  </w:style>
  <w:style w:type="character" w:customStyle="1" w:styleId="12">
    <w:name w:val="批注引用1"/>
    <w:rsid w:val="00EF5A03"/>
    <w:rPr>
      <w:sz w:val="21"/>
      <w:szCs w:val="21"/>
    </w:rPr>
  </w:style>
  <w:style w:type="character" w:customStyle="1" w:styleId="SSEBodyTextJustifiedLeft148HangingCharCharCharCharCharChar">
    <w:name w:val="SSE Body Text + Justified Left:  148&quot; Hanging:  ... Char Char Char Char Char Char"/>
    <w:rsid w:val="00EF5A03"/>
    <w:rPr>
      <w:rFonts w:ascii="Arial" w:eastAsia="Arial" w:hAnsi="Arial"/>
      <w:lang w:val="en-US" w:eastAsia="ar-SA" w:bidi="ar-SA"/>
    </w:rPr>
  </w:style>
  <w:style w:type="character" w:customStyle="1" w:styleId="Heading4Char2Char">
    <w:name w:val="Heading 4 Char2 Char"/>
    <w:rsid w:val="00EF5A03"/>
    <w:rPr>
      <w:rFonts w:ascii="NewsGoth BT" w:eastAsia="宋体" w:hAnsi="NewsGoth BT"/>
      <w:b/>
      <w:bCs/>
      <w:lang w:val="en-GB" w:eastAsia="ar-SA" w:bidi="ar-SA"/>
    </w:rPr>
  </w:style>
  <w:style w:type="character" w:customStyle="1" w:styleId="SSEBodyTextJustifiedLeft148HangingCharCharCharCharCharCharCharCharCharCharChar">
    <w:name w:val="SSE Body Text + Justified Left:  148&quot; Hanging:  ... Char Char Char Char Char Char Char Char Char Char Char"/>
    <w:rsid w:val="00EF5A03"/>
    <w:rPr>
      <w:rFonts w:ascii="Arial" w:eastAsia="Arial" w:hAnsi="Arial"/>
      <w:lang w:val="en-US" w:eastAsia="ar-SA" w:bidi="ar-SA"/>
    </w:rPr>
  </w:style>
  <w:style w:type="character" w:customStyle="1" w:styleId="SSEBodyTextJustifiedLeft148HangingChar1CharCharChar">
    <w:name w:val="SSE Body Text + Justified Left:  148&quot; Hanging:  ... Char1 Char Char Char"/>
    <w:rsid w:val="00EF5A03"/>
    <w:rPr>
      <w:rFonts w:ascii="Arial" w:eastAsia="Arial" w:hAnsi="Arial"/>
      <w:lang w:val="en-US" w:eastAsia="ar-SA" w:bidi="ar-SA"/>
    </w:rPr>
  </w:style>
  <w:style w:type="character" w:customStyle="1" w:styleId="SSEBodyTextJustifiedLeft148HangingCharCharCharCharCharCharCharCharCharCharCharCharCharChar">
    <w:name w:val="SSE Body Text + Justified Left:  148&quot; Hanging:  ... Char Char Char Char Char Char Char Char Char Char Char Char Char Char"/>
    <w:rsid w:val="00EF5A03"/>
    <w:rPr>
      <w:rFonts w:ascii="Arial" w:eastAsia="Arial" w:hAnsi="Arial"/>
      <w:lang w:val="en-US" w:eastAsia="ar-SA" w:bidi="ar-SA"/>
    </w:rPr>
  </w:style>
  <w:style w:type="character" w:styleId="af1">
    <w:name w:val="FollowedHyperlink"/>
    <w:rsid w:val="00EF5A03"/>
    <w:rPr>
      <w:color w:val="800080"/>
      <w:u w:val="single"/>
    </w:rPr>
  </w:style>
  <w:style w:type="character" w:customStyle="1" w:styleId="SSEBodyTextJustifiedLeft148HangingChar1CharCharChar1">
    <w:name w:val="SSE Body Text + Justified Left:  148&quot; Hanging:  ... Char1 Char Char Char1"/>
    <w:basedOn w:val="BodyTextCharChar"/>
    <w:rsid w:val="00EF5A03"/>
    <w:rPr>
      <w:rFonts w:ascii="Arial" w:eastAsia="Arial" w:hAnsi="Arial"/>
      <w:lang w:val="en-US" w:eastAsia="ar-SA" w:bidi="ar-SA"/>
    </w:rPr>
  </w:style>
  <w:style w:type="character" w:customStyle="1" w:styleId="Heading4Char1CharChar">
    <w:name w:val="Heading 4 Char1 Char Char"/>
    <w:rsid w:val="00EF5A03"/>
    <w:rPr>
      <w:rFonts w:ascii="NewsGoth BT" w:eastAsia="Arial" w:hAnsi="NewsGoth BT"/>
      <w:b/>
      <w:bCs/>
      <w:lang w:val="en-US" w:eastAsia="ar-SA" w:bidi="ar-SA"/>
    </w:rPr>
  </w:style>
  <w:style w:type="character" w:customStyle="1" w:styleId="Heading1Char1CharCharChar">
    <w:name w:val="Heading 1 Char1 Char Char Char"/>
    <w:rsid w:val="00EF5A03"/>
    <w:rPr>
      <w:rFonts w:ascii="Arial" w:eastAsia="Arial" w:hAnsi="Arial"/>
      <w:b/>
      <w:bCs/>
      <w:kern w:val="1"/>
      <w:sz w:val="24"/>
      <w:szCs w:val="24"/>
      <w:lang w:val="en-US" w:eastAsia="ar-SA" w:bidi="ar-SA"/>
    </w:rPr>
  </w:style>
  <w:style w:type="character" w:customStyle="1" w:styleId="Heading4Char1Char">
    <w:name w:val="Heading 4 Char1 Char"/>
    <w:rsid w:val="00EF5A03"/>
    <w:rPr>
      <w:rFonts w:ascii="NewsGoth BT" w:eastAsia="Arial" w:hAnsi="NewsGoth BT"/>
      <w:b/>
      <w:bCs/>
      <w:lang w:val="en-US" w:eastAsia="ar-SA" w:bidi="ar-SA"/>
    </w:rPr>
  </w:style>
  <w:style w:type="character" w:customStyle="1" w:styleId="SSEBodyTextJustifiedLeft148HangingCharCharCharCharCharCharCharCharCharCharCharChar">
    <w:name w:val="SSE Body Text + Justified Left:  148&quot; Hanging:  ... Char Char Char Char Char Char Char Char Char Char Char Char"/>
    <w:rsid w:val="00EF5A03"/>
    <w:rPr>
      <w:rFonts w:ascii="Arial" w:eastAsia="Arial" w:hAnsi="Arial"/>
      <w:lang w:val="en-US" w:eastAsia="ar-SA" w:bidi="ar-SA"/>
    </w:rPr>
  </w:style>
  <w:style w:type="character" w:customStyle="1" w:styleId="SSESectionHeaderStyleBodyTextArialBoldBoldCharCharCharChar">
    <w:name w:val="SSE Section Header Style Body Text + ArialBold Bold Char Char Char Char"/>
    <w:rsid w:val="00EF5A03"/>
    <w:rPr>
      <w:rFonts w:ascii="Arial" w:eastAsia="Arial" w:hAnsi="Arial"/>
      <w:b/>
      <w:lang w:val="en-US" w:eastAsia="ar-SA" w:bidi="ar-SA"/>
    </w:rPr>
  </w:style>
  <w:style w:type="character" w:customStyle="1" w:styleId="SSEBodyTextJustifiedLeft148HangingCharChar2Char1CharCharCharCharCharCharCharCharCharCharCharChar">
    <w:name w:val="SSE Body Text + Justified Left:  148&quot; Hanging:  ... Char Char2 Char1 Char Char Char Char Char Char Char Char Char Char Char Char"/>
    <w:rsid w:val="00EF5A03"/>
    <w:rPr>
      <w:rFonts w:ascii="Arial" w:eastAsia="Arial" w:hAnsi="Arial"/>
      <w:lang w:val="en-US" w:eastAsia="ar-SA" w:bidi="ar-SA"/>
    </w:rPr>
  </w:style>
  <w:style w:type="character" w:customStyle="1" w:styleId="Entwurf">
    <w:name w:val="Entwurf"/>
    <w:rsid w:val="00EF5A03"/>
    <w:rPr>
      <w:rFonts w:ascii="NewsGoth Lt BT" w:hAnsi="NewsGoth Lt BT"/>
      <w:sz w:val="20"/>
      <w:lang w:val="en-US"/>
    </w:rPr>
  </w:style>
  <w:style w:type="character" w:customStyle="1" w:styleId="SSEBodyTextJustifiedLeft148HangingCharChar4">
    <w:name w:val="SSE Body Text + Justified Left:  148&quot; Hanging:  ... Char Char4"/>
    <w:rsid w:val="00EF5A03"/>
    <w:rPr>
      <w:rFonts w:ascii="Arial" w:eastAsia="Arial" w:hAnsi="Arial"/>
      <w:lang w:val="en-GB" w:eastAsia="ar-SA" w:bidi="ar-SA"/>
    </w:rPr>
  </w:style>
  <w:style w:type="character" w:customStyle="1" w:styleId="smallfont1">
    <w:name w:val="smallfont1"/>
    <w:rsid w:val="00EF5A03"/>
    <w:rPr>
      <w:sz w:val="18"/>
      <w:szCs w:val="18"/>
    </w:rPr>
  </w:style>
  <w:style w:type="character" w:customStyle="1" w:styleId="af2">
    <w:name w:val="发布"/>
    <w:rsid w:val="00EF5A03"/>
    <w:rPr>
      <w:rFonts w:ascii="黑体" w:eastAsia="黑体" w:hAnsi="黑体"/>
      <w:spacing w:val="22"/>
      <w:w w:val="100"/>
      <w:position w:val="3"/>
      <w:sz w:val="28"/>
    </w:rPr>
  </w:style>
  <w:style w:type="character" w:customStyle="1" w:styleId="af3">
    <w:name w:val="个人答复风格"/>
    <w:rsid w:val="00EF5A03"/>
    <w:rPr>
      <w:rFonts w:ascii="Arial" w:eastAsia="宋体" w:hAnsi="Arial" w:cs="Arial"/>
      <w:color w:val="000000"/>
      <w:sz w:val="20"/>
    </w:rPr>
  </w:style>
  <w:style w:type="character" w:customStyle="1" w:styleId="af4">
    <w:name w:val="个人撰写风格"/>
    <w:rsid w:val="00EF5A03"/>
    <w:rPr>
      <w:rFonts w:ascii="Arial" w:eastAsia="宋体" w:hAnsi="Arial" w:cs="Arial"/>
      <w:color w:val="000000"/>
      <w:sz w:val="20"/>
    </w:rPr>
  </w:style>
  <w:style w:type="character" w:customStyle="1" w:styleId="line1">
    <w:name w:val="line1"/>
    <w:basedOn w:val="11"/>
    <w:rsid w:val="00EF5A03"/>
  </w:style>
  <w:style w:type="character" w:customStyle="1" w:styleId="f1">
    <w:name w:val="f1"/>
    <w:basedOn w:val="11"/>
    <w:rsid w:val="00EF5A03"/>
  </w:style>
  <w:style w:type="character" w:customStyle="1" w:styleId="ChapterXXStatementChar">
    <w:name w:val="Chapter X.X. Statement Char"/>
    <w:rsid w:val="00EF5A03"/>
    <w:rPr>
      <w:rFonts w:ascii="Arial" w:eastAsia="宋体" w:hAnsi="Arial"/>
      <w:b/>
      <w:bCs/>
      <w:sz w:val="24"/>
      <w:szCs w:val="24"/>
      <w:lang w:val="en-GB" w:eastAsia="ar-SA" w:bidi="ar-SA"/>
    </w:rPr>
  </w:style>
  <w:style w:type="character" w:customStyle="1" w:styleId="2ChapterXXStatementh22Header2l2Level2HeadheaChar">
    <w:name w:val="样式 标题 2Chapter X.X. Statementh22Header 2l2Level 2 Headhea... Char"/>
    <w:rsid w:val="00EF5A03"/>
    <w:rPr>
      <w:rFonts w:ascii="宋体" w:eastAsia="宋体" w:hAnsi="宋体"/>
      <w:b/>
      <w:bCs/>
      <w:sz w:val="24"/>
      <w:szCs w:val="24"/>
      <w:lang w:val="en-GB" w:eastAsia="ar-SA" w:bidi="ar-SA"/>
    </w:rPr>
  </w:style>
  <w:style w:type="character" w:customStyle="1" w:styleId="EmailStyle282">
    <w:name w:val="EmailStyle282"/>
    <w:rsid w:val="00EF5A03"/>
    <w:rPr>
      <w:rFonts w:ascii="Arial" w:eastAsia="宋体" w:hAnsi="Arial" w:cs="Arial"/>
      <w:color w:val="000000"/>
      <w:sz w:val="20"/>
    </w:rPr>
  </w:style>
  <w:style w:type="character" w:customStyle="1" w:styleId="EmailStyle283">
    <w:name w:val="EmailStyle283"/>
    <w:rsid w:val="00EF5A03"/>
    <w:rPr>
      <w:rFonts w:ascii="Arial" w:eastAsia="宋体" w:hAnsi="Arial" w:cs="Arial"/>
      <w:color w:val="000000"/>
      <w:sz w:val="20"/>
    </w:rPr>
  </w:style>
  <w:style w:type="character" w:customStyle="1" w:styleId="Char1">
    <w:name w:val="Char1"/>
    <w:rsid w:val="00EF5A03"/>
    <w:rPr>
      <w:rFonts w:ascii="Arial" w:eastAsia="宋体" w:hAnsi="Arial"/>
      <w:lang w:val="en-GB" w:eastAsia="ar-SA" w:bidi="ar-SA"/>
    </w:rPr>
  </w:style>
  <w:style w:type="character" w:customStyle="1" w:styleId="WinDescrLeftCharCharChar">
    <w:name w:val="WinDescrLeft Char Char Char"/>
    <w:rsid w:val="00EF5A03"/>
    <w:rPr>
      <w:rFonts w:ascii="Arial" w:eastAsia="Arial" w:hAnsi="Arial"/>
      <w:lang w:val="en-US" w:eastAsia="ar-SA" w:bidi="ar-SA"/>
    </w:rPr>
  </w:style>
  <w:style w:type="character" w:customStyle="1" w:styleId="SSEBodyTextJustifiedLeft148HangingCharChar2Char">
    <w:name w:val="SSE Body Text + Justified Left:  148&quot; Hanging:  ... Char Char2 Char"/>
    <w:rsid w:val="00EF5A03"/>
    <w:rPr>
      <w:rFonts w:ascii="Arial" w:eastAsia="Arial" w:hAnsi="Arial"/>
      <w:lang w:val="en-US" w:eastAsia="ar-SA" w:bidi="ar-SA"/>
    </w:rPr>
  </w:style>
  <w:style w:type="character" w:customStyle="1" w:styleId="Heading2CharChar2">
    <w:name w:val="Heading 2 Char Char2"/>
    <w:rsid w:val="00EF5A03"/>
    <w:rPr>
      <w:rFonts w:ascii="Arial" w:eastAsia="Arial" w:hAnsi="Arial"/>
      <w:b/>
      <w:bCs/>
      <w:sz w:val="24"/>
      <w:szCs w:val="24"/>
      <w:lang w:val="en-GB" w:eastAsia="ar-SA" w:bidi="ar-SA"/>
    </w:rPr>
  </w:style>
  <w:style w:type="character" w:customStyle="1" w:styleId="af5">
    <w:name w:val="编号字符"/>
    <w:rsid w:val="00EF5A03"/>
  </w:style>
  <w:style w:type="paragraph" w:customStyle="1" w:styleId="13">
    <w:name w:val="标题1"/>
    <w:basedOn w:val="a7"/>
    <w:next w:val="af6"/>
    <w:rsid w:val="00EF5A03"/>
    <w:pPr>
      <w:keepNext/>
      <w:spacing w:before="240" w:after="120"/>
    </w:pPr>
    <w:rPr>
      <w:rFonts w:cs="Tahoma"/>
      <w:sz w:val="28"/>
      <w:szCs w:val="28"/>
    </w:rPr>
  </w:style>
  <w:style w:type="paragraph" w:styleId="af6">
    <w:name w:val="Body Text"/>
    <w:basedOn w:val="a7"/>
    <w:next w:val="a7"/>
    <w:link w:val="Char2"/>
    <w:rsid w:val="00EF5A03"/>
    <w:pPr>
      <w:keepLines w:val="0"/>
    </w:pPr>
  </w:style>
  <w:style w:type="character" w:customStyle="1" w:styleId="Char2">
    <w:name w:val="正文文本 Char"/>
    <w:basedOn w:val="a8"/>
    <w:link w:val="af6"/>
    <w:rsid w:val="00EF5A03"/>
    <w:rPr>
      <w:rFonts w:ascii="Arial" w:eastAsia="宋体" w:hAnsi="Arial" w:cs="Times New Roman"/>
      <w:kern w:val="0"/>
      <w:sz w:val="20"/>
      <w:szCs w:val="20"/>
      <w:lang w:val="en-GB" w:eastAsia="ar-SA"/>
    </w:rPr>
  </w:style>
  <w:style w:type="paragraph" w:styleId="af7">
    <w:name w:val="List"/>
    <w:basedOn w:val="a7"/>
    <w:rsid w:val="00EF5A03"/>
    <w:pPr>
      <w:ind w:left="283" w:hanging="283"/>
    </w:pPr>
  </w:style>
  <w:style w:type="paragraph" w:customStyle="1" w:styleId="af8">
    <w:name w:val="标签"/>
    <w:basedOn w:val="a7"/>
    <w:rsid w:val="00EF5A03"/>
    <w:pPr>
      <w:suppressLineNumbers/>
      <w:spacing w:before="120" w:after="120"/>
    </w:pPr>
    <w:rPr>
      <w:rFonts w:cs="Tahoma"/>
      <w:i/>
      <w:iCs/>
      <w:sz w:val="24"/>
      <w:szCs w:val="24"/>
    </w:rPr>
  </w:style>
  <w:style w:type="paragraph" w:customStyle="1" w:styleId="af9">
    <w:name w:val="目录"/>
    <w:basedOn w:val="a7"/>
    <w:rsid w:val="00EF5A03"/>
    <w:pPr>
      <w:suppressLineNumbers/>
    </w:pPr>
    <w:rPr>
      <w:rFonts w:cs="Tahoma"/>
    </w:rPr>
  </w:style>
  <w:style w:type="paragraph" w:customStyle="1" w:styleId="XetraStandard">
    <w:name w:val="Xetra Standard"/>
    <w:basedOn w:val="a7"/>
    <w:rsid w:val="00EF5A03"/>
    <w:pPr>
      <w:tabs>
        <w:tab w:val="left" w:pos="284"/>
        <w:tab w:val="left" w:pos="567"/>
        <w:tab w:val="left" w:pos="851"/>
      </w:tabs>
    </w:pPr>
  </w:style>
  <w:style w:type="paragraph" w:customStyle="1" w:styleId="WinDescrCharCharChar">
    <w:name w:val="WinDescr Char Char Char"/>
    <w:basedOn w:val="XetraStandard"/>
    <w:rsid w:val="00EF5A03"/>
  </w:style>
  <w:style w:type="paragraph" w:customStyle="1" w:styleId="14">
    <w:name w:val="题注1"/>
    <w:basedOn w:val="a7"/>
    <w:next w:val="afa"/>
    <w:rsid w:val="00EF5A03"/>
    <w:pPr>
      <w:tabs>
        <w:tab w:val="left" w:pos="1135"/>
        <w:tab w:val="left" w:pos="1418"/>
        <w:tab w:val="left" w:pos="1702"/>
      </w:tabs>
      <w:spacing w:before="120" w:after="120"/>
      <w:ind w:left="851" w:hanging="851"/>
    </w:pPr>
    <w:rPr>
      <w:sz w:val="16"/>
      <w:szCs w:val="16"/>
    </w:rPr>
  </w:style>
  <w:style w:type="paragraph" w:styleId="afa">
    <w:name w:val="Subtitle"/>
    <w:basedOn w:val="a7"/>
    <w:next w:val="af6"/>
    <w:link w:val="Char3"/>
    <w:qFormat/>
    <w:rsid w:val="00EF5A03"/>
    <w:rPr>
      <w:rFonts w:cs="Arial"/>
      <w:b/>
      <w:bCs/>
      <w:sz w:val="28"/>
      <w:szCs w:val="24"/>
    </w:rPr>
  </w:style>
  <w:style w:type="character" w:customStyle="1" w:styleId="Char3">
    <w:name w:val="副标题 Char"/>
    <w:basedOn w:val="a8"/>
    <w:link w:val="afa"/>
    <w:rsid w:val="00EF5A03"/>
    <w:rPr>
      <w:rFonts w:ascii="Arial" w:eastAsia="宋体" w:hAnsi="Arial" w:cs="Arial"/>
      <w:b/>
      <w:bCs/>
      <w:kern w:val="0"/>
      <w:sz w:val="28"/>
      <w:szCs w:val="24"/>
      <w:lang w:val="en-GB" w:eastAsia="ar-SA"/>
    </w:rPr>
  </w:style>
  <w:style w:type="paragraph" w:styleId="15">
    <w:name w:val="toc 1"/>
    <w:basedOn w:val="a7"/>
    <w:next w:val="a7"/>
    <w:uiPriority w:val="39"/>
    <w:rsid w:val="00EF5A03"/>
    <w:pPr>
      <w:tabs>
        <w:tab w:val="right" w:leader="dot" w:pos="8793"/>
      </w:tabs>
      <w:spacing w:before="120" w:line="100" w:lineRule="atLeast"/>
      <w:ind w:left="288" w:hanging="288"/>
    </w:pPr>
    <w:rPr>
      <w:b/>
      <w:bCs/>
      <w:sz w:val="24"/>
    </w:rPr>
  </w:style>
  <w:style w:type="paragraph" w:styleId="20">
    <w:name w:val="toc 2"/>
    <w:basedOn w:val="15"/>
    <w:next w:val="a7"/>
    <w:uiPriority w:val="39"/>
    <w:rsid w:val="00EF5A03"/>
    <w:pPr>
      <w:tabs>
        <w:tab w:val="left" w:leader="dot" w:pos="1152"/>
        <w:tab w:val="right" w:leader="dot" w:pos="8942"/>
      </w:tabs>
      <w:spacing w:before="60"/>
      <w:ind w:left="432" w:hanging="144"/>
    </w:pPr>
  </w:style>
  <w:style w:type="paragraph" w:customStyle="1" w:styleId="TOCHeader">
    <w:name w:val="TOC_Header"/>
    <w:basedOn w:val="a7"/>
    <w:next w:val="WinDescrCharCharChar"/>
    <w:rsid w:val="00EF5A03"/>
    <w:pPr>
      <w:spacing w:before="360"/>
    </w:pPr>
    <w:rPr>
      <w:rFonts w:ascii="NewsGoth Dm BT" w:hAnsi="NewsGoth Dm BT"/>
      <w:b/>
      <w:bCs/>
      <w:caps/>
      <w:sz w:val="28"/>
      <w:szCs w:val="28"/>
    </w:rPr>
  </w:style>
  <w:style w:type="paragraph" w:styleId="afb">
    <w:name w:val="Title"/>
    <w:basedOn w:val="a7"/>
    <w:next w:val="afa"/>
    <w:link w:val="Char4"/>
    <w:qFormat/>
    <w:rsid w:val="00EF5A03"/>
    <w:pPr>
      <w:spacing w:before="2160" w:after="240"/>
    </w:pPr>
    <w:rPr>
      <w:rFonts w:ascii="NewsGoth Dm BT" w:hAnsi="NewsGoth Dm BT"/>
      <w:b/>
      <w:bCs/>
      <w:kern w:val="1"/>
      <w:sz w:val="28"/>
      <w:szCs w:val="28"/>
    </w:rPr>
  </w:style>
  <w:style w:type="character" w:customStyle="1" w:styleId="Char4">
    <w:name w:val="标题 Char"/>
    <w:basedOn w:val="a8"/>
    <w:link w:val="afb"/>
    <w:rsid w:val="00EF5A03"/>
    <w:rPr>
      <w:rFonts w:ascii="NewsGoth Dm BT" w:eastAsia="宋体" w:hAnsi="NewsGoth Dm BT" w:cs="Times New Roman"/>
      <w:b/>
      <w:bCs/>
      <w:kern w:val="1"/>
      <w:sz w:val="28"/>
      <w:szCs w:val="28"/>
      <w:lang w:val="en-GB" w:eastAsia="ar-SA"/>
    </w:rPr>
  </w:style>
  <w:style w:type="paragraph" w:styleId="30">
    <w:name w:val="toc 3"/>
    <w:basedOn w:val="20"/>
    <w:next w:val="a7"/>
    <w:uiPriority w:val="39"/>
    <w:rsid w:val="00EF5A03"/>
    <w:pPr>
      <w:tabs>
        <w:tab w:val="left" w:leader="dot" w:pos="1890"/>
        <w:tab w:val="left" w:pos="2160"/>
        <w:tab w:val="left" w:pos="2520"/>
        <w:tab w:val="right" w:leader="dot" w:pos="9693"/>
      </w:tabs>
      <w:spacing w:before="0"/>
      <w:ind w:left="1170" w:right="-42" w:hanging="450"/>
    </w:pPr>
    <w:rPr>
      <w:b w:val="0"/>
      <w:bCs w:val="0"/>
      <w:sz w:val="22"/>
    </w:rPr>
  </w:style>
  <w:style w:type="paragraph" w:styleId="40">
    <w:name w:val="toc 4"/>
    <w:basedOn w:val="30"/>
    <w:next w:val="a7"/>
    <w:uiPriority w:val="39"/>
    <w:rsid w:val="00EF5A03"/>
    <w:pPr>
      <w:tabs>
        <w:tab w:val="left" w:leader="dot" w:pos="2160"/>
        <w:tab w:val="left" w:pos="2430"/>
        <w:tab w:val="right" w:leader="dot" w:pos="9963"/>
      </w:tabs>
      <w:spacing w:after="0"/>
      <w:ind w:left="1440" w:right="0" w:firstLine="0"/>
    </w:pPr>
    <w:rPr>
      <w:sz w:val="20"/>
    </w:rPr>
  </w:style>
  <w:style w:type="paragraph" w:styleId="50">
    <w:name w:val="toc 5"/>
    <w:basedOn w:val="40"/>
    <w:next w:val="a7"/>
    <w:uiPriority w:val="39"/>
    <w:rsid w:val="00EF5A03"/>
    <w:pPr>
      <w:ind w:left="1640"/>
    </w:pPr>
  </w:style>
  <w:style w:type="paragraph" w:styleId="70">
    <w:name w:val="toc 7"/>
    <w:basedOn w:val="a7"/>
    <w:next w:val="a7"/>
    <w:uiPriority w:val="39"/>
    <w:rsid w:val="00EF5A03"/>
    <w:pPr>
      <w:tabs>
        <w:tab w:val="right" w:leader="dot" w:pos="9705"/>
      </w:tabs>
      <w:ind w:left="1200"/>
    </w:pPr>
  </w:style>
  <w:style w:type="paragraph" w:styleId="80">
    <w:name w:val="toc 8"/>
    <w:basedOn w:val="a7"/>
    <w:next w:val="a7"/>
    <w:uiPriority w:val="39"/>
    <w:rsid w:val="00EF5A03"/>
    <w:pPr>
      <w:tabs>
        <w:tab w:val="right" w:leader="dot" w:pos="9905"/>
      </w:tabs>
      <w:ind w:left="1400"/>
    </w:pPr>
  </w:style>
  <w:style w:type="paragraph" w:styleId="90">
    <w:name w:val="toc 9"/>
    <w:basedOn w:val="a7"/>
    <w:next w:val="a7"/>
    <w:uiPriority w:val="39"/>
    <w:rsid w:val="00EF5A03"/>
    <w:pPr>
      <w:tabs>
        <w:tab w:val="right" w:leader="dot" w:pos="10105"/>
      </w:tabs>
      <w:ind w:left="1600"/>
    </w:pPr>
  </w:style>
  <w:style w:type="paragraph" w:customStyle="1" w:styleId="Logo">
    <w:name w:val="Logo"/>
    <w:basedOn w:val="a7"/>
    <w:rsid w:val="00EF5A03"/>
    <w:pPr>
      <w:ind w:right="-851"/>
      <w:jc w:val="right"/>
    </w:pPr>
  </w:style>
  <w:style w:type="paragraph" w:styleId="afc">
    <w:name w:val="endnote text"/>
    <w:basedOn w:val="a7"/>
    <w:link w:val="Char5"/>
    <w:semiHidden/>
    <w:rsid w:val="00EF5A03"/>
  </w:style>
  <w:style w:type="character" w:customStyle="1" w:styleId="Char5">
    <w:name w:val="尾注文本 Char"/>
    <w:basedOn w:val="a8"/>
    <w:link w:val="afc"/>
    <w:semiHidden/>
    <w:rsid w:val="00EF5A03"/>
    <w:rPr>
      <w:rFonts w:ascii="Arial" w:eastAsia="宋体" w:hAnsi="Arial" w:cs="Times New Roman"/>
      <w:kern w:val="0"/>
      <w:sz w:val="20"/>
      <w:szCs w:val="20"/>
      <w:lang w:val="en-GB" w:eastAsia="ar-SA"/>
    </w:rPr>
  </w:style>
  <w:style w:type="paragraph" w:customStyle="1" w:styleId="Icon">
    <w:name w:val="Icon"/>
    <w:basedOn w:val="XetraStandard"/>
    <w:rsid w:val="00EF5A03"/>
    <w:pPr>
      <w:keepNext/>
      <w:spacing w:after="120" w:line="100" w:lineRule="atLeast"/>
    </w:pPr>
    <w:rPr>
      <w:sz w:val="60"/>
      <w:szCs w:val="60"/>
    </w:rPr>
  </w:style>
  <w:style w:type="paragraph" w:customStyle="1" w:styleId="Snapshot">
    <w:name w:val="Snapshot"/>
    <w:basedOn w:val="Icon"/>
    <w:rsid w:val="00EF5A03"/>
    <w:pPr>
      <w:jc w:val="center"/>
    </w:pPr>
    <w:rPr>
      <w:sz w:val="20"/>
      <w:szCs w:val="20"/>
    </w:rPr>
  </w:style>
  <w:style w:type="paragraph" w:customStyle="1" w:styleId="Keyword">
    <w:name w:val="Keyword"/>
    <w:basedOn w:val="a7"/>
    <w:rsid w:val="00EF5A03"/>
    <w:pPr>
      <w:keepNext/>
      <w:tabs>
        <w:tab w:val="left" w:pos="284"/>
        <w:tab w:val="left" w:pos="567"/>
        <w:tab w:val="left" w:pos="851"/>
      </w:tabs>
    </w:pPr>
    <w:rPr>
      <w:rFonts w:ascii="NewsGoth BT" w:hAnsi="NewsGoth BT"/>
      <w:b/>
      <w:bCs/>
    </w:rPr>
  </w:style>
  <w:style w:type="paragraph" w:customStyle="1" w:styleId="WinTabTitle">
    <w:name w:val="WinTabTitle"/>
    <w:basedOn w:val="WinDescrCharCharChar"/>
    <w:rsid w:val="00EF5A03"/>
    <w:pPr>
      <w:keepNext/>
      <w:ind w:left="57" w:right="57"/>
    </w:pPr>
    <w:rPr>
      <w:rFonts w:ascii="NewsGoth BT" w:hAnsi="NewsGoth BT"/>
      <w:b/>
      <w:bCs/>
    </w:rPr>
  </w:style>
  <w:style w:type="paragraph" w:customStyle="1" w:styleId="WinDescrLeft">
    <w:name w:val="WinDescrLeft"/>
    <w:basedOn w:val="WinDescrCharCharChar"/>
    <w:rsid w:val="00EF5A03"/>
    <w:pPr>
      <w:keepNext/>
      <w:ind w:left="57" w:right="57"/>
    </w:pPr>
  </w:style>
  <w:style w:type="paragraph" w:customStyle="1" w:styleId="WinDescrCenter">
    <w:name w:val="WinDescrCenter"/>
    <w:basedOn w:val="WinDescrCharCharChar"/>
    <w:rsid w:val="00EF5A03"/>
    <w:pPr>
      <w:keepNext/>
      <w:jc w:val="center"/>
    </w:pPr>
  </w:style>
  <w:style w:type="paragraph" w:customStyle="1" w:styleId="WinDescrPositionsrahmen">
    <w:name w:val="WinDescrPositionsrahmen"/>
    <w:basedOn w:val="a7"/>
    <w:rsid w:val="00EF5A03"/>
    <w:pPr>
      <w:keepLines w:val="0"/>
      <w:spacing w:before="0" w:after="0"/>
    </w:pPr>
    <w:rPr>
      <w:rFonts w:ascii="NewsGoth BT" w:hAnsi="NewsGoth BT"/>
    </w:rPr>
  </w:style>
  <w:style w:type="paragraph" w:customStyle="1" w:styleId="WinTabSubtitle">
    <w:name w:val="WinTabSubtitle"/>
    <w:basedOn w:val="WinTabTitle"/>
    <w:rsid w:val="00EF5A03"/>
    <w:pPr>
      <w:keepNext w:val="0"/>
    </w:pPr>
  </w:style>
  <w:style w:type="paragraph" w:customStyle="1" w:styleId="16">
    <w:name w:val="图表目录1"/>
    <w:basedOn w:val="a7"/>
    <w:next w:val="a7"/>
    <w:rsid w:val="00EF5A03"/>
    <w:pPr>
      <w:tabs>
        <w:tab w:val="left" w:pos="2268"/>
        <w:tab w:val="right" w:pos="9639"/>
      </w:tabs>
      <w:spacing w:before="0" w:after="0" w:line="100" w:lineRule="atLeast"/>
      <w:ind w:left="1134" w:hanging="1134"/>
    </w:pPr>
  </w:style>
  <w:style w:type="paragraph" w:styleId="17">
    <w:name w:val="index 1"/>
    <w:basedOn w:val="a7"/>
    <w:next w:val="a7"/>
    <w:semiHidden/>
    <w:rsid w:val="00EF5A03"/>
    <w:pPr>
      <w:tabs>
        <w:tab w:val="right" w:leader="dot" w:pos="8705"/>
      </w:tabs>
      <w:ind w:left="200" w:hanging="200"/>
    </w:pPr>
  </w:style>
  <w:style w:type="paragraph" w:customStyle="1" w:styleId="ButtonDescr">
    <w:name w:val="ButtonDescr"/>
    <w:basedOn w:val="a7"/>
    <w:rsid w:val="00EF5A03"/>
    <w:pPr>
      <w:keepLines w:val="0"/>
      <w:tabs>
        <w:tab w:val="left" w:pos="2836"/>
      </w:tabs>
      <w:ind w:left="1418" w:hanging="1418"/>
    </w:pPr>
  </w:style>
  <w:style w:type="paragraph" w:customStyle="1" w:styleId="TTTHeader">
    <w:name w:val="TTT Header"/>
    <w:basedOn w:val="XetraStandard"/>
    <w:next w:val="TTT"/>
    <w:rsid w:val="00EF5A03"/>
    <w:pPr>
      <w:pBdr>
        <w:left w:val="single" w:sz="4" w:space="1" w:color="000000"/>
        <w:right w:val="single" w:sz="4" w:space="1" w:color="000000"/>
      </w:pBdr>
      <w:ind w:left="57" w:right="57"/>
    </w:pPr>
    <w:rPr>
      <w:rFonts w:ascii="NewsGoth BT" w:hAnsi="NewsGoth BT"/>
      <w:vanish/>
    </w:rPr>
  </w:style>
  <w:style w:type="paragraph" w:customStyle="1" w:styleId="TTT">
    <w:name w:val="TTT"/>
    <w:basedOn w:val="a7"/>
    <w:rsid w:val="00EF5A03"/>
    <w:pPr>
      <w:keepLines w:val="0"/>
      <w:pBdr>
        <w:left w:val="single" w:sz="4" w:space="1" w:color="000000"/>
        <w:right w:val="single" w:sz="4" w:space="1" w:color="000000"/>
      </w:pBdr>
      <w:ind w:left="57" w:right="57"/>
    </w:pPr>
    <w:rPr>
      <w:vanish/>
    </w:rPr>
  </w:style>
  <w:style w:type="paragraph" w:styleId="afd">
    <w:name w:val="Body Text First Indent"/>
    <w:basedOn w:val="a7"/>
    <w:link w:val="Char6"/>
    <w:rsid w:val="00EF5A03"/>
    <w:pPr>
      <w:ind w:left="284"/>
    </w:pPr>
  </w:style>
  <w:style w:type="character" w:customStyle="1" w:styleId="Char6">
    <w:name w:val="正文首行缩进 Char"/>
    <w:basedOn w:val="Char2"/>
    <w:link w:val="afd"/>
    <w:rsid w:val="00EF5A03"/>
    <w:rPr>
      <w:rFonts w:ascii="Arial" w:eastAsia="宋体" w:hAnsi="Arial" w:cs="Times New Roman"/>
      <w:kern w:val="0"/>
      <w:sz w:val="20"/>
      <w:szCs w:val="20"/>
      <w:lang w:val="en-GB" w:eastAsia="ar-SA"/>
    </w:rPr>
  </w:style>
  <w:style w:type="paragraph" w:styleId="afe">
    <w:name w:val="footnote text"/>
    <w:basedOn w:val="a7"/>
    <w:link w:val="Char7"/>
    <w:semiHidden/>
    <w:rsid w:val="00EF5A03"/>
    <w:pPr>
      <w:spacing w:before="0" w:after="0" w:line="100" w:lineRule="atLeast"/>
      <w:ind w:left="284" w:hanging="284"/>
    </w:pPr>
    <w:rPr>
      <w:sz w:val="16"/>
      <w:szCs w:val="16"/>
    </w:rPr>
  </w:style>
  <w:style w:type="character" w:customStyle="1" w:styleId="Char7">
    <w:name w:val="脚注文本 Char"/>
    <w:basedOn w:val="a8"/>
    <w:link w:val="afe"/>
    <w:semiHidden/>
    <w:rsid w:val="00EF5A03"/>
    <w:rPr>
      <w:rFonts w:ascii="Arial" w:eastAsia="宋体" w:hAnsi="Arial" w:cs="Times New Roman"/>
      <w:kern w:val="0"/>
      <w:sz w:val="16"/>
      <w:szCs w:val="16"/>
      <w:lang w:val="en-GB" w:eastAsia="ar-SA"/>
    </w:rPr>
  </w:style>
  <w:style w:type="paragraph" w:customStyle="1" w:styleId="Table">
    <w:name w:val="Table"/>
    <w:basedOn w:val="a7"/>
    <w:rsid w:val="00EF5A03"/>
    <w:pPr>
      <w:keepNext/>
      <w:tabs>
        <w:tab w:val="left" w:pos="341"/>
        <w:tab w:val="left" w:pos="624"/>
        <w:tab w:val="left" w:pos="908"/>
      </w:tabs>
      <w:ind w:left="57" w:right="57"/>
    </w:pPr>
  </w:style>
  <w:style w:type="paragraph" w:customStyle="1" w:styleId="Figure">
    <w:name w:val="Figure"/>
    <w:basedOn w:val="a7"/>
    <w:next w:val="afa"/>
    <w:rsid w:val="00EF5A03"/>
    <w:pPr>
      <w:tabs>
        <w:tab w:val="left" w:pos="284"/>
        <w:tab w:val="left" w:pos="567"/>
        <w:tab w:val="left" w:pos="851"/>
      </w:tabs>
      <w:spacing w:before="120" w:after="120" w:line="100" w:lineRule="atLeast"/>
    </w:pPr>
  </w:style>
  <w:style w:type="paragraph" w:customStyle="1" w:styleId="XetraBold">
    <w:name w:val="Xetra Bold"/>
    <w:basedOn w:val="XetraStandard"/>
    <w:rsid w:val="00EF5A03"/>
    <w:rPr>
      <w:rFonts w:ascii="NewsGoth Dm BT" w:hAnsi="NewsGoth Dm BT"/>
      <w:b/>
      <w:bCs/>
    </w:rPr>
  </w:style>
  <w:style w:type="paragraph" w:customStyle="1" w:styleId="XetraBullet">
    <w:name w:val="Xetra Bullet"/>
    <w:basedOn w:val="XetraStandard"/>
    <w:next w:val="XetraStandard"/>
    <w:rsid w:val="00EF5A03"/>
    <w:pPr>
      <w:numPr>
        <w:numId w:val="14"/>
      </w:numPr>
    </w:pPr>
  </w:style>
  <w:style w:type="paragraph" w:customStyle="1" w:styleId="XetraItalics">
    <w:name w:val="Xetra Italics"/>
    <w:basedOn w:val="XetraStandard"/>
    <w:rsid w:val="00EF5A03"/>
    <w:rPr>
      <w:i/>
      <w:iCs/>
    </w:rPr>
  </w:style>
  <w:style w:type="paragraph" w:customStyle="1" w:styleId="XetraUnderline">
    <w:name w:val="Xetra Underline"/>
    <w:basedOn w:val="XetraStandard"/>
    <w:rsid w:val="00EF5A03"/>
    <w:rPr>
      <w:u w:val="single"/>
    </w:rPr>
  </w:style>
  <w:style w:type="paragraph" w:customStyle="1" w:styleId="EHSStandard">
    <w:name w:val="EHS Standard"/>
    <w:basedOn w:val="a7"/>
    <w:rsid w:val="00EF5A03"/>
    <w:pPr>
      <w:spacing w:before="0" w:after="240" w:line="100" w:lineRule="atLeast"/>
    </w:pPr>
  </w:style>
  <w:style w:type="paragraph" w:customStyle="1" w:styleId="10">
    <w:name w:val="列表项目符号1"/>
    <w:basedOn w:val="a7"/>
    <w:rsid w:val="00EF5A03"/>
    <w:pPr>
      <w:keepLines w:val="0"/>
      <w:numPr>
        <w:numId w:val="15"/>
      </w:numPr>
      <w:spacing w:before="120" w:after="0" w:line="100" w:lineRule="atLeast"/>
      <w:ind w:left="426" w:hanging="284"/>
    </w:pPr>
    <w:rPr>
      <w:rFonts w:ascii="Times New Roman" w:hAnsi="Times New Roman"/>
      <w:sz w:val="22"/>
    </w:rPr>
  </w:style>
  <w:style w:type="paragraph" w:customStyle="1" w:styleId="Bullet1">
    <w:name w:val="Bullet 1"/>
    <w:basedOn w:val="af6"/>
    <w:rsid w:val="00EF5A03"/>
    <w:pPr>
      <w:spacing w:before="120" w:after="120"/>
      <w:ind w:left="993" w:hanging="412"/>
      <w:jc w:val="both"/>
    </w:pPr>
    <w:rPr>
      <w:rFonts w:ascii="Book Antiqua" w:eastAsia="????" w:hAnsi="Book Antiqua"/>
      <w:color w:val="000000"/>
    </w:rPr>
  </w:style>
  <w:style w:type="paragraph" w:customStyle="1" w:styleId="18">
    <w:name w:val="宏文本1"/>
    <w:rsid w:val="00EF5A03"/>
    <w:pPr>
      <w:tabs>
        <w:tab w:val="left" w:pos="480"/>
        <w:tab w:val="left" w:pos="960"/>
        <w:tab w:val="left" w:pos="1440"/>
        <w:tab w:val="left" w:pos="1920"/>
        <w:tab w:val="left" w:pos="2400"/>
        <w:tab w:val="left" w:pos="2880"/>
        <w:tab w:val="left" w:pos="3360"/>
        <w:tab w:val="left" w:pos="3840"/>
        <w:tab w:val="left" w:pos="4320"/>
      </w:tabs>
      <w:suppressAutoHyphens/>
      <w:overflowPunct w:val="0"/>
      <w:autoSpaceDE w:val="0"/>
      <w:textAlignment w:val="baseline"/>
    </w:pPr>
    <w:rPr>
      <w:rFonts w:ascii="Arial" w:eastAsia="宋体" w:hAnsi="Arial" w:cs="Times New Roman"/>
      <w:kern w:val="0"/>
      <w:sz w:val="20"/>
      <w:szCs w:val="20"/>
    </w:rPr>
  </w:style>
  <w:style w:type="paragraph" w:customStyle="1" w:styleId="NormalIndent2">
    <w:name w:val="Normal Indent 2"/>
    <w:basedOn w:val="afd"/>
    <w:rsid w:val="00EF5A03"/>
    <w:pPr>
      <w:keepLines w:val="0"/>
      <w:overflowPunct w:val="0"/>
      <w:autoSpaceDE w:val="0"/>
      <w:spacing w:before="0" w:after="0" w:line="100" w:lineRule="atLeast"/>
      <w:ind w:left="1440"/>
      <w:textAlignment w:val="baseline"/>
    </w:pPr>
    <w:rPr>
      <w:rFonts w:ascii="Times New Roman" w:hAnsi="Times New Roman"/>
      <w:sz w:val="24"/>
      <w:szCs w:val="24"/>
    </w:rPr>
  </w:style>
  <w:style w:type="paragraph" w:customStyle="1" w:styleId="EHSWin-Desc">
    <w:name w:val="EHS Win-Desc"/>
    <w:basedOn w:val="EHSStandard"/>
    <w:rsid w:val="00EF5A03"/>
    <w:pPr>
      <w:keepLines w:val="0"/>
      <w:spacing w:after="0"/>
    </w:pPr>
    <w:rPr>
      <w:rFonts w:ascii="Book Antiqua" w:hAnsi="Book Antiqua"/>
      <w:sz w:val="22"/>
    </w:rPr>
  </w:style>
  <w:style w:type="paragraph" w:customStyle="1" w:styleId="THeader">
    <w:name w:val="T Header"/>
    <w:basedOn w:val="a7"/>
    <w:rsid w:val="00EF5A03"/>
    <w:pPr>
      <w:keepLines w:val="0"/>
      <w:spacing w:before="120" w:after="120" w:line="100" w:lineRule="atLeast"/>
      <w:jc w:val="center"/>
    </w:pPr>
    <w:rPr>
      <w:rFonts w:ascii="Times New Roman" w:hAnsi="Times New Roman"/>
      <w:b/>
    </w:rPr>
  </w:style>
  <w:style w:type="paragraph" w:customStyle="1" w:styleId="Resume3">
    <w:name w:val="Resume3"/>
    <w:basedOn w:val="a7"/>
    <w:rsid w:val="00EF5A03"/>
    <w:pPr>
      <w:keepLines w:val="0"/>
      <w:tabs>
        <w:tab w:val="left" w:pos="1124"/>
      </w:tabs>
      <w:spacing w:before="0" w:after="0" w:line="100" w:lineRule="atLeast"/>
      <w:ind w:left="562" w:hanging="562"/>
    </w:pPr>
    <w:rPr>
      <w:rFonts w:ascii="Book Antiqua" w:hAnsi="Book Antiqua"/>
    </w:rPr>
  </w:style>
  <w:style w:type="paragraph" w:customStyle="1" w:styleId="Normal2">
    <w:name w:val="Normal 2"/>
    <w:basedOn w:val="a7"/>
    <w:rsid w:val="00EF5A03"/>
    <w:pPr>
      <w:keepLines w:val="0"/>
      <w:spacing w:before="0" w:after="0" w:line="100" w:lineRule="atLeast"/>
      <w:ind w:left="1440"/>
      <w:jc w:val="both"/>
    </w:pPr>
    <w:rPr>
      <w:rFonts w:ascii="Book Antiqua" w:hAnsi="Book Antiqua"/>
    </w:rPr>
  </w:style>
  <w:style w:type="paragraph" w:customStyle="1" w:styleId="Normal1">
    <w:name w:val="Normal 1"/>
    <w:basedOn w:val="a7"/>
    <w:rsid w:val="00EF5A03"/>
    <w:pPr>
      <w:keepLines w:val="0"/>
      <w:spacing w:before="0" w:after="0" w:line="100" w:lineRule="atLeast"/>
      <w:ind w:left="720"/>
      <w:jc w:val="both"/>
    </w:pPr>
    <w:rPr>
      <w:rFonts w:ascii="Book Antiqua" w:hAnsi="Book Antiqua"/>
    </w:rPr>
  </w:style>
  <w:style w:type="paragraph" w:customStyle="1" w:styleId="Normal3">
    <w:name w:val="Normal 3"/>
    <w:basedOn w:val="Normal1"/>
    <w:rsid w:val="00EF5A03"/>
    <w:pPr>
      <w:keepLines/>
      <w:spacing w:after="120"/>
      <w:ind w:left="1440"/>
      <w:jc w:val="left"/>
    </w:pPr>
    <w:rPr>
      <w:rFonts w:ascii="Times New Roman" w:hAnsi="Times New Roman"/>
    </w:rPr>
  </w:style>
  <w:style w:type="paragraph" w:customStyle="1" w:styleId="21">
    <w:name w:val="列表项目符号 21"/>
    <w:basedOn w:val="a7"/>
    <w:rsid w:val="00EF5A03"/>
    <w:pPr>
      <w:tabs>
        <w:tab w:val="left" w:pos="283"/>
      </w:tabs>
      <w:ind w:left="283" w:hanging="283"/>
    </w:pPr>
  </w:style>
  <w:style w:type="paragraph" w:customStyle="1" w:styleId="Bullet2">
    <w:name w:val="Bullet 2"/>
    <w:basedOn w:val="21"/>
    <w:rsid w:val="00EF5A03"/>
    <w:pPr>
      <w:keepLines w:val="0"/>
      <w:tabs>
        <w:tab w:val="left" w:pos="643"/>
      </w:tabs>
      <w:spacing w:before="0" w:after="0" w:line="100" w:lineRule="atLeast"/>
    </w:pPr>
    <w:rPr>
      <w:rFonts w:ascii="Book Antiqua" w:hAnsi="Book Antiqua"/>
    </w:rPr>
  </w:style>
  <w:style w:type="paragraph" w:customStyle="1" w:styleId="31">
    <w:name w:val="列表项目符号 31"/>
    <w:basedOn w:val="a7"/>
    <w:rsid w:val="00EF5A03"/>
    <w:pPr>
      <w:tabs>
        <w:tab w:val="left" w:pos="283"/>
      </w:tabs>
      <w:ind w:left="283" w:hanging="283"/>
    </w:pPr>
  </w:style>
  <w:style w:type="paragraph" w:customStyle="1" w:styleId="Bullet3">
    <w:name w:val="Bullet 3"/>
    <w:basedOn w:val="31"/>
    <w:rsid w:val="00EF5A03"/>
    <w:pPr>
      <w:keepLines w:val="0"/>
      <w:tabs>
        <w:tab w:val="left" w:pos="2880"/>
      </w:tabs>
      <w:spacing w:before="0" w:after="0" w:line="100" w:lineRule="atLeast"/>
      <w:ind w:left="1080" w:firstLine="360"/>
    </w:pPr>
    <w:rPr>
      <w:rFonts w:ascii="Book Antiqua" w:hAnsi="Book Antiqua"/>
    </w:rPr>
  </w:style>
  <w:style w:type="paragraph" w:customStyle="1" w:styleId="19">
    <w:name w:val="列表编号1"/>
    <w:basedOn w:val="a7"/>
    <w:rsid w:val="00EF5A03"/>
    <w:pPr>
      <w:tabs>
        <w:tab w:val="left" w:pos="283"/>
      </w:tabs>
      <w:ind w:left="283" w:hanging="283"/>
    </w:pPr>
  </w:style>
  <w:style w:type="paragraph" w:customStyle="1" w:styleId="Number1">
    <w:name w:val="Number 1"/>
    <w:basedOn w:val="19"/>
    <w:rsid w:val="00EF5A03"/>
    <w:pPr>
      <w:keepLines w:val="0"/>
      <w:tabs>
        <w:tab w:val="left" w:pos="1296"/>
        <w:tab w:val="left" w:pos="1656"/>
      </w:tabs>
      <w:spacing w:before="0" w:after="0" w:line="100" w:lineRule="atLeast"/>
      <w:ind w:left="216" w:firstLine="504"/>
    </w:pPr>
    <w:rPr>
      <w:rFonts w:ascii="Book Antiqua" w:hAnsi="Book Antiqua"/>
    </w:rPr>
  </w:style>
  <w:style w:type="paragraph" w:customStyle="1" w:styleId="SSEBodyTextJustifiedLeft148HangingCharCharCharCharCharCharCharChar">
    <w:name w:val="SSE Body Text + Justified Left:  148&quot; Hanging:  ... Char Char Char Char Char Char Char Char"/>
    <w:basedOn w:val="af6"/>
    <w:rsid w:val="00EF5A03"/>
    <w:pPr>
      <w:spacing w:before="120" w:after="120"/>
      <w:ind w:left="2131"/>
    </w:pPr>
  </w:style>
  <w:style w:type="paragraph" w:customStyle="1" w:styleId="210">
    <w:name w:val="列表编号 21"/>
    <w:basedOn w:val="a7"/>
    <w:rsid w:val="00EF5A03"/>
    <w:pPr>
      <w:tabs>
        <w:tab w:val="left" w:pos="2880"/>
      </w:tabs>
      <w:ind w:left="1440" w:hanging="360"/>
    </w:pPr>
  </w:style>
  <w:style w:type="paragraph" w:customStyle="1" w:styleId="ABLOCKPARA">
    <w:name w:val="A BLOCK PARA"/>
    <w:basedOn w:val="a7"/>
    <w:rsid w:val="00EF5A03"/>
    <w:pPr>
      <w:keepLines w:val="0"/>
      <w:spacing w:before="0" w:after="0" w:line="100" w:lineRule="atLeast"/>
    </w:pPr>
    <w:rPr>
      <w:rFonts w:ascii="Book Antiqua" w:hAnsi="Book Antiqua"/>
      <w:sz w:val="22"/>
    </w:rPr>
  </w:style>
  <w:style w:type="paragraph" w:customStyle="1" w:styleId="SSESectionHeaderStyleBodyTextArialBoldBoldCharChar1CharChar">
    <w:name w:val="SSE Section Header Style Body Text + ArialBold Bold Char Char1 Char Char"/>
    <w:basedOn w:val="af6"/>
    <w:next w:val="a7"/>
    <w:rsid w:val="00EF5A03"/>
    <w:rPr>
      <w:b/>
    </w:rPr>
  </w:style>
  <w:style w:type="paragraph" w:customStyle="1" w:styleId="LatinArialBoldAsianSimSunCharCharCharChar">
    <w:name w:val="(Latin) ArialBold (Asian) SimSun... Char Char Char Char"/>
    <w:basedOn w:val="af6"/>
    <w:rsid w:val="00EF5A03"/>
    <w:rPr>
      <w:bCs/>
    </w:rPr>
  </w:style>
  <w:style w:type="paragraph" w:styleId="aff">
    <w:name w:val="Body Text Indent"/>
    <w:basedOn w:val="a7"/>
    <w:link w:val="Char8"/>
    <w:rsid w:val="00EF5A03"/>
    <w:pPr>
      <w:spacing w:after="120"/>
      <w:ind w:left="283"/>
    </w:pPr>
  </w:style>
  <w:style w:type="character" w:customStyle="1" w:styleId="Char8">
    <w:name w:val="正文文本缩进 Char"/>
    <w:basedOn w:val="a8"/>
    <w:link w:val="aff"/>
    <w:rsid w:val="00EF5A03"/>
    <w:rPr>
      <w:rFonts w:ascii="Arial" w:eastAsia="宋体" w:hAnsi="Arial" w:cs="Times New Roman"/>
      <w:kern w:val="0"/>
      <w:sz w:val="20"/>
      <w:szCs w:val="20"/>
      <w:lang w:val="en-GB" w:eastAsia="ar-SA"/>
    </w:rPr>
  </w:style>
  <w:style w:type="paragraph" w:customStyle="1" w:styleId="211">
    <w:name w:val="正文文本 21"/>
    <w:basedOn w:val="a7"/>
    <w:rsid w:val="00EF5A03"/>
    <w:pPr>
      <w:spacing w:after="120" w:line="480" w:lineRule="auto"/>
    </w:pPr>
  </w:style>
  <w:style w:type="paragraph" w:customStyle="1" w:styleId="SSEStyleListNumberArialBoldCharChar1Char">
    <w:name w:val="SSE Style List Number + ArialBold Char Char1 Char"/>
    <w:basedOn w:val="19"/>
    <w:rsid w:val="00EF5A03"/>
    <w:pPr>
      <w:numPr>
        <w:numId w:val="5"/>
      </w:numPr>
      <w:tabs>
        <w:tab w:val="left" w:pos="1188"/>
        <w:tab w:val="left" w:pos="2376"/>
      </w:tabs>
      <w:ind w:left="1188" w:hanging="283"/>
    </w:pPr>
    <w:rPr>
      <w:rFonts w:cs="Arial"/>
    </w:rPr>
  </w:style>
  <w:style w:type="paragraph" w:customStyle="1" w:styleId="StyleSSEBodyTextJustifiedLeft148HangingFirstl">
    <w:name w:val="Style SSE Body Text + Justified Left:  148&quot; Hanging:  ... + First l..."/>
    <w:basedOn w:val="SSEBodyTextJustifiedLeft148HangingCharCharCharCharCharCharCharChar"/>
    <w:rsid w:val="00EF5A03"/>
  </w:style>
  <w:style w:type="paragraph" w:customStyle="1" w:styleId="StyleSSEBodyTextJustifiedLeft148HangingFirstl1">
    <w:name w:val="Style SSE Body Text + Justified Left:  148&quot; Hanging:  ... + First l...1"/>
    <w:basedOn w:val="SSEBodyTextJustifiedLeft148HangingCharCharCharCharCharCharCharChar"/>
    <w:rsid w:val="00EF5A03"/>
  </w:style>
  <w:style w:type="paragraph" w:customStyle="1" w:styleId="StyleSSEBodyTextJustifiedLeft148HangingAsian">
    <w:name w:val="Style SSE Body Text + Justified Left:  148&quot; Hanging:  ... + (Asian)..."/>
    <w:basedOn w:val="SSEBodyTextJustifiedLeft148HangingCharCharCharCharCharCharCharChar"/>
    <w:rsid w:val="00EF5A03"/>
  </w:style>
  <w:style w:type="paragraph" w:customStyle="1" w:styleId="SSEHeader">
    <w:name w:val="SSE Header"/>
    <w:basedOn w:val="ab"/>
    <w:rsid w:val="00EF5A03"/>
    <w:pPr>
      <w:pBdr>
        <w:bottom w:val="none" w:sz="0" w:space="0" w:color="auto"/>
      </w:pBdr>
      <w:tabs>
        <w:tab w:val="clear" w:pos="4153"/>
        <w:tab w:val="clear" w:pos="8306"/>
      </w:tabs>
      <w:snapToGrid/>
      <w:spacing w:before="48" w:after="48" w:line="100" w:lineRule="atLeast"/>
      <w:ind w:left="1418" w:right="1417"/>
    </w:pPr>
    <w:rPr>
      <w:rFonts w:ascii="Times New Roman" w:hAnsi="Times New Roman"/>
      <w:kern w:val="1"/>
      <w:sz w:val="20"/>
      <w:szCs w:val="20"/>
    </w:rPr>
  </w:style>
  <w:style w:type="paragraph" w:styleId="60">
    <w:name w:val="toc 6"/>
    <w:basedOn w:val="a7"/>
    <w:next w:val="a7"/>
    <w:uiPriority w:val="39"/>
    <w:rsid w:val="00EF5A03"/>
    <w:pPr>
      <w:tabs>
        <w:tab w:val="left" w:pos="4112"/>
        <w:tab w:val="right" w:leader="dot" w:pos="10428"/>
      </w:tabs>
      <w:spacing w:before="0" w:after="0"/>
      <w:ind w:left="1800"/>
    </w:pPr>
    <w:rPr>
      <w:rFonts w:ascii="Times New Roman" w:hAnsi="Times New Roman"/>
      <w:i/>
      <w:sz w:val="18"/>
      <w:szCs w:val="18"/>
    </w:rPr>
  </w:style>
  <w:style w:type="paragraph" w:customStyle="1" w:styleId="SSEBodyTextafterNumberingCharChar1">
    <w:name w:val="SSE Body Text after Numbering Char Char1"/>
    <w:basedOn w:val="SSEBodyTextJustifiedLeft148HangingCharCharCharCharCharCharCharChar"/>
    <w:rsid w:val="00EF5A03"/>
    <w:pPr>
      <w:ind w:left="2448"/>
    </w:pPr>
  </w:style>
  <w:style w:type="paragraph" w:customStyle="1" w:styleId="SSEBulletafterNumbering">
    <w:name w:val="SSE Bullet after Numbering"/>
    <w:basedOn w:val="SSEBodyTextJustifiedLeft148HangingCharCharCharCharCharCharCharChar"/>
    <w:rsid w:val="00EF5A03"/>
    <w:pPr>
      <w:numPr>
        <w:numId w:val="10"/>
      </w:numPr>
    </w:pPr>
  </w:style>
  <w:style w:type="paragraph" w:customStyle="1" w:styleId="LatinArialBoldAsianSimSun">
    <w:name w:val="(Latin) ArialBold (Asian) SimSun..."/>
    <w:basedOn w:val="af6"/>
    <w:rsid w:val="00EF5A03"/>
    <w:rPr>
      <w:bCs/>
    </w:rPr>
  </w:style>
  <w:style w:type="paragraph" w:customStyle="1" w:styleId="SSEBodyTextJustifiedLeft148HangingCharCharChar1CharChar">
    <w:name w:val="SSE Body Text + Justified Left:  148&quot; Hanging:  ... Char Char Char1 Char Char"/>
    <w:basedOn w:val="af6"/>
    <w:rsid w:val="00EF5A03"/>
    <w:pPr>
      <w:spacing w:before="120" w:after="120"/>
      <w:ind w:left="2131"/>
    </w:pPr>
  </w:style>
  <w:style w:type="paragraph" w:customStyle="1" w:styleId="SSEBodyTextJustifiedLeft148HangingCharCharChar1Char">
    <w:name w:val="SSE Body Text + Justified Left:  148&quot; Hanging:  ... Char Char Char1 Char"/>
    <w:basedOn w:val="af6"/>
    <w:rsid w:val="00EF5A03"/>
    <w:pPr>
      <w:spacing w:before="120" w:after="120"/>
      <w:ind w:left="2131"/>
    </w:pPr>
  </w:style>
  <w:style w:type="paragraph" w:customStyle="1" w:styleId="AppendixCharCharChar">
    <w:name w:val="Appendix Char Char Char"/>
    <w:basedOn w:val="1"/>
    <w:rsid w:val="00EF5A03"/>
    <w:pPr>
      <w:numPr>
        <w:numId w:val="0"/>
      </w:numPr>
    </w:pPr>
  </w:style>
  <w:style w:type="paragraph" w:styleId="aff0">
    <w:name w:val="Balloon Text"/>
    <w:basedOn w:val="a7"/>
    <w:link w:val="Char9"/>
    <w:rsid w:val="00EF5A03"/>
    <w:rPr>
      <w:rFonts w:ascii="Tahoma" w:hAnsi="Tahoma" w:cs="Tahoma"/>
      <w:sz w:val="16"/>
      <w:szCs w:val="16"/>
    </w:rPr>
  </w:style>
  <w:style w:type="character" w:customStyle="1" w:styleId="Char9">
    <w:name w:val="批注框文本 Char"/>
    <w:basedOn w:val="a8"/>
    <w:link w:val="aff0"/>
    <w:rsid w:val="00EF5A03"/>
    <w:rPr>
      <w:rFonts w:ascii="Tahoma" w:eastAsia="宋体" w:hAnsi="Tahoma" w:cs="Tahoma"/>
      <w:kern w:val="0"/>
      <w:sz w:val="16"/>
      <w:szCs w:val="16"/>
      <w:lang w:val="en-GB" w:eastAsia="ar-SA"/>
    </w:rPr>
  </w:style>
  <w:style w:type="paragraph" w:customStyle="1" w:styleId="SSEBodyTextJustifiedLeft148HangingCharCharCharCharChar">
    <w:name w:val="SSE Body Text + Justified Left:  148&quot; Hanging:  ... Char Char Char Char Char"/>
    <w:basedOn w:val="af6"/>
    <w:rsid w:val="00EF5A03"/>
    <w:pPr>
      <w:spacing w:before="120" w:after="120"/>
      <w:ind w:left="2131"/>
    </w:pPr>
  </w:style>
  <w:style w:type="paragraph" w:customStyle="1" w:styleId="SSEBodyTextJustifiedLeft148HangingCharChar1CharChar1Char">
    <w:name w:val="SSE Body Text + Justified Left:  148&quot; Hanging:  ... Char Char1 Char Char1 Char"/>
    <w:basedOn w:val="af6"/>
    <w:rsid w:val="00EF5A03"/>
    <w:pPr>
      <w:spacing w:before="120" w:after="120"/>
      <w:ind w:left="2131"/>
    </w:pPr>
  </w:style>
  <w:style w:type="paragraph" w:customStyle="1" w:styleId="SSEBodyTextJustifiedLeft148HangingChar1CharCharChar2">
    <w:name w:val="SSE Body Text + Justified Left:  148&quot; Hanging:  ... Char1 Char Char Char2"/>
    <w:basedOn w:val="af6"/>
    <w:rsid w:val="00EF5A03"/>
    <w:pPr>
      <w:spacing w:before="120" w:after="120"/>
      <w:ind w:left="2131"/>
    </w:pPr>
  </w:style>
  <w:style w:type="paragraph" w:customStyle="1" w:styleId="1a">
    <w:name w:val="批注文字1"/>
    <w:basedOn w:val="a7"/>
    <w:rsid w:val="00EF5A03"/>
    <w:pPr>
      <w:keepLines w:val="0"/>
      <w:spacing w:before="0" w:after="0" w:line="100" w:lineRule="atLeast"/>
    </w:pPr>
    <w:rPr>
      <w:rFonts w:ascii="Times New Roman" w:hAnsi="Times New Roman"/>
      <w:sz w:val="24"/>
      <w:szCs w:val="24"/>
    </w:rPr>
  </w:style>
  <w:style w:type="paragraph" w:customStyle="1" w:styleId="SSESectionHeaderStyleBodyTextArialBoldBoldChar">
    <w:name w:val="SSE Section Header Style Body Text + ArialBold Bold Char"/>
    <w:basedOn w:val="af6"/>
    <w:next w:val="a7"/>
    <w:rsid w:val="00EF5A03"/>
    <w:rPr>
      <w:b/>
    </w:rPr>
  </w:style>
  <w:style w:type="paragraph" w:customStyle="1" w:styleId="WinDescr">
    <w:name w:val="WinDescr"/>
    <w:basedOn w:val="XetraStandard"/>
    <w:rsid w:val="00EF5A03"/>
  </w:style>
  <w:style w:type="paragraph" w:customStyle="1" w:styleId="SSEBulletinLevel1">
    <w:name w:val="SSE Bulletin Level 1"/>
    <w:basedOn w:val="SSEBodyTextJustifiedLeft148HangingCharCharCharCharChar"/>
    <w:rsid w:val="00EF5A03"/>
    <w:pPr>
      <w:numPr>
        <w:numId w:val="6"/>
      </w:numPr>
    </w:pPr>
    <w:rPr>
      <w:rFonts w:cs="Arial"/>
    </w:rPr>
  </w:style>
  <w:style w:type="paragraph" w:customStyle="1" w:styleId="310">
    <w:name w:val="正文文本 31"/>
    <w:basedOn w:val="a7"/>
    <w:rsid w:val="00EF5A03"/>
    <w:pPr>
      <w:spacing w:after="120" w:line="100" w:lineRule="atLeast"/>
    </w:pPr>
    <w:rPr>
      <w:rFonts w:cs="Arial"/>
      <w:sz w:val="16"/>
      <w:szCs w:val="16"/>
    </w:rPr>
  </w:style>
  <w:style w:type="paragraph" w:customStyle="1" w:styleId="W1">
    <w:name w:val="•W1"/>
    <w:rsid w:val="00EF5A03"/>
    <w:pPr>
      <w:widowControl w:val="0"/>
      <w:suppressAutoHyphens/>
      <w:jc w:val="both"/>
    </w:pPr>
    <w:rPr>
      <w:rFonts w:ascii="Times New Roman" w:eastAsia="宋体" w:hAnsi="Times New Roman" w:cs="Times New Roman"/>
      <w:kern w:val="1"/>
      <w:szCs w:val="20"/>
      <w:lang w:eastAsia="ar-SA"/>
    </w:rPr>
  </w:style>
  <w:style w:type="paragraph" w:customStyle="1" w:styleId="table0">
    <w:name w:val="table"/>
    <w:basedOn w:val="a7"/>
    <w:rsid w:val="00EF5A03"/>
    <w:pPr>
      <w:keepLines w:val="0"/>
      <w:tabs>
        <w:tab w:val="left" w:pos="1440"/>
        <w:tab w:val="left" w:pos="2880"/>
      </w:tabs>
      <w:spacing w:before="120" w:after="0" w:line="100" w:lineRule="atLeast"/>
      <w:jc w:val="both"/>
    </w:pPr>
    <w:rPr>
      <w:rFonts w:ascii="Times New Roman" w:hAnsi="Times New Roman"/>
      <w:color w:val="000000"/>
      <w:sz w:val="16"/>
    </w:rPr>
  </w:style>
  <w:style w:type="paragraph" w:customStyle="1" w:styleId="aff1">
    <w:name w:val="前言、引言标题"/>
    <w:next w:val="a7"/>
    <w:rsid w:val="00EF5A03"/>
    <w:pPr>
      <w:shd w:val="clear" w:color="auto" w:fill="FFFFFF"/>
      <w:suppressAutoHyphens/>
      <w:spacing w:before="640" w:after="560"/>
      <w:jc w:val="center"/>
    </w:pPr>
    <w:rPr>
      <w:rFonts w:ascii="黑体" w:eastAsia="黑体" w:hAnsi="黑体" w:cs="Times New Roman"/>
      <w:kern w:val="0"/>
      <w:sz w:val="32"/>
      <w:szCs w:val="20"/>
      <w:lang w:eastAsia="ar-SA"/>
    </w:rPr>
  </w:style>
  <w:style w:type="paragraph" w:customStyle="1" w:styleId="aff2">
    <w:name w:val="章标题"/>
    <w:next w:val="a7"/>
    <w:rsid w:val="00EF5A03"/>
    <w:pPr>
      <w:suppressAutoHyphens/>
      <w:spacing w:before="50" w:after="50"/>
      <w:jc w:val="both"/>
    </w:pPr>
    <w:rPr>
      <w:rFonts w:ascii="黑体" w:eastAsia="黑体" w:hAnsi="黑体" w:cs="Times New Roman"/>
      <w:kern w:val="0"/>
      <w:szCs w:val="20"/>
      <w:lang w:eastAsia="ar-SA"/>
    </w:rPr>
  </w:style>
  <w:style w:type="paragraph" w:customStyle="1" w:styleId="aff3">
    <w:name w:val="一级条标题"/>
    <w:next w:val="a7"/>
    <w:rsid w:val="00EF5A03"/>
    <w:pPr>
      <w:suppressAutoHyphens/>
    </w:pPr>
    <w:rPr>
      <w:rFonts w:ascii="Times New Roman" w:eastAsia="黑体" w:hAnsi="Times New Roman" w:cs="Times New Roman"/>
      <w:kern w:val="0"/>
      <w:szCs w:val="20"/>
      <w:lang w:eastAsia="ar-SA"/>
    </w:rPr>
  </w:style>
  <w:style w:type="paragraph" w:customStyle="1" w:styleId="aff4">
    <w:name w:val="二级条标题"/>
    <w:basedOn w:val="aff3"/>
    <w:next w:val="a7"/>
    <w:rsid w:val="00EF5A03"/>
  </w:style>
  <w:style w:type="paragraph" w:customStyle="1" w:styleId="aff5">
    <w:name w:val="三级条标题"/>
    <w:basedOn w:val="aff4"/>
    <w:next w:val="a7"/>
    <w:rsid w:val="00EF5A03"/>
  </w:style>
  <w:style w:type="paragraph" w:customStyle="1" w:styleId="aff6">
    <w:name w:val="图表脚注"/>
    <w:next w:val="a7"/>
    <w:rsid w:val="00EF5A03"/>
    <w:pPr>
      <w:suppressAutoHyphens/>
      <w:ind w:left="300" w:hanging="100"/>
      <w:jc w:val="both"/>
    </w:pPr>
    <w:rPr>
      <w:rFonts w:ascii="宋体" w:eastAsia="宋体" w:hAnsi="宋体" w:cs="Times New Roman"/>
      <w:kern w:val="0"/>
      <w:sz w:val="18"/>
      <w:szCs w:val="20"/>
      <w:lang w:eastAsia="ar-SA"/>
    </w:rPr>
  </w:style>
  <w:style w:type="paragraph" w:customStyle="1" w:styleId="aff7">
    <w:name w:val="段"/>
    <w:rsid w:val="00EF5A03"/>
    <w:pPr>
      <w:suppressAutoHyphens/>
      <w:autoSpaceDE w:val="0"/>
      <w:ind w:firstLine="200"/>
      <w:jc w:val="both"/>
    </w:pPr>
    <w:rPr>
      <w:rFonts w:ascii="宋体" w:eastAsia="宋体" w:hAnsi="宋体" w:cs="Times New Roman"/>
      <w:kern w:val="0"/>
      <w:szCs w:val="20"/>
      <w:lang w:eastAsia="ar-SA"/>
    </w:rPr>
  </w:style>
  <w:style w:type="paragraph" w:customStyle="1" w:styleId="SSEBodyTextafterNumbering">
    <w:name w:val="SSE Body Text after Numbering"/>
    <w:basedOn w:val="SSEBodyTextJustifiedLeft148HangingChar1CharCharChar2"/>
    <w:rsid w:val="00EF5A03"/>
    <w:pPr>
      <w:ind w:left="2448"/>
    </w:pPr>
  </w:style>
  <w:style w:type="paragraph" w:customStyle="1" w:styleId="SSEBodyTextJustifiedLeft148HangingCharChar">
    <w:name w:val="SSE Body Text + Justified Left:  148&quot; Hanging:  ... Char Char"/>
    <w:basedOn w:val="af6"/>
    <w:rsid w:val="00EF5A03"/>
    <w:pPr>
      <w:spacing w:before="120" w:after="120"/>
      <w:ind w:left="2131"/>
    </w:pPr>
  </w:style>
  <w:style w:type="paragraph" w:styleId="aff8">
    <w:name w:val="annotation text"/>
    <w:basedOn w:val="a7"/>
    <w:link w:val="Chara"/>
    <w:semiHidden/>
    <w:unhideWhenUsed/>
    <w:rsid w:val="00EF5A03"/>
  </w:style>
  <w:style w:type="character" w:customStyle="1" w:styleId="Chara">
    <w:name w:val="批注文字 Char"/>
    <w:basedOn w:val="a8"/>
    <w:link w:val="aff8"/>
    <w:semiHidden/>
    <w:rsid w:val="00EF5A03"/>
    <w:rPr>
      <w:rFonts w:ascii="Arial" w:eastAsia="宋体" w:hAnsi="Arial" w:cs="Times New Roman"/>
      <w:kern w:val="0"/>
      <w:sz w:val="20"/>
      <w:szCs w:val="20"/>
      <w:lang w:val="en-GB" w:eastAsia="ar-SA"/>
    </w:rPr>
  </w:style>
  <w:style w:type="paragraph" w:styleId="aff9">
    <w:name w:val="annotation subject"/>
    <w:basedOn w:val="1a"/>
    <w:next w:val="1a"/>
    <w:link w:val="Charb"/>
    <w:rsid w:val="00EF5A03"/>
    <w:pPr>
      <w:keepLines/>
      <w:spacing w:before="60" w:after="60" w:line="270" w:lineRule="exact"/>
    </w:pPr>
    <w:rPr>
      <w:rFonts w:ascii="Arial" w:eastAsia="Arial" w:hAnsi="Arial"/>
      <w:b/>
      <w:bCs/>
      <w:sz w:val="20"/>
      <w:szCs w:val="20"/>
    </w:rPr>
  </w:style>
  <w:style w:type="character" w:customStyle="1" w:styleId="Charb">
    <w:name w:val="批注主题 Char"/>
    <w:basedOn w:val="Chara"/>
    <w:link w:val="aff9"/>
    <w:rsid w:val="00EF5A03"/>
    <w:rPr>
      <w:rFonts w:ascii="Arial" w:eastAsia="Arial" w:hAnsi="Arial" w:cs="Times New Roman"/>
      <w:b/>
      <w:bCs/>
      <w:kern w:val="0"/>
      <w:sz w:val="20"/>
      <w:szCs w:val="20"/>
      <w:lang w:val="en-GB" w:eastAsia="ar-SA"/>
    </w:rPr>
  </w:style>
  <w:style w:type="paragraph" w:customStyle="1" w:styleId="StyleSSEBodyTextJustifiedLeft148HangingCharChar">
    <w:name w:val="Style SSE Body Text + Justified Left:  148&quot; Hanging:  ... Char Char..."/>
    <w:basedOn w:val="a7"/>
    <w:rsid w:val="00EF5A03"/>
    <w:pPr>
      <w:keepLines w:val="0"/>
      <w:spacing w:before="120" w:after="120"/>
      <w:ind w:left="2160"/>
    </w:pPr>
  </w:style>
  <w:style w:type="paragraph" w:customStyle="1" w:styleId="SSEBodyTextJustifiedLeft148HangingCharCharCharCharCharCharCharCharCharChar">
    <w:name w:val="SSE Body Text + Justified Left:  148&quot; Hanging:  ... Char Char Char Char Char Char Char Char Char Char"/>
    <w:basedOn w:val="af6"/>
    <w:rsid w:val="00EF5A03"/>
    <w:pPr>
      <w:spacing w:before="120" w:after="120"/>
      <w:ind w:left="2131"/>
    </w:pPr>
  </w:style>
  <w:style w:type="paragraph" w:customStyle="1" w:styleId="SSEBodyTextJustifiedLeft148HangingChar1">
    <w:name w:val="SSE Body Text + Justified Left:  148&quot; Hanging:  ... Char1"/>
    <w:basedOn w:val="af6"/>
    <w:rsid w:val="00EF5A03"/>
    <w:pPr>
      <w:spacing w:before="120" w:after="120"/>
      <w:ind w:left="2131"/>
    </w:pPr>
  </w:style>
  <w:style w:type="paragraph" w:customStyle="1" w:styleId="SSEBodyTextJustifiedLeft148HangingCharChar1CharChar1CharChar">
    <w:name w:val="SSE Body Text + Justified Left:  148&quot; Hanging:  ... Char Char1 Char Char1 Char Char"/>
    <w:basedOn w:val="af6"/>
    <w:rsid w:val="00EF5A03"/>
    <w:pPr>
      <w:spacing w:before="120" w:after="120"/>
      <w:ind w:left="2131"/>
    </w:pPr>
  </w:style>
  <w:style w:type="paragraph" w:customStyle="1" w:styleId="SSEBodyTextJustifiedLeft148HangingCharCharCharCharCharCharCharCharCharCharCharCharChar">
    <w:name w:val="SSE Body Text + Justified Left:  148&quot; Hanging:  ... Char Char Char Char Char Char Char Char Char Char Char Char Char"/>
    <w:basedOn w:val="af6"/>
    <w:rsid w:val="00EF5A03"/>
    <w:pPr>
      <w:spacing w:before="120" w:after="120"/>
      <w:ind w:left="2131"/>
    </w:pPr>
  </w:style>
  <w:style w:type="paragraph" w:customStyle="1" w:styleId="SSEBodyTextJustifiedLeft148HangingChar">
    <w:name w:val="SSE Body Text + Justified Left:  148&quot; Hanging:  ... Char"/>
    <w:basedOn w:val="af6"/>
    <w:rsid w:val="00EF5A03"/>
    <w:pPr>
      <w:spacing w:before="120" w:after="120"/>
      <w:ind w:left="2131"/>
    </w:pPr>
  </w:style>
  <w:style w:type="paragraph" w:customStyle="1" w:styleId="SSEBodyTextJustifiedLeft148HangingCharChar1CharChar">
    <w:name w:val="SSE Body Text + Justified Left:  148&quot; Hanging:  ... Char Char1 Char Char"/>
    <w:basedOn w:val="af6"/>
    <w:rsid w:val="00EF5A03"/>
    <w:pPr>
      <w:spacing w:before="120" w:after="120"/>
      <w:ind w:left="2131"/>
    </w:pPr>
  </w:style>
  <w:style w:type="paragraph" w:customStyle="1" w:styleId="font5">
    <w:name w:val="font5"/>
    <w:basedOn w:val="a7"/>
    <w:rsid w:val="00EF5A03"/>
    <w:pPr>
      <w:keepLines w:val="0"/>
      <w:spacing w:before="100" w:after="100" w:line="100" w:lineRule="atLeast"/>
    </w:pPr>
    <w:rPr>
      <w:rFonts w:ascii="宋体" w:hAnsi="宋体" w:cs="宋体"/>
      <w:sz w:val="18"/>
      <w:szCs w:val="18"/>
    </w:rPr>
  </w:style>
  <w:style w:type="paragraph" w:customStyle="1" w:styleId="font6">
    <w:name w:val="font6"/>
    <w:basedOn w:val="a7"/>
    <w:rsid w:val="00EF5A03"/>
    <w:pPr>
      <w:keepLines w:val="0"/>
      <w:spacing w:before="100" w:after="100" w:line="100" w:lineRule="atLeast"/>
    </w:pPr>
    <w:rPr>
      <w:rFonts w:ascii="宋体" w:hAnsi="宋体" w:cs="宋体"/>
      <w:sz w:val="22"/>
      <w:szCs w:val="22"/>
    </w:rPr>
  </w:style>
  <w:style w:type="paragraph" w:customStyle="1" w:styleId="font7">
    <w:name w:val="font7"/>
    <w:basedOn w:val="a7"/>
    <w:rsid w:val="00EF5A03"/>
    <w:pPr>
      <w:keepLines w:val="0"/>
      <w:spacing w:before="100" w:after="100" w:line="100" w:lineRule="atLeast"/>
    </w:pPr>
    <w:rPr>
      <w:rFonts w:ascii="Times New Roman" w:hAnsi="Times New Roman"/>
      <w:sz w:val="22"/>
      <w:szCs w:val="22"/>
    </w:rPr>
  </w:style>
  <w:style w:type="paragraph" w:customStyle="1" w:styleId="xl24">
    <w:name w:val="xl24"/>
    <w:basedOn w:val="a7"/>
    <w:rsid w:val="00EF5A03"/>
    <w:pPr>
      <w:keepLines w:val="0"/>
      <w:pBdr>
        <w:top w:val="single" w:sz="4" w:space="0" w:color="000000"/>
        <w:left w:val="single" w:sz="4" w:space="0" w:color="000000"/>
        <w:bottom w:val="single" w:sz="4" w:space="0" w:color="000000"/>
        <w:right w:val="single" w:sz="4" w:space="0" w:color="000000"/>
      </w:pBdr>
      <w:shd w:val="clear" w:color="auto" w:fill="C0C0C0"/>
      <w:spacing w:before="100" w:after="100" w:line="100" w:lineRule="atLeast"/>
      <w:jc w:val="center"/>
      <w:textAlignment w:val="top"/>
    </w:pPr>
    <w:rPr>
      <w:rFonts w:ascii="Times New Roman" w:hAnsi="Times New Roman"/>
      <w:b/>
      <w:bCs/>
      <w:i/>
      <w:iCs/>
      <w:sz w:val="22"/>
      <w:szCs w:val="22"/>
    </w:rPr>
  </w:style>
  <w:style w:type="paragraph" w:customStyle="1" w:styleId="xl25">
    <w:name w:val="xl2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6">
    <w:name w:val="xl26"/>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27">
    <w:name w:val="xl27"/>
    <w:basedOn w:val="a7"/>
    <w:rsid w:val="00EF5A03"/>
    <w:pPr>
      <w:keepLines w:val="0"/>
      <w:pBdr>
        <w:left w:val="single" w:sz="4" w:space="0" w:color="000000"/>
        <w:bottom w:val="single" w:sz="4" w:space="0" w:color="000000"/>
        <w:right w:val="single" w:sz="4" w:space="0" w:color="000000"/>
      </w:pBdr>
      <w:shd w:val="clear" w:color="auto" w:fill="C0C0C0"/>
      <w:spacing w:before="100" w:after="100" w:line="100" w:lineRule="atLeast"/>
      <w:textAlignment w:val="top"/>
    </w:pPr>
    <w:rPr>
      <w:rFonts w:ascii="Times New Roman" w:hAnsi="Times New Roman"/>
      <w:b/>
      <w:bCs/>
      <w:i/>
      <w:iCs/>
      <w:sz w:val="22"/>
      <w:szCs w:val="22"/>
    </w:rPr>
  </w:style>
  <w:style w:type="paragraph" w:customStyle="1" w:styleId="xl28">
    <w:name w:val="xl28"/>
    <w:basedOn w:val="a7"/>
    <w:rsid w:val="00EF5A03"/>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29">
    <w:name w:val="xl29"/>
    <w:basedOn w:val="a7"/>
    <w:rsid w:val="00EF5A03"/>
    <w:pPr>
      <w:keepLines w:val="0"/>
      <w:pBdr>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0">
    <w:name w:val="xl30"/>
    <w:basedOn w:val="a7"/>
    <w:rsid w:val="00EF5A03"/>
    <w:pPr>
      <w:keepLines w:val="0"/>
      <w:pBdr>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1">
    <w:name w:val="xl31"/>
    <w:basedOn w:val="a7"/>
    <w:rsid w:val="00EF5A03"/>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2">
    <w:name w:val="xl32"/>
    <w:basedOn w:val="a7"/>
    <w:rsid w:val="00EF5A03"/>
    <w:pPr>
      <w:keepLines w:val="0"/>
      <w:pBdr>
        <w:left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3">
    <w:name w:val="xl33"/>
    <w:basedOn w:val="a7"/>
    <w:rsid w:val="00EF5A03"/>
    <w:pPr>
      <w:keepLines w:val="0"/>
      <w:pBdr>
        <w:left w:val="single" w:sz="4" w:space="0" w:color="000000"/>
        <w:bottom w:val="single" w:sz="4" w:space="0" w:color="000000"/>
        <w:right w:val="single" w:sz="4" w:space="0" w:color="000000"/>
      </w:pBdr>
      <w:spacing w:before="100" w:after="100" w:line="100" w:lineRule="atLeast"/>
      <w:jc w:val="both"/>
      <w:textAlignment w:val="top"/>
    </w:pPr>
    <w:rPr>
      <w:rFonts w:ascii="Times New Roman" w:hAnsi="Times New Roman"/>
      <w:sz w:val="22"/>
      <w:szCs w:val="22"/>
    </w:rPr>
  </w:style>
  <w:style w:type="paragraph" w:customStyle="1" w:styleId="xl34">
    <w:name w:val="xl34"/>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5">
    <w:name w:val="xl3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6">
    <w:name w:val="xl36"/>
    <w:basedOn w:val="a7"/>
    <w:rsid w:val="00EF5A03"/>
    <w:pPr>
      <w:keepLines w:val="0"/>
      <w:pBdr>
        <w:top w:val="single" w:sz="4" w:space="0" w:color="000000"/>
        <w:left w:val="single" w:sz="4" w:space="0" w:color="000000"/>
        <w:right w:val="single" w:sz="4" w:space="0" w:color="000000"/>
      </w:pBdr>
      <w:spacing w:before="100" w:after="100" w:line="100" w:lineRule="atLeast"/>
      <w:textAlignment w:val="top"/>
    </w:pPr>
    <w:rPr>
      <w:rFonts w:ascii="Times New Roman" w:hAnsi="Times New Roman"/>
      <w:sz w:val="22"/>
      <w:szCs w:val="22"/>
    </w:rPr>
  </w:style>
  <w:style w:type="paragraph" w:customStyle="1" w:styleId="xl37">
    <w:name w:val="xl37"/>
    <w:basedOn w:val="a7"/>
    <w:rsid w:val="00EF5A03"/>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38">
    <w:name w:val="xl38"/>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39">
    <w:name w:val="xl39"/>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0">
    <w:name w:val="xl40"/>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1">
    <w:name w:val="xl41"/>
    <w:basedOn w:val="a7"/>
    <w:rsid w:val="00EF5A03"/>
    <w:pPr>
      <w:keepLines w:val="0"/>
      <w:pBdr>
        <w:top w:val="single" w:sz="4" w:space="0" w:color="000000"/>
        <w:left w:val="single" w:sz="4" w:space="0" w:color="000000"/>
        <w:right w:val="single" w:sz="4" w:space="0" w:color="000000"/>
      </w:pBdr>
      <w:spacing w:before="100" w:after="100" w:line="100" w:lineRule="atLeast"/>
      <w:jc w:val="both"/>
      <w:textAlignment w:val="top"/>
    </w:pPr>
    <w:rPr>
      <w:rFonts w:ascii="Times New Roman" w:hAnsi="Times New Roman"/>
      <w:color w:val="000000"/>
      <w:sz w:val="22"/>
      <w:szCs w:val="22"/>
    </w:rPr>
  </w:style>
  <w:style w:type="paragraph" w:customStyle="1" w:styleId="xl42">
    <w:name w:val="xl42"/>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top"/>
    </w:pPr>
    <w:rPr>
      <w:rFonts w:ascii="Times New Roman" w:hAnsi="Times New Roman"/>
      <w:color w:val="000000"/>
      <w:sz w:val="22"/>
      <w:szCs w:val="22"/>
    </w:rPr>
  </w:style>
  <w:style w:type="paragraph" w:customStyle="1" w:styleId="xl43">
    <w:name w:val="xl43"/>
    <w:basedOn w:val="a7"/>
    <w:rsid w:val="00EF5A03"/>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44">
    <w:name w:val="xl44"/>
    <w:basedOn w:val="a7"/>
    <w:rsid w:val="00EF5A03"/>
    <w:pPr>
      <w:keepLines w:val="0"/>
      <w:pBdr>
        <w:top w:val="single" w:sz="4" w:space="0" w:color="000000"/>
        <w:left w:val="single" w:sz="4" w:space="0" w:color="000000"/>
        <w:right w:val="single" w:sz="4" w:space="0" w:color="000000"/>
      </w:pBdr>
      <w:spacing w:before="100" w:after="100" w:line="100" w:lineRule="atLeast"/>
      <w:jc w:val="right"/>
      <w:textAlignment w:val="top"/>
    </w:pPr>
    <w:rPr>
      <w:rFonts w:ascii="Times New Roman" w:hAnsi="Times New Roman"/>
      <w:sz w:val="22"/>
      <w:szCs w:val="22"/>
    </w:rPr>
  </w:style>
  <w:style w:type="paragraph" w:customStyle="1" w:styleId="xl45">
    <w:name w:val="xl4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6">
    <w:name w:val="xl46"/>
    <w:basedOn w:val="a7"/>
    <w:rsid w:val="00EF5A03"/>
    <w:pPr>
      <w:keepLines w:val="0"/>
      <w:pBdr>
        <w:top w:val="single" w:sz="4" w:space="0" w:color="000000"/>
        <w:left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7">
    <w:name w:val="xl47"/>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textAlignment w:val="center"/>
    </w:pPr>
    <w:rPr>
      <w:rFonts w:ascii="Times New Roman" w:hAnsi="Times New Roman"/>
      <w:sz w:val="22"/>
      <w:szCs w:val="22"/>
    </w:rPr>
  </w:style>
  <w:style w:type="paragraph" w:customStyle="1" w:styleId="xl48">
    <w:name w:val="xl48"/>
    <w:basedOn w:val="a7"/>
    <w:rsid w:val="00EF5A03"/>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49">
    <w:name w:val="xl49"/>
    <w:basedOn w:val="a7"/>
    <w:rsid w:val="00EF5A03"/>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0">
    <w:name w:val="xl50"/>
    <w:basedOn w:val="a7"/>
    <w:rsid w:val="00EF5A03"/>
    <w:pPr>
      <w:keepLines w:val="0"/>
      <w:spacing w:before="100" w:after="100" w:line="100" w:lineRule="atLeast"/>
    </w:pPr>
    <w:rPr>
      <w:rFonts w:ascii="Times New Roman" w:hAnsi="Times New Roman"/>
      <w:sz w:val="22"/>
      <w:szCs w:val="22"/>
    </w:rPr>
  </w:style>
  <w:style w:type="paragraph" w:customStyle="1" w:styleId="xl51">
    <w:name w:val="xl51"/>
    <w:basedOn w:val="a7"/>
    <w:rsid w:val="00EF5A03"/>
    <w:pPr>
      <w:keepLines w:val="0"/>
      <w:pBdr>
        <w:top w:val="single" w:sz="4" w:space="0" w:color="000000"/>
        <w:left w:val="single" w:sz="4" w:space="0" w:color="000000"/>
        <w:right w:val="single" w:sz="4" w:space="0" w:color="000000"/>
      </w:pBdr>
      <w:spacing w:before="100" w:after="100" w:line="100" w:lineRule="atLeast"/>
    </w:pPr>
    <w:rPr>
      <w:rFonts w:ascii="Times New Roman" w:hAnsi="Times New Roman"/>
      <w:sz w:val="22"/>
      <w:szCs w:val="22"/>
    </w:rPr>
  </w:style>
  <w:style w:type="paragraph" w:customStyle="1" w:styleId="xl52">
    <w:name w:val="xl52"/>
    <w:basedOn w:val="a7"/>
    <w:rsid w:val="00EF5A03"/>
    <w:pPr>
      <w:keepLines w:val="0"/>
      <w:pBdr>
        <w:bottom w:val="single" w:sz="4" w:space="0" w:color="000000"/>
      </w:pBdr>
      <w:spacing w:before="100" w:after="100" w:line="100" w:lineRule="atLeast"/>
    </w:pPr>
    <w:rPr>
      <w:rFonts w:ascii="Times New Roman" w:hAnsi="Times New Roman"/>
      <w:sz w:val="22"/>
      <w:szCs w:val="22"/>
    </w:rPr>
  </w:style>
  <w:style w:type="paragraph" w:customStyle="1" w:styleId="xl53">
    <w:name w:val="xl53"/>
    <w:basedOn w:val="a7"/>
    <w:rsid w:val="00EF5A03"/>
    <w:pPr>
      <w:keepLines w:val="0"/>
      <w:spacing w:before="100" w:after="100" w:line="100" w:lineRule="atLeast"/>
      <w:jc w:val="center"/>
      <w:textAlignment w:val="top"/>
    </w:pPr>
    <w:rPr>
      <w:rFonts w:cs="Arial"/>
    </w:rPr>
  </w:style>
  <w:style w:type="paragraph" w:customStyle="1" w:styleId="xl54">
    <w:name w:val="xl54"/>
    <w:basedOn w:val="a7"/>
    <w:rsid w:val="00EF5A03"/>
    <w:pPr>
      <w:keepLines w:val="0"/>
      <w:spacing w:before="100" w:after="100" w:line="100" w:lineRule="atLeast"/>
      <w:textAlignment w:val="top"/>
    </w:pPr>
    <w:rPr>
      <w:rFonts w:cs="Arial"/>
    </w:rPr>
  </w:style>
  <w:style w:type="paragraph" w:customStyle="1" w:styleId="xl55">
    <w:name w:val="xl5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6">
    <w:name w:val="xl56"/>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57">
    <w:name w:val="xl57"/>
    <w:basedOn w:val="a7"/>
    <w:rsid w:val="00EF5A03"/>
    <w:pPr>
      <w:keepLines w:val="0"/>
      <w:pBdr>
        <w:top w:val="single" w:sz="4" w:space="0" w:color="000000"/>
        <w:left w:val="single" w:sz="4" w:space="0" w:color="000000"/>
        <w:bottom w:val="single" w:sz="4" w:space="0" w:color="000000"/>
      </w:pBdr>
      <w:spacing w:before="100" w:after="100" w:line="100" w:lineRule="atLeast"/>
    </w:pPr>
    <w:rPr>
      <w:rFonts w:ascii="Times New Roman" w:hAnsi="Times New Roman"/>
      <w:sz w:val="22"/>
      <w:szCs w:val="22"/>
    </w:rPr>
  </w:style>
  <w:style w:type="paragraph" w:customStyle="1" w:styleId="xl58">
    <w:name w:val="xl58"/>
    <w:basedOn w:val="a7"/>
    <w:rsid w:val="00EF5A03"/>
    <w:pPr>
      <w:keepLines w:val="0"/>
      <w:pBdr>
        <w:top w:val="single" w:sz="4" w:space="0" w:color="000000"/>
        <w:left w:val="single" w:sz="4" w:space="0" w:color="000000"/>
        <w:bottom w:val="single" w:sz="4" w:space="0" w:color="000000"/>
      </w:pBdr>
      <w:spacing w:before="100" w:after="100" w:line="100" w:lineRule="atLeast"/>
      <w:textAlignment w:val="center"/>
    </w:pPr>
    <w:rPr>
      <w:rFonts w:ascii="Times New Roman" w:hAnsi="Times New Roman"/>
      <w:sz w:val="22"/>
      <w:szCs w:val="22"/>
    </w:rPr>
  </w:style>
  <w:style w:type="paragraph" w:customStyle="1" w:styleId="xl59">
    <w:name w:val="xl59"/>
    <w:basedOn w:val="a7"/>
    <w:rsid w:val="00EF5A03"/>
    <w:pPr>
      <w:keepLines w:val="0"/>
      <w:spacing w:before="100" w:after="100" w:line="100" w:lineRule="atLeast"/>
    </w:pPr>
    <w:rPr>
      <w:rFonts w:ascii="Times New Roman" w:hAnsi="Times New Roman"/>
      <w:sz w:val="22"/>
      <w:szCs w:val="22"/>
    </w:rPr>
  </w:style>
  <w:style w:type="paragraph" w:customStyle="1" w:styleId="xl60">
    <w:name w:val="xl60"/>
    <w:basedOn w:val="a7"/>
    <w:rsid w:val="00EF5A03"/>
    <w:pPr>
      <w:keepLines w:val="0"/>
      <w:pBdr>
        <w:top w:val="single" w:sz="8" w:space="0" w:color="000000"/>
        <w:left w:val="single" w:sz="8" w:space="0" w:color="000000"/>
        <w:bottom w:val="single" w:sz="8" w:space="0" w:color="000000"/>
        <w:right w:val="single" w:sz="8" w:space="0" w:color="000000"/>
      </w:pBdr>
      <w:spacing w:before="100" w:after="100" w:line="100" w:lineRule="atLeast"/>
      <w:textAlignment w:val="top"/>
    </w:pPr>
    <w:rPr>
      <w:rFonts w:cs="Arial"/>
      <w:color w:val="000000"/>
    </w:rPr>
  </w:style>
  <w:style w:type="paragraph" w:customStyle="1" w:styleId="xl61">
    <w:name w:val="xl61"/>
    <w:basedOn w:val="a7"/>
    <w:rsid w:val="00EF5A03"/>
    <w:pPr>
      <w:keepLines w:val="0"/>
      <w:pBdr>
        <w:top w:val="single" w:sz="8" w:space="0" w:color="000000"/>
        <w:bottom w:val="single" w:sz="8" w:space="0" w:color="000000"/>
      </w:pBdr>
      <w:spacing w:before="100" w:after="100" w:line="100" w:lineRule="atLeast"/>
      <w:jc w:val="both"/>
      <w:textAlignment w:val="top"/>
    </w:pPr>
    <w:rPr>
      <w:rFonts w:cs="Arial"/>
      <w:color w:val="000000"/>
    </w:rPr>
  </w:style>
  <w:style w:type="paragraph" w:customStyle="1" w:styleId="xl62">
    <w:name w:val="xl62"/>
    <w:basedOn w:val="a7"/>
    <w:rsid w:val="00EF5A03"/>
    <w:pPr>
      <w:keepLines w:val="0"/>
      <w:pBdr>
        <w:top w:val="single" w:sz="8" w:space="0" w:color="000000"/>
        <w:left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3">
    <w:name w:val="xl63"/>
    <w:basedOn w:val="a7"/>
    <w:rsid w:val="00EF5A03"/>
    <w:pPr>
      <w:keepLines w:val="0"/>
      <w:pBdr>
        <w:top w:val="single" w:sz="8" w:space="0" w:color="000000"/>
        <w:bottom w:val="single" w:sz="8" w:space="0" w:color="000000"/>
        <w:right w:val="single" w:sz="8" w:space="0" w:color="000000"/>
      </w:pBdr>
      <w:spacing w:before="100" w:after="100" w:line="100" w:lineRule="atLeast"/>
      <w:jc w:val="both"/>
      <w:textAlignment w:val="top"/>
    </w:pPr>
    <w:rPr>
      <w:rFonts w:cs="Arial"/>
      <w:color w:val="000000"/>
    </w:rPr>
  </w:style>
  <w:style w:type="paragraph" w:customStyle="1" w:styleId="xl64">
    <w:name w:val="xl64"/>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xl65">
    <w:name w:val="xl65"/>
    <w:basedOn w:val="a7"/>
    <w:rsid w:val="00EF5A03"/>
    <w:pPr>
      <w:keepLines w:val="0"/>
      <w:pBdr>
        <w:top w:val="single" w:sz="4" w:space="0" w:color="000000"/>
        <w:left w:val="single" w:sz="4" w:space="0" w:color="000000"/>
        <w:bottom w:val="single" w:sz="4" w:space="0" w:color="000000"/>
        <w:right w:val="single" w:sz="4" w:space="0" w:color="000000"/>
      </w:pBdr>
      <w:spacing w:before="100" w:after="100" w:line="100" w:lineRule="atLeast"/>
    </w:pPr>
    <w:rPr>
      <w:rFonts w:ascii="宋体" w:hAnsi="宋体" w:cs="宋体"/>
      <w:sz w:val="24"/>
      <w:szCs w:val="24"/>
    </w:rPr>
  </w:style>
  <w:style w:type="paragraph" w:customStyle="1" w:styleId="NormalLatinTimesNewRoman">
    <w:name w:val="Normal + (Latin) Times New Roman"/>
    <w:basedOn w:val="a7"/>
    <w:rsid w:val="00EF5A03"/>
    <w:pPr>
      <w:keepLines w:val="0"/>
      <w:spacing w:before="0" w:after="0" w:line="100" w:lineRule="atLeast"/>
    </w:pPr>
    <w:rPr>
      <w:rFonts w:ascii="Times New Roman" w:hAnsi="Times New Roman"/>
      <w:sz w:val="22"/>
      <w:szCs w:val="22"/>
    </w:rPr>
  </w:style>
  <w:style w:type="paragraph" w:customStyle="1" w:styleId="SSEBodyTextJustifiedLeft148HangingChar1Char">
    <w:name w:val="SSE Body Text + Justified Left:  148&quot; Hanging:  ... Char1 Char"/>
    <w:basedOn w:val="af6"/>
    <w:rsid w:val="00EF5A03"/>
    <w:pPr>
      <w:spacing w:before="120" w:after="120"/>
      <w:ind w:left="2131"/>
    </w:pPr>
    <w:rPr>
      <w:lang w:val="en-US"/>
    </w:rPr>
  </w:style>
  <w:style w:type="paragraph" w:customStyle="1" w:styleId="SSEBodyTextJustifiedLeft148HangingCharChar1Char">
    <w:name w:val="SSE Body Text + Justified Left:  148&quot; Hanging:  ... Char Char1 Char"/>
    <w:basedOn w:val="af6"/>
    <w:rsid w:val="00EF5A03"/>
    <w:pPr>
      <w:spacing w:before="120" w:after="120"/>
      <w:ind w:left="2131"/>
    </w:pPr>
    <w:rPr>
      <w:lang w:val="en-US"/>
    </w:rPr>
  </w:style>
  <w:style w:type="paragraph" w:customStyle="1" w:styleId="SSEBodyTextJustifiedLeft148HangingChar1CharChar">
    <w:name w:val="SSE Body Text + Justified Left:  148&quot; Hanging:  ... Char1 Char Char"/>
    <w:basedOn w:val="af6"/>
    <w:rsid w:val="00EF5A03"/>
    <w:pPr>
      <w:spacing w:before="120" w:after="120"/>
      <w:ind w:left="2131"/>
    </w:pPr>
    <w:rPr>
      <w:lang w:val="en-US"/>
    </w:rPr>
  </w:style>
  <w:style w:type="paragraph" w:customStyle="1" w:styleId="font8">
    <w:name w:val="font8"/>
    <w:basedOn w:val="a7"/>
    <w:rsid w:val="00EF5A03"/>
    <w:pPr>
      <w:keepLines w:val="0"/>
      <w:spacing w:before="100" w:after="100" w:line="100" w:lineRule="atLeast"/>
    </w:pPr>
    <w:rPr>
      <w:rFonts w:ascii="宋体" w:hAnsi="宋体" w:cs="宋体"/>
      <w:sz w:val="18"/>
      <w:szCs w:val="18"/>
      <w:lang w:val="en-US"/>
    </w:rPr>
  </w:style>
  <w:style w:type="paragraph" w:customStyle="1" w:styleId="font9">
    <w:name w:val="font9"/>
    <w:basedOn w:val="a7"/>
    <w:rsid w:val="00EF5A03"/>
    <w:pPr>
      <w:keepLines w:val="0"/>
      <w:spacing w:before="100" w:after="100" w:line="100" w:lineRule="atLeast"/>
    </w:pPr>
    <w:rPr>
      <w:rFonts w:ascii="宋体" w:hAnsi="宋体" w:cs="宋体"/>
      <w:sz w:val="14"/>
      <w:szCs w:val="14"/>
      <w:lang w:val="en-US"/>
    </w:rPr>
  </w:style>
  <w:style w:type="paragraph" w:customStyle="1" w:styleId="SSEBodyTextJustifiedLeft148HangingCharChar2Char1CharCharCharCharCharCharCharCharCharCharChar">
    <w:name w:val="SSE Body Text + Justified Left:  148&quot; Hanging:  ... Char Char2 Char1 Char Char Char Char Char Char Char Char Char Char Char"/>
    <w:basedOn w:val="af6"/>
    <w:rsid w:val="00EF5A03"/>
    <w:pPr>
      <w:spacing w:before="120" w:after="120"/>
      <w:ind w:left="2131"/>
    </w:pPr>
    <w:rPr>
      <w:lang w:val="en-US"/>
    </w:rPr>
  </w:style>
  <w:style w:type="paragraph" w:customStyle="1" w:styleId="1b">
    <w:name w:val="文档结构图1"/>
    <w:basedOn w:val="a7"/>
    <w:rsid w:val="00EF5A03"/>
    <w:pPr>
      <w:shd w:val="clear" w:color="auto" w:fill="000080"/>
    </w:pPr>
  </w:style>
  <w:style w:type="paragraph" w:customStyle="1" w:styleId="SSEBodyTextJustifiedLeft148HangingCharChar1">
    <w:name w:val="SSE Body Text + Justified Left:  148&quot; Hanging:  ... Char Char1"/>
    <w:basedOn w:val="af6"/>
    <w:rsid w:val="00EF5A03"/>
    <w:pPr>
      <w:spacing w:before="120" w:after="120"/>
      <w:ind w:left="2131"/>
    </w:pPr>
    <w:rPr>
      <w:kern w:val="1"/>
      <w:sz w:val="21"/>
      <w:szCs w:val="24"/>
      <w:lang w:val="en-US"/>
    </w:rPr>
  </w:style>
  <w:style w:type="paragraph" w:customStyle="1" w:styleId="SSEBodyTextJustifiedLeft148HangingCharCharCharChar">
    <w:name w:val="SSE Body Text + Justified Left:  148&quot; Hanging:  ... Char Char Char Char"/>
    <w:basedOn w:val="af6"/>
    <w:rsid w:val="00EF5A03"/>
    <w:pPr>
      <w:spacing w:before="120" w:after="120"/>
      <w:ind w:left="2131"/>
    </w:pPr>
    <w:rPr>
      <w:kern w:val="1"/>
      <w:sz w:val="21"/>
      <w:szCs w:val="24"/>
      <w:lang w:val="en-US"/>
    </w:rPr>
  </w:style>
  <w:style w:type="paragraph" w:customStyle="1" w:styleId="font0">
    <w:name w:val="font0"/>
    <w:basedOn w:val="a7"/>
    <w:rsid w:val="00EF5A03"/>
    <w:pPr>
      <w:keepLines w:val="0"/>
      <w:spacing w:before="100" w:after="100" w:line="100" w:lineRule="atLeast"/>
    </w:pPr>
    <w:rPr>
      <w:rFonts w:cs="Arial"/>
      <w:lang w:val="en-US"/>
    </w:rPr>
  </w:style>
  <w:style w:type="paragraph" w:styleId="HTML">
    <w:name w:val="HTML Preformatted"/>
    <w:basedOn w:val="a7"/>
    <w:link w:val="HTMLChar"/>
    <w:rsid w:val="00EF5A03"/>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100" w:lineRule="atLeast"/>
    </w:pPr>
    <w:rPr>
      <w:rFonts w:ascii="Courier New" w:hAnsi="Courier New" w:cs="Courier New"/>
      <w:lang w:val="en-US"/>
    </w:rPr>
  </w:style>
  <w:style w:type="character" w:customStyle="1" w:styleId="HTMLChar">
    <w:name w:val="HTML 预设格式 Char"/>
    <w:basedOn w:val="a8"/>
    <w:link w:val="HTML"/>
    <w:rsid w:val="00EF5A03"/>
    <w:rPr>
      <w:rFonts w:ascii="Courier New" w:eastAsia="宋体" w:hAnsi="Courier New" w:cs="Courier New"/>
      <w:kern w:val="0"/>
      <w:sz w:val="20"/>
      <w:szCs w:val="20"/>
      <w:lang w:eastAsia="ar-SA"/>
    </w:rPr>
  </w:style>
  <w:style w:type="paragraph" w:customStyle="1" w:styleId="affa">
    <w:name w:val="附录标识"/>
    <w:basedOn w:val="aff1"/>
    <w:rsid w:val="00EF5A03"/>
    <w:pPr>
      <w:tabs>
        <w:tab w:val="left" w:pos="720"/>
        <w:tab w:val="left" w:pos="6765"/>
      </w:tabs>
      <w:spacing w:after="200"/>
      <w:ind w:left="360" w:firstLine="289"/>
    </w:pPr>
    <w:rPr>
      <w:sz w:val="21"/>
    </w:rPr>
  </w:style>
  <w:style w:type="paragraph" w:customStyle="1" w:styleId="affb">
    <w:name w:val="封面标准名称"/>
    <w:rsid w:val="00EF5A03"/>
    <w:pPr>
      <w:widowControl w:val="0"/>
      <w:suppressAutoHyphens/>
      <w:spacing w:line="680" w:lineRule="exact"/>
      <w:jc w:val="center"/>
      <w:textAlignment w:val="center"/>
    </w:pPr>
    <w:rPr>
      <w:rFonts w:ascii="黑体" w:eastAsia="黑体" w:hAnsi="黑体" w:cs="Times New Roman"/>
      <w:kern w:val="0"/>
      <w:sz w:val="52"/>
      <w:szCs w:val="20"/>
      <w:lang w:eastAsia="ar-SA"/>
    </w:rPr>
  </w:style>
  <w:style w:type="paragraph" w:customStyle="1" w:styleId="affc">
    <w:name w:val="二级无标题条"/>
    <w:basedOn w:val="a7"/>
    <w:rsid w:val="00EF5A03"/>
    <w:pPr>
      <w:keepLines w:val="0"/>
      <w:widowControl w:val="0"/>
      <w:spacing w:before="0" w:after="0"/>
      <w:jc w:val="both"/>
    </w:pPr>
    <w:rPr>
      <w:rFonts w:ascii="黑体" w:eastAsia="黑体" w:hAnsi="黑体"/>
      <w:kern w:val="1"/>
      <w:sz w:val="24"/>
      <w:szCs w:val="24"/>
      <w:lang w:val="en-US"/>
    </w:rPr>
  </w:style>
  <w:style w:type="paragraph" w:customStyle="1" w:styleId="1c">
    <w:name w:val="页眉1"/>
    <w:basedOn w:val="ab"/>
    <w:rsid w:val="00EF5A03"/>
    <w:pPr>
      <w:pBdr>
        <w:bottom w:val="double" w:sz="28" w:space="1" w:color="000000"/>
      </w:pBdr>
      <w:jc w:val="both"/>
    </w:pPr>
    <w:rPr>
      <w:rFonts w:ascii="Times New Roman" w:hAnsi="Times New Roman"/>
      <w:kern w:val="1"/>
      <w:szCs w:val="20"/>
    </w:rPr>
  </w:style>
  <w:style w:type="paragraph" w:customStyle="1" w:styleId="311">
    <w:name w:val="正文文本缩进 31"/>
    <w:basedOn w:val="a7"/>
    <w:rsid w:val="00EF5A03"/>
    <w:pPr>
      <w:keepLines w:val="0"/>
      <w:widowControl w:val="0"/>
      <w:spacing w:before="0" w:after="120"/>
      <w:ind w:left="420"/>
      <w:jc w:val="both"/>
    </w:pPr>
    <w:rPr>
      <w:rFonts w:ascii="Times New Roman" w:eastAsia="仿宋_GB2312" w:hAnsi="Times New Roman"/>
      <w:kern w:val="1"/>
      <w:sz w:val="16"/>
      <w:szCs w:val="16"/>
      <w:lang w:val="en-US"/>
    </w:rPr>
  </w:style>
  <w:style w:type="paragraph" w:customStyle="1" w:styleId="Normal0">
    <w:name w:val="Normal0"/>
    <w:rsid w:val="00EF5A03"/>
    <w:pPr>
      <w:suppressAutoHyphens/>
    </w:pPr>
    <w:rPr>
      <w:rFonts w:ascii="Times New Roman" w:eastAsia="宋体" w:hAnsi="Times New Roman" w:cs="Times New Roman"/>
      <w:kern w:val="0"/>
      <w:sz w:val="20"/>
      <w:szCs w:val="20"/>
      <w:lang w:eastAsia="ar-SA"/>
    </w:rPr>
  </w:style>
  <w:style w:type="paragraph" w:customStyle="1" w:styleId="affd">
    <w:name w:val="特点标题"/>
    <w:rsid w:val="00EF5A03"/>
    <w:pPr>
      <w:widowControl w:val="0"/>
      <w:suppressAutoHyphens/>
      <w:spacing w:line="360" w:lineRule="auto"/>
      <w:ind w:left="576"/>
      <w:jc w:val="both"/>
    </w:pPr>
    <w:rPr>
      <w:rFonts w:ascii="Times New Roman" w:eastAsia="宋体" w:hAnsi="Times New Roman" w:cs="Times New Roman"/>
      <w:kern w:val="1"/>
      <w:sz w:val="24"/>
      <w:szCs w:val="24"/>
    </w:rPr>
  </w:style>
  <w:style w:type="paragraph" w:customStyle="1" w:styleId="a4">
    <w:name w:val="封面标准文稿编辑信息"/>
    <w:rsid w:val="00EF5A03"/>
    <w:pPr>
      <w:numPr>
        <w:numId w:val="11"/>
      </w:numPr>
      <w:suppressAutoHyphens/>
      <w:spacing w:before="180" w:line="180" w:lineRule="exact"/>
      <w:jc w:val="center"/>
    </w:pPr>
    <w:rPr>
      <w:rFonts w:ascii="宋体" w:eastAsia="宋体" w:hAnsi="宋体" w:cs="Times New Roman"/>
      <w:kern w:val="0"/>
      <w:szCs w:val="20"/>
      <w:lang w:eastAsia="ar-SA"/>
    </w:rPr>
  </w:style>
  <w:style w:type="paragraph" w:customStyle="1" w:styleId="a0">
    <w:name w:val="列项——"/>
    <w:rsid w:val="00EF5A03"/>
    <w:pPr>
      <w:widowControl w:val="0"/>
      <w:numPr>
        <w:numId w:val="3"/>
      </w:numPr>
      <w:tabs>
        <w:tab w:val="left" w:pos="720"/>
      </w:tabs>
      <w:suppressAutoHyphens/>
      <w:ind w:left="360" w:hanging="360"/>
      <w:jc w:val="both"/>
    </w:pPr>
    <w:rPr>
      <w:rFonts w:ascii="宋体" w:eastAsia="宋体" w:hAnsi="宋体" w:cs="Times New Roman"/>
      <w:kern w:val="0"/>
      <w:szCs w:val="20"/>
      <w:lang w:eastAsia="ar-SA"/>
    </w:rPr>
  </w:style>
  <w:style w:type="paragraph" w:customStyle="1" w:styleId="affe">
    <w:name w:val="列项·"/>
    <w:rsid w:val="00EF5A03"/>
    <w:pPr>
      <w:tabs>
        <w:tab w:val="num" w:pos="432"/>
        <w:tab w:val="left" w:pos="720"/>
        <w:tab w:val="left" w:pos="1200"/>
      </w:tabs>
      <w:suppressAutoHyphens/>
      <w:ind w:left="360" w:hanging="360"/>
      <w:jc w:val="both"/>
    </w:pPr>
    <w:rPr>
      <w:rFonts w:ascii="宋体" w:eastAsia="宋体" w:hAnsi="宋体" w:cs="Times New Roman"/>
      <w:kern w:val="0"/>
      <w:szCs w:val="20"/>
      <w:lang w:eastAsia="ar-SA"/>
    </w:rPr>
  </w:style>
  <w:style w:type="paragraph" w:customStyle="1" w:styleId="afff">
    <w:name w:val="一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0">
    <w:name w:val="封面标准文稿类别"/>
    <w:rsid w:val="00EF5A03"/>
    <w:pPr>
      <w:suppressAutoHyphens/>
      <w:spacing w:before="440" w:line="400" w:lineRule="exact"/>
      <w:jc w:val="center"/>
    </w:pPr>
    <w:rPr>
      <w:rFonts w:ascii="宋体" w:eastAsia="宋体" w:hAnsi="宋体" w:cs="Times New Roman"/>
      <w:kern w:val="0"/>
      <w:sz w:val="24"/>
      <w:szCs w:val="20"/>
      <w:lang w:eastAsia="ar-SA"/>
    </w:rPr>
  </w:style>
  <w:style w:type="paragraph" w:customStyle="1" w:styleId="212">
    <w:name w:val="正文文本缩进 21"/>
    <w:basedOn w:val="a7"/>
    <w:rsid w:val="00EF5A03"/>
    <w:pPr>
      <w:keepLines w:val="0"/>
      <w:widowControl w:val="0"/>
      <w:spacing w:before="0" w:after="120" w:line="480" w:lineRule="auto"/>
      <w:ind w:left="420"/>
      <w:jc w:val="both"/>
    </w:pPr>
    <w:rPr>
      <w:rFonts w:ascii="Times New Roman" w:eastAsia="仿宋_GB2312" w:hAnsi="Times New Roman"/>
      <w:kern w:val="1"/>
      <w:sz w:val="28"/>
      <w:szCs w:val="24"/>
      <w:lang w:val="en-US"/>
    </w:rPr>
  </w:style>
  <w:style w:type="paragraph" w:customStyle="1" w:styleId="1d">
    <w:name w:val="日期1"/>
    <w:basedOn w:val="a7"/>
    <w:next w:val="a7"/>
    <w:rsid w:val="00EF5A03"/>
    <w:pPr>
      <w:keepLines w:val="0"/>
      <w:widowControl w:val="0"/>
      <w:spacing w:before="0" w:after="0"/>
      <w:jc w:val="both"/>
    </w:pPr>
    <w:rPr>
      <w:rFonts w:ascii="楷体_GB2312" w:eastAsia="楷体_GB2312" w:hAnsi="楷体_GB2312"/>
      <w:kern w:val="1"/>
      <w:sz w:val="32"/>
      <w:lang w:val="en-US"/>
    </w:rPr>
  </w:style>
  <w:style w:type="paragraph" w:customStyle="1" w:styleId="61">
    <w:name w:val="编号6"/>
    <w:basedOn w:val="a7"/>
    <w:rsid w:val="00EF5A03"/>
    <w:pPr>
      <w:keepLines w:val="0"/>
      <w:widowControl w:val="0"/>
      <w:spacing w:before="0" w:after="0"/>
      <w:jc w:val="both"/>
    </w:pPr>
    <w:rPr>
      <w:rFonts w:ascii="黑体" w:eastAsia="黑体" w:hAnsi="黑体"/>
      <w:kern w:val="1"/>
      <w:sz w:val="24"/>
      <w:lang w:val="en-US"/>
    </w:rPr>
  </w:style>
  <w:style w:type="paragraph" w:customStyle="1" w:styleId="a6">
    <w:name w:val="正文表标题"/>
    <w:next w:val="aff7"/>
    <w:rsid w:val="00EF5A03"/>
    <w:pPr>
      <w:numPr>
        <w:numId w:val="13"/>
      </w:numPr>
      <w:suppressAutoHyphens/>
      <w:jc w:val="center"/>
    </w:pPr>
    <w:rPr>
      <w:rFonts w:ascii="黑体" w:eastAsia="黑体" w:hAnsi="黑体" w:cs="Times New Roman"/>
      <w:kern w:val="0"/>
      <w:szCs w:val="20"/>
      <w:lang w:eastAsia="ar-SA"/>
    </w:rPr>
  </w:style>
  <w:style w:type="paragraph" w:customStyle="1" w:styleId="afff1">
    <w:name w:val="标准书脚_偶数页"/>
    <w:rsid w:val="00EF5A03"/>
    <w:pPr>
      <w:suppressAutoHyphens/>
      <w:spacing w:before="120"/>
    </w:pPr>
    <w:rPr>
      <w:rFonts w:ascii="Times New Roman" w:eastAsia="宋体" w:hAnsi="Times New Roman" w:cs="Times New Roman"/>
      <w:kern w:val="0"/>
      <w:sz w:val="18"/>
      <w:szCs w:val="20"/>
      <w:lang w:eastAsia="ar-SA"/>
    </w:rPr>
  </w:style>
  <w:style w:type="paragraph" w:customStyle="1" w:styleId="afff2">
    <w:name w:val="附录章标题"/>
    <w:next w:val="aff7"/>
    <w:rsid w:val="00EF5A03"/>
    <w:pPr>
      <w:suppressAutoHyphens/>
      <w:overflowPunct w:val="0"/>
      <w:autoSpaceDE w:val="0"/>
      <w:spacing w:before="50" w:after="50"/>
      <w:jc w:val="both"/>
      <w:textAlignment w:val="baseline"/>
    </w:pPr>
    <w:rPr>
      <w:rFonts w:ascii="黑体" w:eastAsia="黑体" w:hAnsi="黑体" w:cs="Times New Roman"/>
      <w:kern w:val="1"/>
      <w:szCs w:val="20"/>
      <w:lang w:eastAsia="ar-SA"/>
    </w:rPr>
  </w:style>
  <w:style w:type="paragraph" w:customStyle="1" w:styleId="a5">
    <w:name w:val="附录一级条标题"/>
    <w:basedOn w:val="afff2"/>
    <w:next w:val="aff7"/>
    <w:rsid w:val="00EF5A03"/>
    <w:pPr>
      <w:numPr>
        <w:numId w:val="12"/>
      </w:numPr>
      <w:spacing w:before="0" w:after="0"/>
    </w:pPr>
  </w:style>
  <w:style w:type="paragraph" w:customStyle="1" w:styleId="afff3">
    <w:name w:val="附录表标题"/>
    <w:next w:val="aff7"/>
    <w:rsid w:val="00EF5A03"/>
    <w:pPr>
      <w:suppressAutoHyphens/>
      <w:jc w:val="center"/>
      <w:textAlignment w:val="baseline"/>
    </w:pPr>
    <w:rPr>
      <w:rFonts w:ascii="黑体" w:eastAsia="黑体" w:hAnsi="黑体" w:cs="Times New Roman"/>
      <w:kern w:val="1"/>
      <w:szCs w:val="20"/>
      <w:lang w:eastAsia="ar-SA"/>
    </w:rPr>
  </w:style>
  <w:style w:type="paragraph" w:customStyle="1" w:styleId="afff4">
    <w:name w:val="参考文献、索引标题"/>
    <w:basedOn w:val="aff1"/>
    <w:next w:val="a7"/>
    <w:rsid w:val="00EF5A03"/>
    <w:pPr>
      <w:spacing w:after="200"/>
    </w:pPr>
    <w:rPr>
      <w:sz w:val="21"/>
    </w:rPr>
  </w:style>
  <w:style w:type="paragraph" w:customStyle="1" w:styleId="afff5">
    <w:name w:val="附录二级条标题"/>
    <w:basedOn w:val="a5"/>
    <w:next w:val="aff7"/>
    <w:rsid w:val="00EF5A03"/>
    <w:pPr>
      <w:numPr>
        <w:numId w:val="0"/>
      </w:numPr>
      <w:tabs>
        <w:tab w:val="left" w:pos="850"/>
        <w:tab w:val="num" w:pos="2448"/>
      </w:tabs>
      <w:ind w:left="425" w:hanging="425"/>
    </w:pPr>
  </w:style>
  <w:style w:type="paragraph" w:customStyle="1" w:styleId="afff6">
    <w:name w:val="附录三级条标题"/>
    <w:basedOn w:val="afff5"/>
    <w:next w:val="aff7"/>
    <w:rsid w:val="00EF5A03"/>
  </w:style>
  <w:style w:type="paragraph" w:customStyle="1" w:styleId="afff7">
    <w:name w:val="附录四级条标题"/>
    <w:basedOn w:val="afff6"/>
    <w:next w:val="aff7"/>
    <w:rsid w:val="00EF5A03"/>
  </w:style>
  <w:style w:type="paragraph" w:customStyle="1" w:styleId="afff8">
    <w:name w:val="附录五级条标题"/>
    <w:basedOn w:val="afff7"/>
    <w:next w:val="aff7"/>
    <w:rsid w:val="00EF5A03"/>
  </w:style>
  <w:style w:type="paragraph" w:customStyle="1" w:styleId="afff9">
    <w:name w:val="目次、标准名称标题"/>
    <w:basedOn w:val="aff1"/>
    <w:next w:val="aff7"/>
    <w:rsid w:val="00EF5A03"/>
    <w:pPr>
      <w:spacing w:line="460" w:lineRule="exact"/>
    </w:pPr>
  </w:style>
  <w:style w:type="paragraph" w:customStyle="1" w:styleId="afffa">
    <w:name w:val="三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1">
    <w:name w:val="示例"/>
    <w:next w:val="aff7"/>
    <w:rsid w:val="00EF5A03"/>
    <w:pPr>
      <w:numPr>
        <w:numId w:val="4"/>
      </w:numPr>
      <w:tabs>
        <w:tab w:val="left" w:pos="816"/>
      </w:tabs>
      <w:suppressAutoHyphens/>
      <w:ind w:left="0" w:firstLine="419"/>
      <w:jc w:val="both"/>
    </w:pPr>
    <w:rPr>
      <w:rFonts w:ascii="宋体" w:eastAsia="宋体" w:hAnsi="宋体" w:cs="Times New Roman"/>
      <w:kern w:val="0"/>
      <w:sz w:val="18"/>
      <w:szCs w:val="20"/>
      <w:lang w:eastAsia="ar-SA"/>
    </w:rPr>
  </w:style>
  <w:style w:type="paragraph" w:customStyle="1" w:styleId="afffb">
    <w:name w:val="四级条标题"/>
    <w:basedOn w:val="aff5"/>
    <w:next w:val="aff7"/>
    <w:rsid w:val="00EF5A03"/>
    <w:pPr>
      <w:tabs>
        <w:tab w:val="left" w:pos="2268"/>
        <w:tab w:val="left" w:pos="2394"/>
      </w:tabs>
      <w:ind w:left="1134" w:hanging="1134"/>
      <w:jc w:val="both"/>
    </w:pPr>
    <w:rPr>
      <w:rFonts w:ascii="黑体" w:hAnsi="黑体"/>
    </w:rPr>
  </w:style>
  <w:style w:type="paragraph" w:customStyle="1" w:styleId="afffc">
    <w:name w:val="四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fffd">
    <w:name w:val="五级条标题"/>
    <w:basedOn w:val="afffb"/>
    <w:next w:val="aff7"/>
    <w:rsid w:val="00EF5A03"/>
    <w:pPr>
      <w:tabs>
        <w:tab w:val="left" w:pos="2552"/>
      </w:tabs>
      <w:ind w:left="1276" w:hanging="1276"/>
    </w:pPr>
  </w:style>
  <w:style w:type="paragraph" w:customStyle="1" w:styleId="afffe">
    <w:name w:val="五级无标题条"/>
    <w:basedOn w:val="a7"/>
    <w:rsid w:val="00EF5A03"/>
    <w:pPr>
      <w:keepLines w:val="0"/>
      <w:widowControl w:val="0"/>
      <w:tabs>
        <w:tab w:val="num" w:pos="1680"/>
      </w:tabs>
      <w:spacing w:before="0" w:after="0"/>
      <w:ind w:left="1963" w:hanging="283"/>
      <w:jc w:val="both"/>
    </w:pPr>
    <w:rPr>
      <w:rFonts w:ascii="黑体" w:eastAsia="黑体" w:hAnsi="黑体"/>
      <w:kern w:val="1"/>
      <w:sz w:val="24"/>
      <w:szCs w:val="24"/>
      <w:lang w:val="en-US"/>
    </w:rPr>
  </w:style>
  <w:style w:type="paragraph" w:customStyle="1" w:styleId="a3">
    <w:name w:val="正文图标题"/>
    <w:next w:val="aff7"/>
    <w:rsid w:val="00EF5A03"/>
    <w:pPr>
      <w:numPr>
        <w:numId w:val="9"/>
      </w:numPr>
      <w:suppressAutoHyphens/>
      <w:jc w:val="center"/>
    </w:pPr>
    <w:rPr>
      <w:rFonts w:ascii="黑体" w:eastAsia="黑体" w:hAnsi="黑体" w:cs="Times New Roman"/>
      <w:kern w:val="0"/>
      <w:szCs w:val="20"/>
      <w:lang w:eastAsia="ar-SA"/>
    </w:rPr>
  </w:style>
  <w:style w:type="paragraph" w:customStyle="1" w:styleId="a2">
    <w:name w:val="注："/>
    <w:next w:val="aff7"/>
    <w:rsid w:val="00EF5A03"/>
    <w:pPr>
      <w:widowControl w:val="0"/>
      <w:numPr>
        <w:numId w:val="7"/>
      </w:numPr>
      <w:suppressAutoHyphens/>
      <w:autoSpaceDE w:val="0"/>
      <w:jc w:val="both"/>
    </w:pPr>
    <w:rPr>
      <w:rFonts w:ascii="宋体" w:eastAsia="宋体" w:hAnsi="宋体" w:cs="Times New Roman"/>
      <w:kern w:val="0"/>
      <w:sz w:val="18"/>
      <w:szCs w:val="20"/>
      <w:lang w:eastAsia="ar-SA"/>
    </w:rPr>
  </w:style>
  <w:style w:type="paragraph" w:customStyle="1" w:styleId="a">
    <w:name w:val="注×："/>
    <w:rsid w:val="00EF5A03"/>
    <w:pPr>
      <w:widowControl w:val="0"/>
      <w:numPr>
        <w:numId w:val="2"/>
      </w:numPr>
      <w:tabs>
        <w:tab w:val="left" w:pos="630"/>
      </w:tabs>
      <w:suppressAutoHyphens/>
      <w:autoSpaceDE w:val="0"/>
      <w:jc w:val="both"/>
    </w:pPr>
    <w:rPr>
      <w:rFonts w:ascii="宋体" w:eastAsia="宋体" w:hAnsi="宋体" w:cs="Times New Roman"/>
      <w:kern w:val="0"/>
      <w:sz w:val="18"/>
      <w:szCs w:val="20"/>
      <w:lang w:eastAsia="ar-SA"/>
    </w:rPr>
  </w:style>
  <w:style w:type="paragraph" w:customStyle="1" w:styleId="affff">
    <w:name w:val="标准标志"/>
    <w:next w:val="a7"/>
    <w:rsid w:val="00EF5A03"/>
    <w:pPr>
      <w:shd w:val="clear" w:color="auto" w:fill="FFFFFF"/>
      <w:suppressAutoHyphens/>
      <w:spacing w:line="0" w:lineRule="atLeast"/>
      <w:jc w:val="both"/>
    </w:pPr>
    <w:rPr>
      <w:rFonts w:ascii="Times New Roman" w:eastAsia="宋体" w:hAnsi="Times New Roman" w:cs="Times New Roman"/>
      <w:b/>
      <w:w w:val="130"/>
      <w:kern w:val="0"/>
      <w:sz w:val="84"/>
      <w:szCs w:val="20"/>
      <w:lang w:eastAsia="ar-SA"/>
    </w:rPr>
  </w:style>
  <w:style w:type="paragraph" w:customStyle="1" w:styleId="affff0">
    <w:name w:val="标准称谓"/>
    <w:next w:val="a7"/>
    <w:rsid w:val="00EF5A03"/>
    <w:pPr>
      <w:widowControl w:val="0"/>
      <w:suppressAutoHyphens/>
      <w:kinsoku w:val="0"/>
      <w:overflowPunct w:val="0"/>
      <w:autoSpaceDE w:val="0"/>
      <w:spacing w:line="0" w:lineRule="atLeast"/>
      <w:jc w:val="both"/>
    </w:pPr>
    <w:rPr>
      <w:rFonts w:ascii="宋体" w:eastAsia="宋体" w:hAnsi="宋体" w:cs="Times New Roman"/>
      <w:b/>
      <w:bCs/>
      <w:spacing w:val="20"/>
      <w:w w:val="148"/>
      <w:kern w:val="0"/>
      <w:sz w:val="52"/>
      <w:szCs w:val="20"/>
      <w:lang w:eastAsia="ar-SA"/>
    </w:rPr>
  </w:style>
  <w:style w:type="paragraph" w:customStyle="1" w:styleId="affff1">
    <w:name w:val="标准书脚_奇数页"/>
    <w:rsid w:val="00EF5A03"/>
    <w:pPr>
      <w:suppressAutoHyphens/>
      <w:spacing w:before="120"/>
      <w:jc w:val="right"/>
    </w:pPr>
    <w:rPr>
      <w:rFonts w:ascii="Times New Roman" w:eastAsia="宋体" w:hAnsi="Times New Roman" w:cs="Times New Roman"/>
      <w:kern w:val="0"/>
      <w:sz w:val="18"/>
      <w:szCs w:val="20"/>
      <w:lang w:eastAsia="ar-SA"/>
    </w:rPr>
  </w:style>
  <w:style w:type="paragraph" w:customStyle="1" w:styleId="affff2">
    <w:name w:val="标准书眉_奇数页"/>
    <w:next w:val="a7"/>
    <w:rsid w:val="00EF5A03"/>
    <w:pPr>
      <w:tabs>
        <w:tab w:val="center" w:pos="4154"/>
        <w:tab w:val="right" w:pos="8306"/>
      </w:tabs>
      <w:suppressAutoHyphens/>
      <w:spacing w:after="120"/>
      <w:jc w:val="right"/>
    </w:pPr>
    <w:rPr>
      <w:rFonts w:ascii="Times New Roman" w:eastAsia="宋体" w:hAnsi="Times New Roman" w:cs="Times New Roman"/>
      <w:kern w:val="0"/>
      <w:szCs w:val="20"/>
      <w:lang w:eastAsia="ar-SA"/>
    </w:rPr>
  </w:style>
  <w:style w:type="paragraph" w:customStyle="1" w:styleId="affff3">
    <w:name w:val="标准书眉_偶数页"/>
    <w:basedOn w:val="affff2"/>
    <w:next w:val="a7"/>
    <w:rsid w:val="00EF5A03"/>
    <w:pPr>
      <w:jc w:val="left"/>
    </w:pPr>
  </w:style>
  <w:style w:type="paragraph" w:customStyle="1" w:styleId="affff4">
    <w:name w:val="标准书眉一"/>
    <w:rsid w:val="00EF5A03"/>
    <w:pPr>
      <w:suppressAutoHyphens/>
      <w:jc w:val="both"/>
    </w:pPr>
    <w:rPr>
      <w:rFonts w:ascii="Times New Roman" w:eastAsia="宋体" w:hAnsi="Times New Roman" w:cs="Times New Roman"/>
      <w:kern w:val="0"/>
      <w:sz w:val="20"/>
      <w:szCs w:val="20"/>
      <w:lang w:eastAsia="ar-SA"/>
    </w:rPr>
  </w:style>
  <w:style w:type="paragraph" w:customStyle="1" w:styleId="affff5">
    <w:name w:val="发布部门"/>
    <w:next w:val="aff7"/>
    <w:rsid w:val="00EF5A03"/>
    <w:pPr>
      <w:suppressAutoHyphens/>
      <w:jc w:val="center"/>
    </w:pPr>
    <w:rPr>
      <w:rFonts w:ascii="宋体" w:eastAsia="宋体" w:hAnsi="宋体" w:cs="Times New Roman"/>
      <w:b/>
      <w:spacing w:val="20"/>
      <w:w w:val="135"/>
      <w:kern w:val="0"/>
      <w:sz w:val="36"/>
      <w:szCs w:val="20"/>
      <w:lang w:eastAsia="ar-SA"/>
    </w:rPr>
  </w:style>
  <w:style w:type="paragraph" w:customStyle="1" w:styleId="affff6">
    <w:name w:val="发布日期"/>
    <w:rsid w:val="00EF5A03"/>
    <w:pPr>
      <w:suppressAutoHyphens/>
    </w:pPr>
    <w:rPr>
      <w:rFonts w:ascii="Times New Roman" w:eastAsia="黑体" w:hAnsi="Times New Roman" w:cs="Times New Roman"/>
      <w:kern w:val="0"/>
      <w:sz w:val="28"/>
      <w:szCs w:val="20"/>
      <w:lang w:eastAsia="ar-SA"/>
    </w:rPr>
  </w:style>
  <w:style w:type="paragraph" w:customStyle="1" w:styleId="1e">
    <w:name w:val="封面标准号1"/>
    <w:rsid w:val="00EF5A03"/>
    <w:pPr>
      <w:widowControl w:val="0"/>
      <w:suppressAutoHyphens/>
      <w:kinsoku w:val="0"/>
      <w:overflowPunct w:val="0"/>
      <w:autoSpaceDE w:val="0"/>
      <w:spacing w:before="308"/>
      <w:jc w:val="right"/>
      <w:textAlignment w:val="center"/>
    </w:pPr>
    <w:rPr>
      <w:rFonts w:ascii="Times New Roman" w:eastAsia="宋体" w:hAnsi="Times New Roman" w:cs="Times New Roman"/>
      <w:kern w:val="0"/>
      <w:sz w:val="28"/>
      <w:szCs w:val="20"/>
      <w:lang w:eastAsia="ar-SA"/>
    </w:rPr>
  </w:style>
  <w:style w:type="paragraph" w:customStyle="1" w:styleId="22">
    <w:name w:val="封面标准号2"/>
    <w:basedOn w:val="1e"/>
    <w:rsid w:val="00EF5A03"/>
    <w:pPr>
      <w:spacing w:before="357" w:line="280" w:lineRule="exact"/>
    </w:pPr>
  </w:style>
  <w:style w:type="paragraph" w:customStyle="1" w:styleId="affff7">
    <w:name w:val="封面标准代替信息"/>
    <w:basedOn w:val="22"/>
    <w:rsid w:val="00EF5A03"/>
    <w:pPr>
      <w:spacing w:before="57"/>
    </w:pPr>
    <w:rPr>
      <w:rFonts w:ascii="宋体" w:hAnsi="宋体"/>
      <w:sz w:val="21"/>
    </w:rPr>
  </w:style>
  <w:style w:type="paragraph" w:customStyle="1" w:styleId="affff8">
    <w:name w:val="封面标准英文名称"/>
    <w:rsid w:val="00EF5A03"/>
    <w:pPr>
      <w:widowControl w:val="0"/>
      <w:suppressAutoHyphens/>
      <w:spacing w:before="370" w:line="400" w:lineRule="exact"/>
      <w:jc w:val="center"/>
    </w:pPr>
    <w:rPr>
      <w:rFonts w:ascii="Times New Roman" w:eastAsia="宋体" w:hAnsi="Times New Roman" w:cs="Times New Roman"/>
      <w:kern w:val="0"/>
      <w:sz w:val="28"/>
      <w:szCs w:val="20"/>
      <w:lang w:eastAsia="ar-SA"/>
    </w:rPr>
  </w:style>
  <w:style w:type="paragraph" w:customStyle="1" w:styleId="affff9">
    <w:name w:val="封面一致性程度标识"/>
    <w:rsid w:val="00EF5A03"/>
    <w:pPr>
      <w:suppressAutoHyphens/>
      <w:spacing w:before="440" w:line="400" w:lineRule="exact"/>
      <w:jc w:val="center"/>
    </w:pPr>
    <w:rPr>
      <w:rFonts w:ascii="宋体" w:eastAsia="宋体" w:hAnsi="宋体" w:cs="Times New Roman"/>
      <w:kern w:val="0"/>
      <w:sz w:val="28"/>
      <w:szCs w:val="20"/>
      <w:lang w:eastAsia="ar-SA"/>
    </w:rPr>
  </w:style>
  <w:style w:type="paragraph" w:customStyle="1" w:styleId="affffa">
    <w:name w:val="封面正文"/>
    <w:rsid w:val="00EF5A03"/>
    <w:pPr>
      <w:suppressAutoHyphens/>
      <w:jc w:val="both"/>
    </w:pPr>
    <w:rPr>
      <w:rFonts w:ascii="Times New Roman" w:eastAsia="宋体" w:hAnsi="Times New Roman" w:cs="Times New Roman"/>
      <w:kern w:val="0"/>
      <w:sz w:val="20"/>
      <w:szCs w:val="20"/>
      <w:lang w:eastAsia="ar-SA"/>
    </w:rPr>
  </w:style>
  <w:style w:type="paragraph" w:customStyle="1" w:styleId="affffb">
    <w:name w:val="附录图标题"/>
    <w:next w:val="aff7"/>
    <w:rsid w:val="00EF5A03"/>
    <w:pPr>
      <w:suppressAutoHyphens/>
      <w:jc w:val="center"/>
    </w:pPr>
    <w:rPr>
      <w:rFonts w:ascii="黑体" w:eastAsia="黑体" w:hAnsi="黑体" w:cs="Times New Roman"/>
      <w:kern w:val="0"/>
      <w:szCs w:val="20"/>
      <w:lang w:eastAsia="ar-SA"/>
    </w:rPr>
  </w:style>
  <w:style w:type="paragraph" w:customStyle="1" w:styleId="affffc">
    <w:name w:val="目次、索引正文"/>
    <w:rsid w:val="00EF5A03"/>
    <w:pPr>
      <w:suppressAutoHyphens/>
      <w:spacing w:line="320" w:lineRule="exact"/>
      <w:jc w:val="both"/>
    </w:pPr>
    <w:rPr>
      <w:rFonts w:ascii="宋体" w:eastAsia="宋体" w:hAnsi="宋体" w:cs="Times New Roman"/>
      <w:kern w:val="0"/>
      <w:szCs w:val="20"/>
      <w:lang w:eastAsia="ar-SA"/>
    </w:rPr>
  </w:style>
  <w:style w:type="paragraph" w:customStyle="1" w:styleId="affffd">
    <w:name w:val="其他标准称谓"/>
    <w:rsid w:val="00EF5A03"/>
    <w:pPr>
      <w:suppressAutoHyphens/>
      <w:spacing w:line="0" w:lineRule="atLeast"/>
      <w:jc w:val="both"/>
    </w:pPr>
    <w:rPr>
      <w:rFonts w:ascii="黑体" w:eastAsia="黑体" w:hAnsi="黑体" w:cs="Times New Roman"/>
      <w:kern w:val="0"/>
      <w:sz w:val="52"/>
      <w:szCs w:val="20"/>
      <w:lang w:eastAsia="ar-SA"/>
    </w:rPr>
  </w:style>
  <w:style w:type="paragraph" w:customStyle="1" w:styleId="affffe">
    <w:name w:val="其他发布部门"/>
    <w:basedOn w:val="affff5"/>
    <w:rsid w:val="00EF5A03"/>
    <w:pPr>
      <w:spacing w:line="0" w:lineRule="atLeast"/>
    </w:pPr>
    <w:rPr>
      <w:rFonts w:ascii="黑体" w:eastAsia="黑体" w:hAnsi="黑体"/>
      <w:b w:val="0"/>
    </w:rPr>
  </w:style>
  <w:style w:type="paragraph" w:customStyle="1" w:styleId="afffff">
    <w:name w:val="实施日期"/>
    <w:basedOn w:val="affff6"/>
    <w:rsid w:val="00EF5A03"/>
    <w:pPr>
      <w:jc w:val="right"/>
    </w:pPr>
  </w:style>
  <w:style w:type="paragraph" w:customStyle="1" w:styleId="afffff0">
    <w:name w:val="数字编号列项（二级）"/>
    <w:rsid w:val="00EF5A03"/>
    <w:pPr>
      <w:suppressAutoHyphens/>
      <w:ind w:left="1260" w:hanging="420"/>
      <w:jc w:val="both"/>
    </w:pPr>
    <w:rPr>
      <w:rFonts w:ascii="宋体" w:eastAsia="宋体" w:hAnsi="宋体" w:cs="Times New Roman"/>
      <w:kern w:val="0"/>
      <w:szCs w:val="20"/>
      <w:lang w:eastAsia="ar-SA"/>
    </w:rPr>
  </w:style>
  <w:style w:type="paragraph" w:customStyle="1" w:styleId="afffff1">
    <w:name w:val="条文脚注"/>
    <w:basedOn w:val="afe"/>
    <w:rsid w:val="00EF5A03"/>
    <w:pPr>
      <w:keepLines w:val="0"/>
      <w:widowControl w:val="0"/>
      <w:snapToGrid w:val="0"/>
      <w:spacing w:line="360" w:lineRule="auto"/>
      <w:ind w:left="780" w:hanging="360"/>
      <w:jc w:val="both"/>
    </w:pPr>
    <w:rPr>
      <w:rFonts w:ascii="宋体" w:eastAsia="黑体" w:hAnsi="宋体"/>
      <w:kern w:val="1"/>
      <w:sz w:val="18"/>
      <w:szCs w:val="18"/>
      <w:lang w:val="en-US"/>
    </w:rPr>
  </w:style>
  <w:style w:type="paragraph" w:customStyle="1" w:styleId="afffff2">
    <w:name w:val="文献分类号"/>
    <w:rsid w:val="00EF5A03"/>
    <w:pPr>
      <w:widowControl w:val="0"/>
      <w:suppressAutoHyphens/>
      <w:textAlignment w:val="center"/>
    </w:pPr>
    <w:rPr>
      <w:rFonts w:ascii="Times New Roman" w:eastAsia="黑体" w:hAnsi="Times New Roman" w:cs="Times New Roman"/>
      <w:kern w:val="0"/>
      <w:szCs w:val="20"/>
      <w:lang w:eastAsia="ar-SA"/>
    </w:rPr>
  </w:style>
  <w:style w:type="paragraph" w:customStyle="1" w:styleId="afffff3">
    <w:name w:val="无标题条"/>
    <w:next w:val="aff7"/>
    <w:rsid w:val="00EF5A03"/>
    <w:pPr>
      <w:suppressAutoHyphens/>
      <w:jc w:val="both"/>
    </w:pPr>
    <w:rPr>
      <w:rFonts w:ascii="Times New Roman" w:eastAsia="宋体" w:hAnsi="Times New Roman" w:cs="Times New Roman"/>
      <w:kern w:val="0"/>
      <w:szCs w:val="20"/>
      <w:lang w:eastAsia="ar-SA"/>
    </w:rPr>
  </w:style>
  <w:style w:type="paragraph" w:customStyle="1" w:styleId="afffff4">
    <w:name w:val="字母编号列项（一级）"/>
    <w:rsid w:val="00EF5A03"/>
    <w:pPr>
      <w:suppressAutoHyphens/>
      <w:ind w:left="840" w:hanging="420"/>
      <w:jc w:val="both"/>
    </w:pPr>
    <w:rPr>
      <w:rFonts w:ascii="宋体" w:eastAsia="宋体" w:hAnsi="宋体" w:cs="Times New Roman"/>
      <w:kern w:val="0"/>
      <w:szCs w:val="20"/>
      <w:lang w:eastAsia="ar-SA"/>
    </w:rPr>
  </w:style>
  <w:style w:type="paragraph" w:customStyle="1" w:styleId="RefText">
    <w:name w:val="Ref_Text"/>
    <w:basedOn w:val="a7"/>
    <w:rsid w:val="00EF5A03"/>
    <w:pPr>
      <w:keepLines w:val="0"/>
      <w:tabs>
        <w:tab w:val="left" w:pos="1588"/>
        <w:tab w:val="left" w:pos="1985"/>
        <w:tab w:val="left" w:pos="2382"/>
        <w:tab w:val="left" w:pos="2779"/>
      </w:tabs>
      <w:overflowPunct w:val="0"/>
      <w:autoSpaceDE w:val="0"/>
      <w:spacing w:before="120" w:after="0"/>
      <w:ind w:left="794" w:hanging="794"/>
      <w:jc w:val="both"/>
      <w:textAlignment w:val="baseline"/>
    </w:pPr>
    <w:rPr>
      <w:rFonts w:ascii="黑体" w:eastAsia="黑体" w:hAnsi="黑体"/>
      <w:sz w:val="24"/>
    </w:rPr>
  </w:style>
  <w:style w:type="paragraph" w:customStyle="1" w:styleId="1f">
    <w:name w:val="样式1"/>
    <w:basedOn w:val="af6"/>
    <w:rsid w:val="00EF5A03"/>
    <w:pPr>
      <w:spacing w:before="20" w:after="20" w:line="220" w:lineRule="atLeast"/>
    </w:pPr>
    <w:rPr>
      <w:rFonts w:ascii="Times New Roman" w:eastAsia="黑体" w:hAnsi="Times New Roman"/>
      <w:sz w:val="24"/>
      <w:lang w:val="en-US"/>
    </w:rPr>
  </w:style>
  <w:style w:type="paragraph" w:customStyle="1" w:styleId="afffff5">
    <w:name w:val="基准标题"/>
    <w:basedOn w:val="a7"/>
    <w:next w:val="af6"/>
    <w:rsid w:val="00EF5A03"/>
    <w:pPr>
      <w:keepNext/>
      <w:spacing w:before="140" w:after="0" w:line="220" w:lineRule="atLeast"/>
      <w:ind w:left="1080"/>
    </w:pPr>
    <w:rPr>
      <w:rFonts w:eastAsia="黑体"/>
      <w:spacing w:val="-4"/>
      <w:kern w:val="1"/>
      <w:sz w:val="22"/>
      <w:lang w:val="en-US"/>
    </w:rPr>
  </w:style>
  <w:style w:type="paragraph" w:customStyle="1" w:styleId="afffff6">
    <w:name w:val="图片"/>
    <w:basedOn w:val="a7"/>
    <w:next w:val="14"/>
    <w:rsid w:val="00EF5A03"/>
    <w:pPr>
      <w:keepNext/>
      <w:keepLines w:val="0"/>
      <w:spacing w:before="0" w:after="0"/>
      <w:ind w:left="1080"/>
    </w:pPr>
    <w:rPr>
      <w:rFonts w:ascii="黑体" w:eastAsia="黑体" w:hAnsi="黑体"/>
      <w:lang w:val="en-US"/>
    </w:rPr>
  </w:style>
  <w:style w:type="paragraph" w:customStyle="1" w:styleId="23">
    <w:name w:val="样式2"/>
    <w:basedOn w:val="14"/>
    <w:rsid w:val="00EF5A03"/>
    <w:pPr>
      <w:keepNext/>
      <w:keepLines w:val="0"/>
      <w:spacing w:before="60" w:line="220" w:lineRule="atLeast"/>
      <w:ind w:firstLine="0"/>
    </w:pPr>
    <w:rPr>
      <w:rFonts w:ascii="黑体" w:eastAsia="黑体" w:hAnsi="黑体"/>
      <w:b/>
      <w:i/>
      <w:sz w:val="21"/>
      <w:szCs w:val="20"/>
      <w:lang w:val="en-US"/>
    </w:rPr>
  </w:style>
  <w:style w:type="paragraph" w:customStyle="1" w:styleId="afffff7">
    <w:name w:val="编号列项（三级）"/>
    <w:rsid w:val="00EF5A03"/>
    <w:pPr>
      <w:suppressAutoHyphens/>
      <w:ind w:left="800" w:hanging="200"/>
    </w:pPr>
    <w:rPr>
      <w:rFonts w:ascii="宋体" w:eastAsia="宋体" w:hAnsi="宋体" w:cs="Times New Roman"/>
      <w:kern w:val="0"/>
      <w:szCs w:val="20"/>
      <w:lang w:eastAsia="ar-SA"/>
    </w:rPr>
  </w:style>
  <w:style w:type="paragraph" w:customStyle="1" w:styleId="1GB23121">
    <w:name w:val="样式 标题 1 + 仿宋_GB2312 小四 自动设置1"/>
    <w:basedOn w:val="1"/>
    <w:rsid w:val="00EF5A03"/>
    <w:pPr>
      <w:keepLines w:val="0"/>
      <w:pageBreakBefore w:val="0"/>
      <w:widowControl w:val="0"/>
      <w:numPr>
        <w:numId w:val="8"/>
      </w:numPr>
      <w:snapToGrid w:val="0"/>
      <w:spacing w:before="0" w:after="0" w:line="360" w:lineRule="auto"/>
      <w:ind w:left="0" w:firstLine="0"/>
      <w:jc w:val="both"/>
    </w:pPr>
    <w:rPr>
      <w:rFonts w:ascii="仿宋_GB2312" w:hAnsi="仿宋_GB2312"/>
      <w:sz w:val="28"/>
      <w:szCs w:val="28"/>
      <w:lang w:val="en-US"/>
    </w:rPr>
  </w:style>
  <w:style w:type="paragraph" w:customStyle="1" w:styleId="2ChapterXXStatementh22Header2l2Level2Headhea">
    <w:name w:val="样式 标题 2Chapter X.X. Statementh22Header 2l2Level 2 Headhea..."/>
    <w:basedOn w:val="2"/>
    <w:rsid w:val="00EF5A03"/>
    <w:pPr>
      <w:pageBreakBefore/>
      <w:numPr>
        <w:numId w:val="0"/>
      </w:numPr>
      <w:outlineLvl w:val="9"/>
    </w:pPr>
    <w:rPr>
      <w:rFonts w:ascii="宋体" w:hAnsi="宋体"/>
    </w:rPr>
  </w:style>
  <w:style w:type="paragraph" w:customStyle="1" w:styleId="SSEBodyTextJustifiedLeft148HangingCharCharChar1Char1">
    <w:name w:val="SSE Body Text + Justified Left:  148&quot; Hanging:  ... Char Char Char1 Char1"/>
    <w:basedOn w:val="af6"/>
    <w:rsid w:val="00EF5A03"/>
    <w:pPr>
      <w:spacing w:before="120" w:after="120"/>
      <w:ind w:left="2131"/>
    </w:pPr>
    <w:rPr>
      <w:rFonts w:eastAsia="Arial"/>
      <w:lang w:val="en-US"/>
    </w:rPr>
  </w:style>
  <w:style w:type="paragraph" w:customStyle="1" w:styleId="SSEBodyTextJustifiedLeft148HangingCharChar1CharChar1CharChar1">
    <w:name w:val="SSE Body Text + Justified Left:  148&quot; Hanging:  ... Char Char1 Char Char1 Char Char1"/>
    <w:basedOn w:val="af6"/>
    <w:rsid w:val="00EF5A03"/>
    <w:pPr>
      <w:spacing w:before="120" w:after="120"/>
      <w:ind w:left="2131"/>
    </w:pPr>
    <w:rPr>
      <w:rFonts w:eastAsia="Arial"/>
      <w:lang w:val="en-US"/>
    </w:rPr>
  </w:style>
  <w:style w:type="paragraph" w:customStyle="1" w:styleId="Char20">
    <w:name w:val="Char2"/>
    <w:basedOn w:val="a7"/>
    <w:rsid w:val="00EF5A03"/>
    <w:pPr>
      <w:keepLines w:val="0"/>
      <w:widowControl w:val="0"/>
      <w:spacing w:before="0" w:after="0" w:line="100" w:lineRule="atLeast"/>
      <w:jc w:val="both"/>
    </w:pPr>
    <w:rPr>
      <w:rFonts w:ascii="Tahoma" w:hAnsi="Tahoma"/>
      <w:kern w:val="1"/>
      <w:sz w:val="24"/>
      <w:lang w:val="en-US"/>
    </w:rPr>
  </w:style>
  <w:style w:type="paragraph" w:customStyle="1" w:styleId="TableText">
    <w:name w:val="Table Text"/>
    <w:basedOn w:val="af6"/>
    <w:rsid w:val="00EF5A03"/>
    <w:pPr>
      <w:overflowPunct w:val="0"/>
      <w:autoSpaceDE w:val="0"/>
      <w:spacing w:before="0" w:after="0" w:line="100" w:lineRule="atLeast"/>
      <w:ind w:left="28" w:right="28"/>
      <w:textAlignment w:val="baseline"/>
    </w:pPr>
    <w:rPr>
      <w:lang w:val="en-US"/>
    </w:rPr>
  </w:style>
  <w:style w:type="paragraph" w:customStyle="1" w:styleId="WinDescrLeft6">
    <w:name w:val="WinDescrLeft6"/>
    <w:basedOn w:val="a7"/>
    <w:rsid w:val="00EF5A03"/>
    <w:pPr>
      <w:keepNext/>
      <w:spacing w:line="270" w:lineRule="exact"/>
      <w:ind w:left="57" w:right="57"/>
    </w:pPr>
    <w:rPr>
      <w:rFonts w:ascii="NewsGoth Lt BT" w:hAnsi="NewsGoth Lt BT"/>
      <w:lang w:val="en-US"/>
    </w:rPr>
  </w:style>
  <w:style w:type="paragraph" w:customStyle="1" w:styleId="StyleFooterLeft01cmRight01cm">
    <w:name w:val="Style Footer + Left:  0.1 cm Right:  0.1 cm"/>
    <w:basedOn w:val="ac"/>
    <w:rsid w:val="00EF5A03"/>
    <w:pPr>
      <w:tabs>
        <w:tab w:val="clear" w:pos="4153"/>
        <w:tab w:val="clear" w:pos="8306"/>
        <w:tab w:val="right" w:pos="8505"/>
      </w:tabs>
      <w:snapToGrid/>
      <w:spacing w:line="100" w:lineRule="atLeast"/>
      <w:ind w:left="57" w:right="57"/>
    </w:pPr>
    <w:rPr>
      <w:rFonts w:eastAsia="Arial" w:cs="宋体"/>
      <w:sz w:val="20"/>
      <w:szCs w:val="20"/>
    </w:rPr>
  </w:style>
  <w:style w:type="paragraph" w:customStyle="1" w:styleId="StyleFooterRight01cmTopSinglesolidlineAuto15">
    <w:name w:val="Style Footer + Right:  0.1 cm Top: (Single solid line Auto  1.5 ..."/>
    <w:basedOn w:val="ac"/>
    <w:rsid w:val="00EF5A03"/>
    <w:pPr>
      <w:tabs>
        <w:tab w:val="clear" w:pos="4153"/>
        <w:tab w:val="clear" w:pos="8306"/>
        <w:tab w:val="right" w:pos="8505"/>
      </w:tabs>
      <w:snapToGrid/>
      <w:spacing w:line="100" w:lineRule="atLeast"/>
      <w:ind w:right="57"/>
    </w:pPr>
    <w:rPr>
      <w:rFonts w:eastAsia="Arial" w:cs="宋体"/>
      <w:sz w:val="20"/>
      <w:szCs w:val="20"/>
    </w:rPr>
  </w:style>
  <w:style w:type="paragraph" w:customStyle="1" w:styleId="WinDescrLeftCharChar">
    <w:name w:val="WinDescrLeft Char Char"/>
    <w:basedOn w:val="a7"/>
    <w:rsid w:val="00EF5A03"/>
    <w:pPr>
      <w:keepNext/>
      <w:spacing w:line="270" w:lineRule="exact"/>
      <w:ind w:left="57" w:right="57"/>
    </w:pPr>
    <w:rPr>
      <w:rFonts w:eastAsia="Arial"/>
      <w:lang w:val="en-US"/>
    </w:rPr>
  </w:style>
  <w:style w:type="paragraph" w:customStyle="1" w:styleId="WinDescrLeftChar">
    <w:name w:val="WinDescrLeft Char"/>
    <w:basedOn w:val="a7"/>
    <w:rsid w:val="00EF5A03"/>
    <w:pPr>
      <w:keepNext/>
      <w:spacing w:line="270" w:lineRule="exact"/>
      <w:ind w:left="57" w:right="57"/>
    </w:pPr>
    <w:rPr>
      <w:rFonts w:eastAsia="Arial"/>
      <w:lang w:val="en-US"/>
    </w:rPr>
  </w:style>
  <w:style w:type="paragraph" w:customStyle="1" w:styleId="XETRAReport">
    <w:name w:val="XETRA Report"/>
    <w:basedOn w:val="a7"/>
    <w:rsid w:val="00EF5A03"/>
    <w:pPr>
      <w:tabs>
        <w:tab w:val="left" w:pos="-1152"/>
      </w:tabs>
      <w:spacing w:before="0" w:after="0" w:line="100" w:lineRule="atLeast"/>
      <w:jc w:val="both"/>
    </w:pPr>
    <w:rPr>
      <w:rFonts w:ascii="Courier New" w:hAnsi="Courier New"/>
      <w:spacing w:val="-1"/>
      <w:sz w:val="16"/>
      <w:lang w:val="de-DE"/>
    </w:rPr>
  </w:style>
  <w:style w:type="paragraph" w:customStyle="1" w:styleId="SSEBodyTextJustifiedLeft148HangingCharChar2">
    <w:name w:val="SSE Body Text + Justified Left:  148&quot; Hanging:  ... Char Char2"/>
    <w:basedOn w:val="af6"/>
    <w:rsid w:val="00EF5A03"/>
    <w:pPr>
      <w:spacing w:before="120" w:after="120" w:line="270" w:lineRule="exact"/>
      <w:ind w:left="2131"/>
    </w:pPr>
    <w:rPr>
      <w:rFonts w:eastAsia="Arial"/>
      <w:lang w:val="en-US"/>
    </w:rPr>
  </w:style>
  <w:style w:type="paragraph" w:customStyle="1" w:styleId="ParaCharCharCharCharCharCharChar">
    <w:name w:val="默认段落字体 Para Char Char Char Char Char Char Char"/>
    <w:basedOn w:val="a7"/>
    <w:rsid w:val="00EF5A03"/>
    <w:pPr>
      <w:keepLines w:val="0"/>
      <w:widowControl w:val="0"/>
      <w:spacing w:before="0" w:after="0" w:line="100" w:lineRule="atLeast"/>
      <w:jc w:val="both"/>
    </w:pPr>
    <w:rPr>
      <w:rFonts w:ascii="Tahoma" w:hAnsi="Tahoma"/>
      <w:kern w:val="1"/>
      <w:sz w:val="24"/>
      <w:lang w:val="en-US"/>
    </w:rPr>
  </w:style>
  <w:style w:type="paragraph" w:customStyle="1" w:styleId="afffff8">
    <w:name w:val="框内容"/>
    <w:basedOn w:val="af6"/>
    <w:rsid w:val="00EF5A03"/>
  </w:style>
  <w:style w:type="paragraph" w:customStyle="1" w:styleId="100">
    <w:name w:val="内容目录 10"/>
    <w:basedOn w:val="af9"/>
    <w:rsid w:val="00EF5A03"/>
    <w:pPr>
      <w:tabs>
        <w:tab w:val="right" w:leader="dot" w:pos="9637"/>
      </w:tabs>
      <w:ind w:left="2547"/>
    </w:pPr>
  </w:style>
  <w:style w:type="paragraph" w:customStyle="1" w:styleId="afffff9">
    <w:name w:val="表格内容"/>
    <w:basedOn w:val="a7"/>
    <w:rsid w:val="00EF5A03"/>
    <w:pPr>
      <w:suppressLineNumbers/>
    </w:pPr>
  </w:style>
  <w:style w:type="paragraph" w:customStyle="1" w:styleId="afffffa">
    <w:name w:val="表格标题"/>
    <w:basedOn w:val="afffff9"/>
    <w:rsid w:val="00EF5A03"/>
    <w:pPr>
      <w:jc w:val="center"/>
    </w:pPr>
    <w:rPr>
      <w:b/>
      <w:bCs/>
    </w:rPr>
  </w:style>
  <w:style w:type="paragraph" w:customStyle="1" w:styleId="CharCharCharCharCharCharCharCharCharChar">
    <w:name w:val="Char Char Char Char Char Char Char Char Char Char"/>
    <w:basedOn w:val="afffffb"/>
    <w:semiHidden/>
    <w:rsid w:val="00EF5A03"/>
    <w:pPr>
      <w:keepLines w:val="0"/>
      <w:widowControl w:val="0"/>
      <w:suppressAutoHyphens w:val="0"/>
      <w:spacing w:before="0" w:after="0" w:line="240" w:lineRule="auto"/>
    </w:pPr>
    <w:rPr>
      <w:rFonts w:ascii="Tahoma" w:hAnsi="Tahoma"/>
      <w:kern w:val="2"/>
      <w:sz w:val="24"/>
      <w:szCs w:val="28"/>
      <w:lang w:val="en-US" w:eastAsia="zh-CN"/>
    </w:rPr>
  </w:style>
  <w:style w:type="paragraph" w:styleId="afffffb">
    <w:name w:val="Document Map"/>
    <w:basedOn w:val="a7"/>
    <w:link w:val="Charc"/>
    <w:semiHidden/>
    <w:rsid w:val="00EF5A03"/>
    <w:pPr>
      <w:shd w:val="clear" w:color="auto" w:fill="000080"/>
    </w:pPr>
  </w:style>
  <w:style w:type="character" w:customStyle="1" w:styleId="Charc">
    <w:name w:val="文档结构图 Char"/>
    <w:basedOn w:val="a8"/>
    <w:link w:val="afffffb"/>
    <w:semiHidden/>
    <w:rsid w:val="00EF5A03"/>
    <w:rPr>
      <w:rFonts w:ascii="Arial" w:eastAsia="宋体" w:hAnsi="Arial" w:cs="Times New Roman"/>
      <w:kern w:val="0"/>
      <w:sz w:val="20"/>
      <w:szCs w:val="20"/>
      <w:shd w:val="clear" w:color="auto" w:fill="000080"/>
      <w:lang w:val="en-GB" w:eastAsia="ar-SA"/>
    </w:rPr>
  </w:style>
  <w:style w:type="table" w:styleId="afffffc">
    <w:name w:val="Table Grid"/>
    <w:basedOn w:val="a9"/>
    <w:rsid w:val="00EF5A03"/>
    <w:pPr>
      <w:spacing w:after="12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gb">
    <w:name w:val="xgb正文"/>
    <w:basedOn w:val="a7"/>
    <w:link w:val="xgbChar"/>
    <w:rsid w:val="00EF5A03"/>
    <w:pPr>
      <w:keepLines w:val="0"/>
      <w:widowControl w:val="0"/>
      <w:suppressAutoHyphens w:val="0"/>
      <w:spacing w:before="0" w:after="0" w:line="240" w:lineRule="auto"/>
      <w:ind w:firstLineChars="190" w:firstLine="399"/>
      <w:jc w:val="both"/>
    </w:pPr>
    <w:rPr>
      <w:rFonts w:ascii="Times New Roman" w:hAnsi="Times New Roman"/>
      <w:kern w:val="2"/>
      <w:sz w:val="21"/>
      <w:szCs w:val="24"/>
      <w:lang w:val="en-US" w:eastAsia="zh-CN"/>
    </w:rPr>
  </w:style>
  <w:style w:type="character" w:customStyle="1" w:styleId="xgbChar">
    <w:name w:val="xgb正文 Char"/>
    <w:link w:val="xgb"/>
    <w:rsid w:val="00EF5A03"/>
    <w:rPr>
      <w:rFonts w:ascii="Times New Roman" w:eastAsia="宋体" w:hAnsi="Times New Roman" w:cs="Times New Roman"/>
      <w:szCs w:val="24"/>
    </w:rPr>
  </w:style>
  <w:style w:type="paragraph" w:customStyle="1" w:styleId="xgb0">
    <w:name w:val="xgb源码"/>
    <w:basedOn w:val="a7"/>
    <w:link w:val="xgbChar0"/>
    <w:rsid w:val="00EF5A03"/>
    <w:pPr>
      <w:keepLines w:val="0"/>
      <w:widowControl w:val="0"/>
      <w:suppressAutoHyphens w:val="0"/>
      <w:autoSpaceDE w:val="0"/>
      <w:autoSpaceDN w:val="0"/>
      <w:adjustRightInd w:val="0"/>
      <w:snapToGrid w:val="0"/>
      <w:spacing w:before="0" w:after="0" w:line="240" w:lineRule="auto"/>
      <w:ind w:left="697"/>
    </w:pPr>
    <w:rPr>
      <w:rFonts w:ascii="Verdana" w:hAnsi="Verdana" w:cs="Verdana"/>
      <w:sz w:val="15"/>
      <w:szCs w:val="15"/>
      <w:lang w:val="en-US" w:eastAsia="zh-CN"/>
    </w:rPr>
  </w:style>
  <w:style w:type="character" w:customStyle="1" w:styleId="xgbChar0">
    <w:name w:val="xgb源码 Char"/>
    <w:link w:val="xgb0"/>
    <w:rsid w:val="00EF5A03"/>
    <w:rPr>
      <w:rFonts w:ascii="Verdana" w:eastAsia="宋体" w:hAnsi="Verdana" w:cs="Verdana"/>
      <w:kern w:val="0"/>
      <w:sz w:val="15"/>
      <w:szCs w:val="15"/>
    </w:rPr>
  </w:style>
  <w:style w:type="paragraph" w:customStyle="1" w:styleId="CharChar1CharCharCharChar1CharChar1CharCharCharCharCharCharCharCharCharCharCharCharCharCharCharCharCharChar">
    <w:name w:val="Char Char1 Char Char Char Char1 Char Char1 Char Char Char Char Char Char Char Char Char Char Char Char Char Char Char Char Char Char"/>
    <w:basedOn w:val="afffffb"/>
    <w:rsid w:val="00EF5A03"/>
    <w:pPr>
      <w:keepLines w:val="0"/>
      <w:widowControl w:val="0"/>
      <w:suppressAutoHyphens w:val="0"/>
      <w:spacing w:before="0" w:after="0" w:line="240" w:lineRule="auto"/>
    </w:pPr>
    <w:rPr>
      <w:rFonts w:ascii="Tahoma" w:hAnsi="Tahoma"/>
      <w:kern w:val="2"/>
      <w:sz w:val="21"/>
      <w:szCs w:val="28"/>
      <w:lang w:val="en-US" w:eastAsia="zh-CN"/>
    </w:rPr>
  </w:style>
  <w:style w:type="character" w:styleId="afffffd">
    <w:name w:val="annotation reference"/>
    <w:semiHidden/>
    <w:rsid w:val="00EF5A03"/>
    <w:rPr>
      <w:sz w:val="21"/>
      <w:szCs w:val="21"/>
    </w:rPr>
  </w:style>
  <w:style w:type="character" w:customStyle="1" w:styleId="lijuyuanxing">
    <w:name w:val="lijuyuanxing"/>
    <w:basedOn w:val="a8"/>
    <w:rsid w:val="00EF5A03"/>
  </w:style>
  <w:style w:type="paragraph" w:styleId="afffffe">
    <w:name w:val="Revision"/>
    <w:hidden/>
    <w:uiPriority w:val="99"/>
    <w:semiHidden/>
    <w:rsid w:val="00EF5A03"/>
    <w:rPr>
      <w:rFonts w:ascii="Arial" w:eastAsia="宋体" w:hAnsi="Arial" w:cs="Times New Roman"/>
      <w:kern w:val="0"/>
      <w:sz w:val="20"/>
      <w:szCs w:val="20"/>
      <w:lang w:val="en-GB" w:eastAsia="ar-SA"/>
    </w:rPr>
  </w:style>
  <w:style w:type="paragraph" w:customStyle="1" w:styleId="SSEBodyTextJustifiedLeft148Hanging">
    <w:name w:val="SSE Body Text + Justified Left:  148&quot; Hanging:  ..."/>
    <w:basedOn w:val="a7"/>
    <w:next w:val="af7"/>
    <w:rsid w:val="00EF5A03"/>
    <w:pPr>
      <w:keepLines w:val="0"/>
      <w:suppressAutoHyphens w:val="0"/>
      <w:spacing w:before="120" w:after="120" w:line="270" w:lineRule="exact"/>
      <w:ind w:left="2131"/>
    </w:pPr>
    <w:rPr>
      <w:rFonts w:eastAsia="Arial"/>
      <w:lang w:val="en-US" w:eastAsia="en-US"/>
    </w:rPr>
  </w:style>
  <w:style w:type="paragraph" w:styleId="affffff">
    <w:name w:val="List Paragraph"/>
    <w:basedOn w:val="a7"/>
    <w:uiPriority w:val="34"/>
    <w:qFormat/>
    <w:rsid w:val="00EF5A03"/>
    <w:pPr>
      <w:ind w:firstLineChars="200" w:firstLine="420"/>
    </w:pPr>
  </w:style>
</w:styles>
</file>

<file path=word/webSettings.xml><?xml version="1.0" encoding="utf-8"?>
<w:webSettings xmlns:r="http://schemas.openxmlformats.org/officeDocument/2006/relationships" xmlns:w="http://schemas.openxmlformats.org/wordprocessingml/2006/main">
  <w:divs>
    <w:div w:id="603656171">
      <w:bodyDiv w:val="1"/>
      <w:marLeft w:val="0"/>
      <w:marRight w:val="0"/>
      <w:marTop w:val="0"/>
      <w:marBottom w:val="0"/>
      <w:divBdr>
        <w:top w:val="none" w:sz="0" w:space="0" w:color="auto"/>
        <w:left w:val="none" w:sz="0" w:space="0" w:color="auto"/>
        <w:bottom w:val="none" w:sz="0" w:space="0" w:color="auto"/>
        <w:right w:val="none" w:sz="0" w:space="0" w:color="auto"/>
      </w:divBdr>
      <w:divsChild>
        <w:div w:id="1658877649">
          <w:marLeft w:val="0"/>
          <w:marRight w:val="0"/>
          <w:marTop w:val="0"/>
          <w:marBottom w:val="0"/>
          <w:divBdr>
            <w:top w:val="none" w:sz="0" w:space="0" w:color="auto"/>
            <w:left w:val="none" w:sz="0" w:space="0" w:color="auto"/>
            <w:bottom w:val="none" w:sz="0" w:space="0" w:color="auto"/>
            <w:right w:val="none" w:sz="0" w:space="0" w:color="auto"/>
          </w:divBdr>
        </w:div>
        <w:div w:id="1315794940">
          <w:marLeft w:val="0"/>
          <w:marRight w:val="0"/>
          <w:marTop w:val="0"/>
          <w:marBottom w:val="0"/>
          <w:divBdr>
            <w:top w:val="none" w:sz="0" w:space="0" w:color="auto"/>
            <w:left w:val="none" w:sz="0" w:space="0" w:color="auto"/>
            <w:bottom w:val="none" w:sz="0" w:space="0" w:color="auto"/>
            <w:right w:val="none" w:sz="0" w:space="0" w:color="auto"/>
          </w:divBdr>
        </w:div>
        <w:div w:id="1201628550">
          <w:marLeft w:val="0"/>
          <w:marRight w:val="0"/>
          <w:marTop w:val="0"/>
          <w:marBottom w:val="0"/>
          <w:divBdr>
            <w:top w:val="none" w:sz="0" w:space="0" w:color="auto"/>
            <w:left w:val="none" w:sz="0" w:space="0" w:color="auto"/>
            <w:bottom w:val="none" w:sz="0" w:space="0" w:color="auto"/>
            <w:right w:val="none" w:sz="0" w:space="0" w:color="auto"/>
          </w:divBdr>
        </w:div>
        <w:div w:id="1693797826">
          <w:marLeft w:val="0"/>
          <w:marRight w:val="0"/>
          <w:marTop w:val="0"/>
          <w:marBottom w:val="0"/>
          <w:divBdr>
            <w:top w:val="none" w:sz="0" w:space="0" w:color="auto"/>
            <w:left w:val="none" w:sz="0" w:space="0" w:color="auto"/>
            <w:bottom w:val="none" w:sz="0" w:space="0" w:color="auto"/>
            <w:right w:val="none" w:sz="0" w:space="0" w:color="auto"/>
          </w:divBdr>
        </w:div>
        <w:div w:id="919605078">
          <w:marLeft w:val="0"/>
          <w:marRight w:val="0"/>
          <w:marTop w:val="0"/>
          <w:marBottom w:val="0"/>
          <w:divBdr>
            <w:top w:val="none" w:sz="0" w:space="0" w:color="auto"/>
            <w:left w:val="none" w:sz="0" w:space="0" w:color="auto"/>
            <w:bottom w:val="none" w:sz="0" w:space="0" w:color="auto"/>
            <w:right w:val="none" w:sz="0" w:space="0" w:color="auto"/>
          </w:divBdr>
        </w:div>
        <w:div w:id="1830711279">
          <w:marLeft w:val="0"/>
          <w:marRight w:val="0"/>
          <w:marTop w:val="0"/>
          <w:marBottom w:val="0"/>
          <w:divBdr>
            <w:top w:val="none" w:sz="0" w:space="0" w:color="auto"/>
            <w:left w:val="none" w:sz="0" w:space="0" w:color="auto"/>
            <w:bottom w:val="none" w:sz="0" w:space="0" w:color="auto"/>
            <w:right w:val="none" w:sz="0" w:space="0" w:color="auto"/>
          </w:divBdr>
        </w:div>
        <w:div w:id="1430080282">
          <w:marLeft w:val="0"/>
          <w:marRight w:val="0"/>
          <w:marTop w:val="0"/>
          <w:marBottom w:val="0"/>
          <w:divBdr>
            <w:top w:val="none" w:sz="0" w:space="0" w:color="auto"/>
            <w:left w:val="none" w:sz="0" w:space="0" w:color="auto"/>
            <w:bottom w:val="none" w:sz="0" w:space="0" w:color="auto"/>
            <w:right w:val="none" w:sz="0" w:space="0" w:color="auto"/>
          </w:divBdr>
        </w:div>
        <w:div w:id="814488881">
          <w:marLeft w:val="0"/>
          <w:marRight w:val="0"/>
          <w:marTop w:val="0"/>
          <w:marBottom w:val="0"/>
          <w:divBdr>
            <w:top w:val="none" w:sz="0" w:space="0" w:color="auto"/>
            <w:left w:val="none" w:sz="0" w:space="0" w:color="auto"/>
            <w:bottom w:val="none" w:sz="0" w:space="0" w:color="auto"/>
            <w:right w:val="none" w:sz="0" w:space="0" w:color="auto"/>
          </w:divBdr>
        </w:div>
        <w:div w:id="1643119333">
          <w:marLeft w:val="0"/>
          <w:marRight w:val="0"/>
          <w:marTop w:val="0"/>
          <w:marBottom w:val="0"/>
          <w:divBdr>
            <w:top w:val="none" w:sz="0" w:space="0" w:color="auto"/>
            <w:left w:val="none" w:sz="0" w:space="0" w:color="auto"/>
            <w:bottom w:val="none" w:sz="0" w:space="0" w:color="auto"/>
            <w:right w:val="none" w:sz="0" w:space="0" w:color="auto"/>
          </w:divBdr>
        </w:div>
        <w:div w:id="427121192">
          <w:marLeft w:val="0"/>
          <w:marRight w:val="0"/>
          <w:marTop w:val="0"/>
          <w:marBottom w:val="0"/>
          <w:divBdr>
            <w:top w:val="none" w:sz="0" w:space="0" w:color="auto"/>
            <w:left w:val="none" w:sz="0" w:space="0" w:color="auto"/>
            <w:bottom w:val="none" w:sz="0" w:space="0" w:color="auto"/>
            <w:right w:val="none" w:sz="0" w:space="0" w:color="auto"/>
          </w:divBdr>
        </w:div>
        <w:div w:id="1370185352">
          <w:marLeft w:val="0"/>
          <w:marRight w:val="0"/>
          <w:marTop w:val="0"/>
          <w:marBottom w:val="0"/>
          <w:divBdr>
            <w:top w:val="none" w:sz="0" w:space="0" w:color="auto"/>
            <w:left w:val="none" w:sz="0" w:space="0" w:color="auto"/>
            <w:bottom w:val="none" w:sz="0" w:space="0" w:color="auto"/>
            <w:right w:val="none" w:sz="0" w:space="0" w:color="auto"/>
          </w:divBdr>
        </w:div>
        <w:div w:id="781729352">
          <w:marLeft w:val="0"/>
          <w:marRight w:val="0"/>
          <w:marTop w:val="0"/>
          <w:marBottom w:val="0"/>
          <w:divBdr>
            <w:top w:val="none" w:sz="0" w:space="0" w:color="auto"/>
            <w:left w:val="none" w:sz="0" w:space="0" w:color="auto"/>
            <w:bottom w:val="none" w:sz="0" w:space="0" w:color="auto"/>
            <w:right w:val="none" w:sz="0" w:space="0" w:color="auto"/>
          </w:divBdr>
        </w:div>
        <w:div w:id="1949965584">
          <w:marLeft w:val="0"/>
          <w:marRight w:val="0"/>
          <w:marTop w:val="0"/>
          <w:marBottom w:val="0"/>
          <w:divBdr>
            <w:top w:val="none" w:sz="0" w:space="0" w:color="auto"/>
            <w:left w:val="none" w:sz="0" w:space="0" w:color="auto"/>
            <w:bottom w:val="none" w:sz="0" w:space="0" w:color="auto"/>
            <w:right w:val="none" w:sz="0" w:space="0" w:color="auto"/>
          </w:divBdr>
        </w:div>
        <w:div w:id="176889899">
          <w:marLeft w:val="0"/>
          <w:marRight w:val="0"/>
          <w:marTop w:val="0"/>
          <w:marBottom w:val="0"/>
          <w:divBdr>
            <w:top w:val="none" w:sz="0" w:space="0" w:color="auto"/>
            <w:left w:val="none" w:sz="0" w:space="0" w:color="auto"/>
            <w:bottom w:val="none" w:sz="0" w:space="0" w:color="auto"/>
            <w:right w:val="none" w:sz="0" w:space="0" w:color="auto"/>
          </w:divBdr>
        </w:div>
        <w:div w:id="834302514">
          <w:marLeft w:val="0"/>
          <w:marRight w:val="0"/>
          <w:marTop w:val="0"/>
          <w:marBottom w:val="0"/>
          <w:divBdr>
            <w:top w:val="none" w:sz="0" w:space="0" w:color="auto"/>
            <w:left w:val="none" w:sz="0" w:space="0" w:color="auto"/>
            <w:bottom w:val="none" w:sz="0" w:space="0" w:color="auto"/>
            <w:right w:val="none" w:sz="0" w:space="0" w:color="auto"/>
          </w:divBdr>
        </w:div>
        <w:div w:id="381758203">
          <w:marLeft w:val="0"/>
          <w:marRight w:val="0"/>
          <w:marTop w:val="0"/>
          <w:marBottom w:val="0"/>
          <w:divBdr>
            <w:top w:val="none" w:sz="0" w:space="0" w:color="auto"/>
            <w:left w:val="none" w:sz="0" w:space="0" w:color="auto"/>
            <w:bottom w:val="none" w:sz="0" w:space="0" w:color="auto"/>
            <w:right w:val="none" w:sz="0" w:space="0" w:color="auto"/>
          </w:divBdr>
        </w:div>
        <w:div w:id="1718124007">
          <w:marLeft w:val="0"/>
          <w:marRight w:val="0"/>
          <w:marTop w:val="0"/>
          <w:marBottom w:val="0"/>
          <w:divBdr>
            <w:top w:val="none" w:sz="0" w:space="0" w:color="auto"/>
            <w:left w:val="none" w:sz="0" w:space="0" w:color="auto"/>
            <w:bottom w:val="none" w:sz="0" w:space="0" w:color="auto"/>
            <w:right w:val="none" w:sz="0" w:space="0" w:color="auto"/>
          </w:divBdr>
        </w:div>
      </w:divsChild>
    </w:div>
    <w:div w:id="83002514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29">
          <w:marLeft w:val="0"/>
          <w:marRight w:val="0"/>
          <w:marTop w:val="0"/>
          <w:marBottom w:val="0"/>
          <w:divBdr>
            <w:top w:val="none" w:sz="0" w:space="0" w:color="auto"/>
            <w:left w:val="none" w:sz="0" w:space="0" w:color="auto"/>
            <w:bottom w:val="none" w:sz="0" w:space="0" w:color="auto"/>
            <w:right w:val="none" w:sz="0" w:space="0" w:color="auto"/>
          </w:divBdr>
        </w:div>
        <w:div w:id="2132937071">
          <w:marLeft w:val="0"/>
          <w:marRight w:val="0"/>
          <w:marTop w:val="0"/>
          <w:marBottom w:val="0"/>
          <w:divBdr>
            <w:top w:val="none" w:sz="0" w:space="0" w:color="auto"/>
            <w:left w:val="none" w:sz="0" w:space="0" w:color="auto"/>
            <w:bottom w:val="none" w:sz="0" w:space="0" w:color="auto"/>
            <w:right w:val="none" w:sz="0" w:space="0" w:color="auto"/>
          </w:divBdr>
        </w:div>
        <w:div w:id="1647666659">
          <w:marLeft w:val="0"/>
          <w:marRight w:val="0"/>
          <w:marTop w:val="0"/>
          <w:marBottom w:val="0"/>
          <w:divBdr>
            <w:top w:val="none" w:sz="0" w:space="0" w:color="auto"/>
            <w:left w:val="none" w:sz="0" w:space="0" w:color="auto"/>
            <w:bottom w:val="none" w:sz="0" w:space="0" w:color="auto"/>
            <w:right w:val="none" w:sz="0" w:space="0" w:color="auto"/>
          </w:divBdr>
        </w:div>
        <w:div w:id="1237322955">
          <w:marLeft w:val="0"/>
          <w:marRight w:val="0"/>
          <w:marTop w:val="0"/>
          <w:marBottom w:val="0"/>
          <w:divBdr>
            <w:top w:val="none" w:sz="0" w:space="0" w:color="auto"/>
            <w:left w:val="none" w:sz="0" w:space="0" w:color="auto"/>
            <w:bottom w:val="none" w:sz="0" w:space="0" w:color="auto"/>
            <w:right w:val="none" w:sz="0" w:space="0" w:color="auto"/>
          </w:divBdr>
        </w:div>
        <w:div w:id="1356617995">
          <w:marLeft w:val="0"/>
          <w:marRight w:val="0"/>
          <w:marTop w:val="0"/>
          <w:marBottom w:val="0"/>
          <w:divBdr>
            <w:top w:val="none" w:sz="0" w:space="0" w:color="auto"/>
            <w:left w:val="none" w:sz="0" w:space="0" w:color="auto"/>
            <w:bottom w:val="none" w:sz="0" w:space="0" w:color="auto"/>
            <w:right w:val="none" w:sz="0" w:space="0" w:color="auto"/>
          </w:divBdr>
        </w:div>
        <w:div w:id="338125121">
          <w:marLeft w:val="0"/>
          <w:marRight w:val="0"/>
          <w:marTop w:val="0"/>
          <w:marBottom w:val="0"/>
          <w:divBdr>
            <w:top w:val="none" w:sz="0" w:space="0" w:color="auto"/>
            <w:left w:val="none" w:sz="0" w:space="0" w:color="auto"/>
            <w:bottom w:val="none" w:sz="0" w:space="0" w:color="auto"/>
            <w:right w:val="none" w:sz="0" w:space="0" w:color="auto"/>
          </w:divBdr>
        </w:div>
        <w:div w:id="736318389">
          <w:marLeft w:val="0"/>
          <w:marRight w:val="0"/>
          <w:marTop w:val="0"/>
          <w:marBottom w:val="0"/>
          <w:divBdr>
            <w:top w:val="none" w:sz="0" w:space="0" w:color="auto"/>
            <w:left w:val="none" w:sz="0" w:space="0" w:color="auto"/>
            <w:bottom w:val="none" w:sz="0" w:space="0" w:color="auto"/>
            <w:right w:val="none" w:sz="0" w:space="0" w:color="auto"/>
          </w:divBdr>
        </w:div>
        <w:div w:id="1622880608">
          <w:marLeft w:val="0"/>
          <w:marRight w:val="0"/>
          <w:marTop w:val="0"/>
          <w:marBottom w:val="0"/>
          <w:divBdr>
            <w:top w:val="none" w:sz="0" w:space="0" w:color="auto"/>
            <w:left w:val="none" w:sz="0" w:space="0" w:color="auto"/>
            <w:bottom w:val="none" w:sz="0" w:space="0" w:color="auto"/>
            <w:right w:val="none" w:sz="0" w:space="0" w:color="auto"/>
          </w:divBdr>
        </w:div>
        <w:div w:id="1472212207">
          <w:marLeft w:val="0"/>
          <w:marRight w:val="0"/>
          <w:marTop w:val="0"/>
          <w:marBottom w:val="0"/>
          <w:divBdr>
            <w:top w:val="none" w:sz="0" w:space="0" w:color="auto"/>
            <w:left w:val="none" w:sz="0" w:space="0" w:color="auto"/>
            <w:bottom w:val="none" w:sz="0" w:space="0" w:color="auto"/>
            <w:right w:val="none" w:sz="0" w:space="0" w:color="auto"/>
          </w:divBdr>
        </w:div>
        <w:div w:id="1716739043">
          <w:marLeft w:val="0"/>
          <w:marRight w:val="0"/>
          <w:marTop w:val="0"/>
          <w:marBottom w:val="0"/>
          <w:divBdr>
            <w:top w:val="none" w:sz="0" w:space="0" w:color="auto"/>
            <w:left w:val="none" w:sz="0" w:space="0" w:color="auto"/>
            <w:bottom w:val="none" w:sz="0" w:space="0" w:color="auto"/>
            <w:right w:val="none" w:sz="0" w:space="0" w:color="auto"/>
          </w:divBdr>
        </w:div>
        <w:div w:id="1155419611">
          <w:marLeft w:val="0"/>
          <w:marRight w:val="0"/>
          <w:marTop w:val="0"/>
          <w:marBottom w:val="0"/>
          <w:divBdr>
            <w:top w:val="none" w:sz="0" w:space="0" w:color="auto"/>
            <w:left w:val="none" w:sz="0" w:space="0" w:color="auto"/>
            <w:bottom w:val="none" w:sz="0" w:space="0" w:color="auto"/>
            <w:right w:val="none" w:sz="0" w:space="0" w:color="auto"/>
          </w:divBdr>
        </w:div>
        <w:div w:id="1930654980">
          <w:marLeft w:val="0"/>
          <w:marRight w:val="0"/>
          <w:marTop w:val="0"/>
          <w:marBottom w:val="0"/>
          <w:divBdr>
            <w:top w:val="none" w:sz="0" w:space="0" w:color="auto"/>
            <w:left w:val="none" w:sz="0" w:space="0" w:color="auto"/>
            <w:bottom w:val="none" w:sz="0" w:space="0" w:color="auto"/>
            <w:right w:val="none" w:sz="0" w:space="0" w:color="auto"/>
          </w:divBdr>
        </w:div>
        <w:div w:id="1376851945">
          <w:marLeft w:val="0"/>
          <w:marRight w:val="0"/>
          <w:marTop w:val="0"/>
          <w:marBottom w:val="0"/>
          <w:divBdr>
            <w:top w:val="none" w:sz="0" w:space="0" w:color="auto"/>
            <w:left w:val="none" w:sz="0" w:space="0" w:color="auto"/>
            <w:bottom w:val="none" w:sz="0" w:space="0" w:color="auto"/>
            <w:right w:val="none" w:sz="0" w:space="0" w:color="auto"/>
          </w:divBdr>
        </w:div>
        <w:div w:id="1232958322">
          <w:marLeft w:val="0"/>
          <w:marRight w:val="0"/>
          <w:marTop w:val="0"/>
          <w:marBottom w:val="0"/>
          <w:divBdr>
            <w:top w:val="none" w:sz="0" w:space="0" w:color="auto"/>
            <w:left w:val="none" w:sz="0" w:space="0" w:color="auto"/>
            <w:bottom w:val="none" w:sz="0" w:space="0" w:color="auto"/>
            <w:right w:val="none" w:sz="0" w:space="0" w:color="auto"/>
          </w:divBdr>
        </w:div>
        <w:div w:id="369651091">
          <w:marLeft w:val="0"/>
          <w:marRight w:val="0"/>
          <w:marTop w:val="0"/>
          <w:marBottom w:val="0"/>
          <w:divBdr>
            <w:top w:val="none" w:sz="0" w:space="0" w:color="auto"/>
            <w:left w:val="none" w:sz="0" w:space="0" w:color="auto"/>
            <w:bottom w:val="none" w:sz="0" w:space="0" w:color="auto"/>
            <w:right w:val="none" w:sz="0" w:space="0" w:color="auto"/>
          </w:divBdr>
        </w:div>
        <w:div w:id="1037387281">
          <w:marLeft w:val="0"/>
          <w:marRight w:val="0"/>
          <w:marTop w:val="0"/>
          <w:marBottom w:val="0"/>
          <w:divBdr>
            <w:top w:val="none" w:sz="0" w:space="0" w:color="auto"/>
            <w:left w:val="none" w:sz="0" w:space="0" w:color="auto"/>
            <w:bottom w:val="none" w:sz="0" w:space="0" w:color="auto"/>
            <w:right w:val="none" w:sz="0" w:space="0" w:color="auto"/>
          </w:divBdr>
        </w:div>
        <w:div w:id="41328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diagramColors" Target="diagrams/colors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diagramQuickStyle" Target="diagrams/quickStyle1.xml"/><Relationship Id="rId33" Type="http://schemas.openxmlformats.org/officeDocument/2006/relationships/header" Target="header1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yperlink" Target="file:///D:\fix2011\Fiximate30\en\FIX.5.0SP2\tag74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e.com.cn/" TargetMode="External"/><Relationship Id="rId24" Type="http://schemas.openxmlformats.org/officeDocument/2006/relationships/diagramLayout" Target="diagrams/layout1.xml"/><Relationship Id="rId32" Type="http://schemas.openxmlformats.org/officeDocument/2006/relationships/hyperlink" Target="mailto:&#35831;&#21457;&#30005;&#23376;&#37038;&#20214;&#21040;" TargetMode="External"/><Relationship Id="rId37" Type="http://schemas.openxmlformats.org/officeDocument/2006/relationships/footer" Target="footer2.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diagramData" Target="diagrams/data1.xml"/><Relationship Id="rId28" Type="http://schemas.openxmlformats.org/officeDocument/2006/relationships/hyperlink" Target="file:///D:\fix2011\Fiximate30\en\FIX.5.0SP2\tag748.html" TargetMode="External"/><Relationship Id="rId36" Type="http://schemas.openxmlformats.org/officeDocument/2006/relationships/header" Target="header13.xml"/><Relationship Id="rId10" Type="http://schemas.openxmlformats.org/officeDocument/2006/relationships/image" Target="media/image2.png"/><Relationship Id="rId19" Type="http://schemas.openxmlformats.org/officeDocument/2006/relationships/header" Target="header9.xml"/><Relationship Id="rId31" Type="http://schemas.openxmlformats.org/officeDocument/2006/relationships/hyperlink" Target="file:///D:\fix2011\Fiximate30\en\FIX.5.0SP2\tag273.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4.xml"/><Relationship Id="rId22" Type="http://schemas.openxmlformats.org/officeDocument/2006/relationships/hyperlink" Target="file:///D:\fix2011\Fiximate30\en\FIX.5.0SP2\tag1180.html" TargetMode="External"/><Relationship Id="rId27" Type="http://schemas.microsoft.com/office/2007/relationships/diagramDrawing" Target="diagrams/drawing1.xml"/><Relationship Id="rId30" Type="http://schemas.openxmlformats.org/officeDocument/2006/relationships/hyperlink" Target="file:///D:\fix2011\Fiximate30\en\FIX.5.0SP2\tag49.html" TargetMode="External"/><Relationship Id="rId35" Type="http://schemas.openxmlformats.org/officeDocument/2006/relationships/footer" Target="footer1.xml"/></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5F6E05-E1D5-4DD9-BEDD-8762E9CAD439}" type="doc">
      <dgm:prSet loTypeId="urn:microsoft.com/office/officeart/2005/8/layout/hChevron3" loCatId="process" qsTypeId="urn:microsoft.com/office/officeart/2005/8/quickstyle/simple1" qsCatId="simple" csTypeId="urn:microsoft.com/office/officeart/2005/8/colors/accent1_2" csCatId="accent1" phldr="1"/>
      <dgm:spPr/>
    </dgm:pt>
    <dgm:pt modelId="{FADAE756-1E43-4DD6-A371-8F8D2FD69266}">
      <dgm:prSet phldrT="[文本]"/>
      <dgm:spPr>
        <a:solidFill>
          <a:schemeClr val="accent6">
            <a:lumMod val="60000"/>
            <a:lumOff val="40000"/>
          </a:schemeClr>
        </a:solidFill>
      </dgm:spPr>
      <dgm:t>
        <a:bodyPr/>
        <a:lstStyle/>
        <a:p>
          <a:r>
            <a:rPr lang="zh-CN" altLang="en-US"/>
            <a:t>文件头</a:t>
          </a:r>
        </a:p>
      </dgm:t>
    </dgm:pt>
    <dgm:pt modelId="{DAD898EB-CA5C-40C5-B27F-A43FDCE17CE1}" type="parTrans" cxnId="{0508283E-CBAC-49FA-B06D-744F5B362FE2}">
      <dgm:prSet/>
      <dgm:spPr/>
      <dgm:t>
        <a:bodyPr/>
        <a:lstStyle/>
        <a:p>
          <a:endParaRPr lang="zh-CN" altLang="en-US"/>
        </a:p>
      </dgm:t>
    </dgm:pt>
    <dgm:pt modelId="{6119E56A-4F7F-42F5-9EA0-0031B42F2942}" type="sibTrans" cxnId="{0508283E-CBAC-49FA-B06D-744F5B362FE2}">
      <dgm:prSet/>
      <dgm:spPr/>
      <dgm:t>
        <a:bodyPr/>
        <a:lstStyle/>
        <a:p>
          <a:endParaRPr lang="zh-CN" altLang="en-US"/>
        </a:p>
      </dgm:t>
    </dgm:pt>
    <dgm:pt modelId="{7A828D30-1F48-4F2C-96FC-0529EACA36C4}">
      <dgm:prSet phldrT="[文本]"/>
      <dgm:spPr>
        <a:solidFill>
          <a:schemeClr val="accent4">
            <a:lumMod val="60000"/>
            <a:lumOff val="40000"/>
          </a:schemeClr>
        </a:solidFill>
      </dgm:spPr>
      <dgm:t>
        <a:bodyPr/>
        <a:lstStyle/>
        <a:p>
          <a:r>
            <a:rPr lang="zh-CN" altLang="en-US"/>
            <a:t>文件体</a:t>
          </a:r>
        </a:p>
      </dgm:t>
    </dgm:pt>
    <dgm:pt modelId="{6D8D1F55-574B-40D8-91E4-BA97921F3990}" type="parTrans" cxnId="{0DF7CDA5-0120-4801-BD99-65E4D8C792C4}">
      <dgm:prSet/>
      <dgm:spPr/>
      <dgm:t>
        <a:bodyPr/>
        <a:lstStyle/>
        <a:p>
          <a:endParaRPr lang="zh-CN" altLang="en-US"/>
        </a:p>
      </dgm:t>
    </dgm:pt>
    <dgm:pt modelId="{52DE3295-9A1E-43FC-BE8D-E6293D7043DC}" type="sibTrans" cxnId="{0DF7CDA5-0120-4801-BD99-65E4D8C792C4}">
      <dgm:prSet/>
      <dgm:spPr/>
      <dgm:t>
        <a:bodyPr/>
        <a:lstStyle/>
        <a:p>
          <a:endParaRPr lang="zh-CN" altLang="en-US"/>
        </a:p>
      </dgm:t>
    </dgm:pt>
    <dgm:pt modelId="{7AAAAC1A-E927-478C-9BA6-37A0298083C7}">
      <dgm:prSet phldrT="[文本]"/>
      <dgm:spPr>
        <a:solidFill>
          <a:schemeClr val="accent3">
            <a:lumMod val="60000"/>
            <a:lumOff val="40000"/>
          </a:schemeClr>
        </a:solidFill>
      </dgm:spPr>
      <dgm:t>
        <a:bodyPr/>
        <a:lstStyle/>
        <a:p>
          <a:r>
            <a:rPr lang="zh-CN" altLang="en-US"/>
            <a:t>文件尾</a:t>
          </a:r>
        </a:p>
      </dgm:t>
    </dgm:pt>
    <dgm:pt modelId="{9A45BF89-197B-4114-A49A-0A2532146EE3}" type="parTrans" cxnId="{37FCC140-B216-4518-87E3-18F2892F1ECE}">
      <dgm:prSet/>
      <dgm:spPr/>
      <dgm:t>
        <a:bodyPr/>
        <a:lstStyle/>
        <a:p>
          <a:endParaRPr lang="zh-CN" altLang="en-US"/>
        </a:p>
      </dgm:t>
    </dgm:pt>
    <dgm:pt modelId="{D0D0272F-67FF-4CB5-9D07-9401DBCDEA4F}" type="sibTrans" cxnId="{37FCC140-B216-4518-87E3-18F2892F1ECE}">
      <dgm:prSet/>
      <dgm:spPr/>
      <dgm:t>
        <a:bodyPr/>
        <a:lstStyle/>
        <a:p>
          <a:endParaRPr lang="zh-CN" altLang="en-US"/>
        </a:p>
      </dgm:t>
    </dgm:pt>
    <dgm:pt modelId="{D83D1378-C2D8-4A65-BCFF-247852ADC9DC}" type="pres">
      <dgm:prSet presAssocID="{BC5F6E05-E1D5-4DD9-BEDD-8762E9CAD439}" presName="Name0" presStyleCnt="0">
        <dgm:presLayoutVars>
          <dgm:dir/>
          <dgm:resizeHandles val="exact"/>
        </dgm:presLayoutVars>
      </dgm:prSet>
      <dgm:spPr/>
    </dgm:pt>
    <dgm:pt modelId="{03836A47-655E-46B5-A7C4-5D8612AC2832}" type="pres">
      <dgm:prSet presAssocID="{FADAE756-1E43-4DD6-A371-8F8D2FD69266}" presName="parTxOnly" presStyleLbl="node1" presStyleIdx="0" presStyleCnt="3">
        <dgm:presLayoutVars>
          <dgm:bulletEnabled val="1"/>
        </dgm:presLayoutVars>
      </dgm:prSet>
      <dgm:spPr/>
      <dgm:t>
        <a:bodyPr/>
        <a:lstStyle/>
        <a:p>
          <a:endParaRPr lang="zh-CN" altLang="en-US"/>
        </a:p>
      </dgm:t>
    </dgm:pt>
    <dgm:pt modelId="{200CC913-2235-494F-856D-1410B57070CB}" type="pres">
      <dgm:prSet presAssocID="{6119E56A-4F7F-42F5-9EA0-0031B42F2942}" presName="parSpace" presStyleCnt="0"/>
      <dgm:spPr/>
    </dgm:pt>
    <dgm:pt modelId="{E95C9EC6-526A-4B76-B0D6-8605097A5614}" type="pres">
      <dgm:prSet presAssocID="{7A828D30-1F48-4F2C-96FC-0529EACA36C4}" presName="parTxOnly" presStyleLbl="node1" presStyleIdx="1" presStyleCnt="3">
        <dgm:presLayoutVars>
          <dgm:bulletEnabled val="1"/>
        </dgm:presLayoutVars>
      </dgm:prSet>
      <dgm:spPr/>
      <dgm:t>
        <a:bodyPr/>
        <a:lstStyle/>
        <a:p>
          <a:endParaRPr lang="zh-CN" altLang="en-US"/>
        </a:p>
      </dgm:t>
    </dgm:pt>
    <dgm:pt modelId="{E205A65D-28F4-4802-993C-453F2ED1FB8F}" type="pres">
      <dgm:prSet presAssocID="{52DE3295-9A1E-43FC-BE8D-E6293D7043DC}" presName="parSpace" presStyleCnt="0"/>
      <dgm:spPr/>
    </dgm:pt>
    <dgm:pt modelId="{4C37A68F-7143-4B5E-98E7-17B94FAD1484}" type="pres">
      <dgm:prSet presAssocID="{7AAAAC1A-E927-478C-9BA6-37A0298083C7}" presName="parTxOnly" presStyleLbl="node1" presStyleIdx="2" presStyleCnt="3">
        <dgm:presLayoutVars>
          <dgm:bulletEnabled val="1"/>
        </dgm:presLayoutVars>
      </dgm:prSet>
      <dgm:spPr/>
      <dgm:t>
        <a:bodyPr/>
        <a:lstStyle/>
        <a:p>
          <a:endParaRPr lang="zh-CN" altLang="en-US"/>
        </a:p>
      </dgm:t>
    </dgm:pt>
  </dgm:ptLst>
  <dgm:cxnLst>
    <dgm:cxn modelId="{F6EA076F-1E67-479F-9D61-3E591D78D825}" type="presOf" srcId="{7AAAAC1A-E927-478C-9BA6-37A0298083C7}" destId="{4C37A68F-7143-4B5E-98E7-17B94FAD1484}" srcOrd="0" destOrd="0" presId="urn:microsoft.com/office/officeart/2005/8/layout/hChevron3"/>
    <dgm:cxn modelId="{37FCC140-B216-4518-87E3-18F2892F1ECE}" srcId="{BC5F6E05-E1D5-4DD9-BEDD-8762E9CAD439}" destId="{7AAAAC1A-E927-478C-9BA6-37A0298083C7}" srcOrd="2" destOrd="0" parTransId="{9A45BF89-197B-4114-A49A-0A2532146EE3}" sibTransId="{D0D0272F-67FF-4CB5-9D07-9401DBCDEA4F}"/>
    <dgm:cxn modelId="{9AED4ACE-6E05-4C4F-B231-FEBB49566142}" type="presOf" srcId="{FADAE756-1E43-4DD6-A371-8F8D2FD69266}" destId="{03836A47-655E-46B5-A7C4-5D8612AC2832}" srcOrd="0" destOrd="0" presId="urn:microsoft.com/office/officeart/2005/8/layout/hChevron3"/>
    <dgm:cxn modelId="{E1BFD6FB-D3AA-4FBB-A685-90268150A2A3}" type="presOf" srcId="{BC5F6E05-E1D5-4DD9-BEDD-8762E9CAD439}" destId="{D83D1378-C2D8-4A65-BCFF-247852ADC9DC}" srcOrd="0" destOrd="0" presId="urn:microsoft.com/office/officeart/2005/8/layout/hChevron3"/>
    <dgm:cxn modelId="{0DF7CDA5-0120-4801-BD99-65E4D8C792C4}" srcId="{BC5F6E05-E1D5-4DD9-BEDD-8762E9CAD439}" destId="{7A828D30-1F48-4F2C-96FC-0529EACA36C4}" srcOrd="1" destOrd="0" parTransId="{6D8D1F55-574B-40D8-91E4-BA97921F3990}" sibTransId="{52DE3295-9A1E-43FC-BE8D-E6293D7043DC}"/>
    <dgm:cxn modelId="{DDF3DBF7-BD78-4AD6-B4EA-5AD51114DA8F}" type="presOf" srcId="{7A828D30-1F48-4F2C-96FC-0529EACA36C4}" destId="{E95C9EC6-526A-4B76-B0D6-8605097A5614}" srcOrd="0" destOrd="0" presId="urn:microsoft.com/office/officeart/2005/8/layout/hChevron3"/>
    <dgm:cxn modelId="{0508283E-CBAC-49FA-B06D-744F5B362FE2}" srcId="{BC5F6E05-E1D5-4DD9-BEDD-8762E9CAD439}" destId="{FADAE756-1E43-4DD6-A371-8F8D2FD69266}" srcOrd="0" destOrd="0" parTransId="{DAD898EB-CA5C-40C5-B27F-A43FDCE17CE1}" sibTransId="{6119E56A-4F7F-42F5-9EA0-0031B42F2942}"/>
    <dgm:cxn modelId="{570A1DC3-6CE5-414E-8C48-52C44B27B04D}" type="presParOf" srcId="{D83D1378-C2D8-4A65-BCFF-247852ADC9DC}" destId="{03836A47-655E-46B5-A7C4-5D8612AC2832}" srcOrd="0" destOrd="0" presId="urn:microsoft.com/office/officeart/2005/8/layout/hChevron3"/>
    <dgm:cxn modelId="{2119D7F9-1451-4EBC-A9FF-A5CF09DCAEB6}" type="presParOf" srcId="{D83D1378-C2D8-4A65-BCFF-247852ADC9DC}" destId="{200CC913-2235-494F-856D-1410B57070CB}" srcOrd="1" destOrd="0" presId="urn:microsoft.com/office/officeart/2005/8/layout/hChevron3"/>
    <dgm:cxn modelId="{510D9AC1-0843-432D-894C-4356188A0006}" type="presParOf" srcId="{D83D1378-C2D8-4A65-BCFF-247852ADC9DC}" destId="{E95C9EC6-526A-4B76-B0D6-8605097A5614}" srcOrd="2" destOrd="0" presId="urn:microsoft.com/office/officeart/2005/8/layout/hChevron3"/>
    <dgm:cxn modelId="{6F97D49C-E840-4F2D-BF67-494C234FBC27}" type="presParOf" srcId="{D83D1378-C2D8-4A65-BCFF-247852ADC9DC}" destId="{E205A65D-28F4-4802-993C-453F2ED1FB8F}" srcOrd="3" destOrd="0" presId="urn:microsoft.com/office/officeart/2005/8/layout/hChevron3"/>
    <dgm:cxn modelId="{61DA0721-32C8-4B1F-9E01-D4CFA20B467E}" type="presParOf" srcId="{D83D1378-C2D8-4A65-BCFF-247852ADC9DC}" destId="{4C37A68F-7143-4B5E-98E7-17B94FAD1484}" srcOrd="4" destOrd="0" presId="urn:microsoft.com/office/officeart/2005/8/layout/hChevron3"/>
  </dgm:cxnLst>
  <dgm:bg/>
  <dgm:whole/>
  <dgm:extLst>
    <a:ext uri="http://schemas.microsoft.com/office/drawing/2008/diagram">
      <dsp:dataModelExt xmlns:dsp="http://schemas.microsoft.com/office/drawing/2008/diagram" xmlns="" relId="rId2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3836A47-655E-46B5-A7C4-5D8612AC2832}">
      <dsp:nvSpPr>
        <dsp:cNvPr id="0" name=""/>
        <dsp:cNvSpPr/>
      </dsp:nvSpPr>
      <dsp:spPr>
        <a:xfrm>
          <a:off x="2316" y="28232"/>
          <a:ext cx="2025772" cy="810309"/>
        </a:xfrm>
        <a:prstGeom prst="homePlate">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4018"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文件头</a:t>
          </a:r>
        </a:p>
      </dsp:txBody>
      <dsp:txXfrm>
        <a:off x="2316" y="28232"/>
        <a:ext cx="2025772" cy="810309"/>
      </dsp:txXfrm>
    </dsp:sp>
    <dsp:sp modelId="{E95C9EC6-526A-4B76-B0D6-8605097A5614}">
      <dsp:nvSpPr>
        <dsp:cNvPr id="0" name=""/>
        <dsp:cNvSpPr/>
      </dsp:nvSpPr>
      <dsp:spPr>
        <a:xfrm>
          <a:off x="1622935" y="28232"/>
          <a:ext cx="2025772" cy="810309"/>
        </a:xfrm>
        <a:prstGeom prst="chevron">
          <a:avLst/>
        </a:prstGeom>
        <a:solidFill>
          <a:schemeClr val="accent4">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文件体</a:t>
          </a:r>
        </a:p>
      </dsp:txBody>
      <dsp:txXfrm>
        <a:off x="1622935" y="28232"/>
        <a:ext cx="2025772" cy="810309"/>
      </dsp:txXfrm>
    </dsp:sp>
    <dsp:sp modelId="{4C37A68F-7143-4B5E-98E7-17B94FAD1484}">
      <dsp:nvSpPr>
        <dsp:cNvPr id="0" name=""/>
        <dsp:cNvSpPr/>
      </dsp:nvSpPr>
      <dsp:spPr>
        <a:xfrm>
          <a:off x="3243553" y="28232"/>
          <a:ext cx="2025772" cy="810309"/>
        </a:xfrm>
        <a:prstGeom prst="chevron">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8014" tIns="72009" rIns="36005" bIns="72009" numCol="1" spcCol="1270" anchor="ctr" anchorCtr="0">
          <a:noAutofit/>
        </a:bodyPr>
        <a:lstStyle/>
        <a:p>
          <a:pPr lvl="0" algn="ctr" defTabSz="1200150">
            <a:lnSpc>
              <a:spcPct val="90000"/>
            </a:lnSpc>
            <a:spcBef>
              <a:spcPct val="0"/>
            </a:spcBef>
            <a:spcAft>
              <a:spcPct val="35000"/>
            </a:spcAft>
          </a:pPr>
          <a:r>
            <a:rPr lang="zh-CN" altLang="en-US" sz="2700" kern="1200"/>
            <a:t>文件尾</a:t>
          </a:r>
        </a:p>
      </dsp:txBody>
      <dsp:txXfrm>
        <a:off x="3243553" y="28232"/>
        <a:ext cx="2025772" cy="81030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C6AED0-5926-4A00-92E9-4778595FE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31</Pages>
  <Words>3201</Words>
  <Characters>18252</Characters>
  <Application>Microsoft Office Word</Application>
  <DocSecurity>0</DocSecurity>
  <Lines>152</Lines>
  <Paragraphs>42</Paragraphs>
  <ScaleCrop>false</ScaleCrop>
  <Company/>
  <LinksUpToDate>false</LinksUpToDate>
  <CharactersWithSpaces>21411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dsware</dc:creator>
  <cp:keywords/>
  <dc:description/>
  <cp:lastModifiedBy>dsware</cp:lastModifiedBy>
  <cp:revision>86</cp:revision>
  <dcterms:created xsi:type="dcterms:W3CDTF">2018-09-26T05:51:00Z</dcterms:created>
  <dcterms:modified xsi:type="dcterms:W3CDTF">2019-03-05T03:12:00Z</dcterms:modified>
</cp:coreProperties>
</file>